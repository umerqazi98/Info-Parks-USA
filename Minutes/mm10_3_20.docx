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F758D" w14:textId="6BCD874D" w:rsidR="00FC7994" w:rsidRDefault="00EE6F9C" w:rsidP="00EE6F9C">
      <w:pPr>
        <w:autoSpaceDE w:val="0"/>
        <w:autoSpaceDN w:val="0"/>
        <w:adjustRightInd w:val="0"/>
        <w:spacing w:after="240"/>
        <w:rPr>
          <w:ins w:id="0" w:author="Umer Muzaffar" w:date="2020-10-03T21:20:00Z"/>
          <w:rFonts w:ascii="Times" w:hAnsi="Times" w:cs="Arial"/>
          <w:color w:val="000000"/>
          <w:sz w:val="22"/>
          <w:szCs w:val="22"/>
        </w:rPr>
      </w:pPr>
      <w:r w:rsidRPr="00AE0D9C">
        <w:rPr>
          <w:rFonts w:ascii="Times" w:hAnsi="Times" w:cs="Arial"/>
          <w:color w:val="000000"/>
          <w:sz w:val="22"/>
          <w:szCs w:val="22"/>
          <w:rPrChange w:id="1" w:author="Jimenez, Claudio" w:date="2020-09-26T13:35:00Z">
            <w:rPr>
              <w:rFonts w:ascii="Times" w:hAnsi="Times" w:cs="Arial"/>
              <w:color w:val="000000"/>
            </w:rPr>
          </w:rPrChange>
        </w:rPr>
        <w:t>CS 44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2" w:author="Jimenez, Claudio" w:date="2020-09-26T13:35:00Z">
            <w:rPr>
              <w:rFonts w:ascii="Times" w:hAnsi="Times" w:cs="Arial"/>
              <w:color w:val="000000"/>
            </w:rPr>
          </w:rPrChange>
        </w:rPr>
        <w:t>0</w:t>
      </w:r>
      <w:r w:rsidRPr="00AE0D9C">
        <w:rPr>
          <w:rFonts w:ascii="Times" w:hAnsi="Times" w:cs="Arial"/>
          <w:color w:val="000000"/>
          <w:sz w:val="22"/>
          <w:szCs w:val="22"/>
          <w:rPrChange w:id="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4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6" w:author="Jimenez, Claudio" w:date="2020-09-26T13:35:00Z">
            <w:rPr>
              <w:rFonts w:ascii="Times" w:hAnsi="Times" w:cs="Arial"/>
              <w:color w:val="000000"/>
            </w:rPr>
          </w:rPrChange>
        </w:rPr>
        <w:t>Group30</w:t>
      </w:r>
      <w:r w:rsidRPr="00AE0D9C">
        <w:rPr>
          <w:rFonts w:ascii="Times" w:hAnsi="Times" w:cs="Arial"/>
          <w:color w:val="000000"/>
          <w:sz w:val="22"/>
          <w:szCs w:val="22"/>
          <w:rPrChange w:id="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Time/Date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8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9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10" w:author="Jimenez, Claudio" w:date="2020-09-26T13:35:00Z">
            <w:rPr>
              <w:rFonts w:ascii="Times" w:hAnsi="Times" w:cs="Arial"/>
              <w:color w:val="000000"/>
            </w:rPr>
          </w:rPrChange>
        </w:rPr>
        <w:t>9/2</w:t>
      </w:r>
      <w:ins w:id="11" w:author="Umer Muzaffar" w:date="2020-09-29T12:45:00Z">
        <w:r w:rsidR="003C760C">
          <w:rPr>
            <w:rFonts w:ascii="Times" w:hAnsi="Times" w:cs="Arial"/>
            <w:color w:val="000000"/>
            <w:sz w:val="22"/>
            <w:szCs w:val="22"/>
          </w:rPr>
          <w:t>9</w:t>
        </w:r>
      </w:ins>
      <w:del w:id="12" w:author="Umer Muzaffar" w:date="2020-09-29T12:45:00Z">
        <w:r w:rsidR="00950FFD" w:rsidRPr="00AE0D9C" w:rsidDel="003C760C">
          <w:rPr>
            <w:rFonts w:ascii="Times" w:hAnsi="Times" w:cs="Arial"/>
            <w:color w:val="000000"/>
            <w:sz w:val="22"/>
            <w:szCs w:val="22"/>
            <w:rPrChange w:id="1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="00950FFD" w:rsidRPr="00AE0D9C">
        <w:rPr>
          <w:rFonts w:ascii="Times" w:hAnsi="Times" w:cs="Arial"/>
          <w:color w:val="000000"/>
          <w:sz w:val="22"/>
          <w:szCs w:val="22"/>
          <w:rPrChange w:id="14" w:author="Jimenez, Claudio" w:date="2020-09-26T13:35:00Z">
            <w:rPr>
              <w:rFonts w:ascii="Times" w:hAnsi="Times" w:cs="Arial"/>
              <w:color w:val="000000"/>
            </w:rPr>
          </w:rPrChange>
        </w:rPr>
        <w:t>/20</w:t>
      </w:r>
      <w:r w:rsidRPr="00AE0D9C">
        <w:rPr>
          <w:rFonts w:ascii="Times" w:hAnsi="Times" w:cs="Arial"/>
          <w:color w:val="000000"/>
          <w:sz w:val="22"/>
          <w:szCs w:val="22"/>
          <w:rPrChange w:id="1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ins w:id="16" w:author="Umer Muzaffar" w:date="2020-10-01T12:48:00Z">
        <w:r w:rsidR="00932B5C">
          <w:rPr>
            <w:rFonts w:ascii="Times" w:hAnsi="Times" w:cs="Arial"/>
            <w:color w:val="000000"/>
            <w:sz w:val="22"/>
            <w:szCs w:val="22"/>
          </w:rPr>
          <w:t xml:space="preserve">and 10/01/20 </w:t>
        </w:r>
      </w:ins>
      <w:r w:rsidRPr="00AE0D9C">
        <w:rPr>
          <w:rFonts w:ascii="Times" w:hAnsi="Times" w:cs="Arial"/>
          <w:color w:val="000000"/>
          <w:sz w:val="22"/>
          <w:szCs w:val="22"/>
          <w:rPrChange w:id="1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at </w:t>
      </w:r>
      <w:ins w:id="18" w:author="Umer Muzaffar" w:date="2020-09-29T12:45:00Z">
        <w:r w:rsidR="003C760C">
          <w:rPr>
            <w:rFonts w:ascii="Times" w:hAnsi="Times" w:cs="Arial"/>
            <w:color w:val="000000"/>
            <w:sz w:val="22"/>
            <w:szCs w:val="22"/>
          </w:rPr>
          <w:t>12</w:t>
        </w:r>
      </w:ins>
      <w:del w:id="19" w:author="Umer Muzaffar" w:date="2020-09-29T12:45:00Z">
        <w:r w:rsidR="00950FFD" w:rsidRPr="00AE0D9C" w:rsidDel="003C760C">
          <w:rPr>
            <w:rFonts w:ascii="Times" w:hAnsi="Times" w:cs="Arial"/>
            <w:color w:val="000000"/>
            <w:sz w:val="22"/>
            <w:szCs w:val="22"/>
            <w:rPrChange w:id="2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3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21" w:author="Jimenez, Claudio" w:date="2020-09-26T13:35:00Z">
            <w:rPr>
              <w:rFonts w:ascii="Times" w:hAnsi="Times" w:cs="Arial"/>
              <w:color w:val="000000"/>
            </w:rPr>
          </w:rPrChange>
        </w:rPr>
        <w:t>: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22" w:author="Jimenez, Claudio" w:date="2020-09-26T13:35:00Z">
            <w:rPr>
              <w:rFonts w:ascii="Times" w:hAnsi="Times" w:cs="Arial"/>
              <w:color w:val="000000"/>
            </w:rPr>
          </w:rPrChange>
        </w:rPr>
        <w:t>3</w:t>
      </w:r>
      <w:r w:rsidRPr="00AE0D9C">
        <w:rPr>
          <w:rFonts w:ascii="Times" w:hAnsi="Times" w:cs="Arial"/>
          <w:color w:val="000000"/>
          <w:sz w:val="22"/>
          <w:szCs w:val="22"/>
          <w:rPrChange w:id="23" w:author="Jimenez, Claudio" w:date="2020-09-26T13:35:00Z">
            <w:rPr>
              <w:rFonts w:ascii="Times" w:hAnsi="Times" w:cs="Arial"/>
              <w:color w:val="000000"/>
            </w:rPr>
          </w:rPrChange>
        </w:rPr>
        <w:t>0pm</w:t>
      </w:r>
      <w:ins w:id="24" w:author="Umer Muzaffar" w:date="2020-10-03T21:20:00Z">
        <w:r w:rsidR="00FC7994">
          <w:rPr>
            <w:rFonts w:ascii="Times" w:hAnsi="Times" w:cs="Arial"/>
            <w:color w:val="000000"/>
            <w:sz w:val="22"/>
            <w:szCs w:val="22"/>
          </w:rPr>
          <w:t>. 10/-3/20 at 9:30pm</w:t>
        </w:r>
      </w:ins>
      <w:del w:id="25" w:author="Umer Muzaffar" w:date="2020-10-03T21:20:00Z">
        <w:r w:rsidRPr="00AE0D9C" w:rsidDel="00FC7994">
          <w:rPr>
            <w:rFonts w:ascii="Times" w:hAnsi="Times" w:cs="Arial"/>
            <w:color w:val="000000"/>
            <w:sz w:val="22"/>
            <w:szCs w:val="22"/>
            <w:rPrChange w:id="2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 </w:delText>
        </w:r>
      </w:del>
    </w:p>
    <w:p w14:paraId="4E1FFFAC" w14:textId="50414E8E" w:rsidR="00EE6F9C" w:rsidRPr="00AE0D9C" w:rsidRDefault="00EE6F9C" w:rsidP="00EE6F9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rPrChange w:id="27" w:author="Jimenez, Claudio" w:date="2020-09-26T13:35:00Z">
            <w:rPr>
              <w:rFonts w:ascii="Times" w:hAnsi="Times" w:cs="Times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8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Location - </w:t>
      </w:r>
      <w:r w:rsidR="00950FFD" w:rsidRPr="00AE0D9C">
        <w:rPr>
          <w:rFonts w:ascii="Times" w:hAnsi="Times" w:cs="Arial"/>
          <w:b/>
          <w:bCs/>
          <w:color w:val="000000"/>
          <w:sz w:val="22"/>
          <w:szCs w:val="22"/>
          <w:rPrChange w:id="29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Discord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0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 </w:t>
      </w:r>
    </w:p>
    <w:p w14:paraId="45160583" w14:textId="00931322" w:rsidR="00EE6F9C" w:rsidRPr="00AE0D9C" w:rsidRDefault="00EE6F9C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31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32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3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Attendance</w:t>
      </w:r>
      <w:del w:id="34" w:author="Jimenez, Claudio" w:date="2020-09-26T12:00:00Z">
        <w:r w:rsidRPr="00AE0D9C" w:rsidDel="00821951">
          <w:rPr>
            <w:rFonts w:ascii="Times" w:hAnsi="Times" w:cs="Arial"/>
            <w:b/>
            <w:bCs/>
            <w:color w:val="000000"/>
            <w:sz w:val="22"/>
            <w:szCs w:val="22"/>
            <w:rPrChange w:id="35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.</w:delText>
        </w:r>
      </w:del>
      <w:r w:rsidRPr="00AE0D9C">
        <w:rPr>
          <w:rFonts w:ascii="Times" w:hAnsi="Times" w:cs="Times"/>
          <w:color w:val="000000"/>
          <w:sz w:val="22"/>
          <w:szCs w:val="22"/>
          <w:rPrChange w:id="36" w:author="Jimenez, Claudio" w:date="2020-09-26T13:35:00Z">
            <w:rPr>
              <w:rFonts w:ascii="Times" w:hAnsi="Times" w:cs="Times"/>
              <w:color w:val="000000"/>
            </w:rPr>
          </w:rPrChange>
        </w:rPr>
        <w:t xml:space="preserve"> </w:t>
      </w:r>
      <w:r w:rsidRPr="00AE0D9C">
        <w:rPr>
          <w:rFonts w:ascii="Times" w:hAnsi="Times" w:cs="Arial"/>
          <w:color w:val="000000"/>
          <w:sz w:val="22"/>
          <w:szCs w:val="22"/>
          <w:rPrChange w:id="37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............................................................................................[</w:t>
      </w:r>
      <w:ins w:id="38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2</w:t>
        </w:r>
      </w:ins>
      <w:del w:id="40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4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42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27C1E40D" w14:textId="64F95190" w:rsidR="00950FFD" w:rsidRPr="00AE0D9C" w:rsidRDefault="00950FFD">
      <w:pPr>
        <w:autoSpaceDE w:val="0"/>
        <w:autoSpaceDN w:val="0"/>
        <w:adjustRightInd w:val="0"/>
        <w:ind w:firstLine="720"/>
        <w:rPr>
          <w:ins w:id="43" w:author="Jimenez, Claudio" w:date="2020-09-26T12:12:00Z"/>
          <w:rFonts w:ascii="Times" w:hAnsi="Times" w:cs="Arial"/>
          <w:color w:val="000000"/>
          <w:sz w:val="22"/>
          <w:szCs w:val="22"/>
          <w:rPrChange w:id="44" w:author="Jimenez, Claudio" w:date="2020-09-26T13:35:00Z">
            <w:rPr>
              <w:ins w:id="45" w:author="Jimenez, Claudio" w:date="2020-09-26T12:12:00Z"/>
              <w:rFonts w:ascii="Times" w:hAnsi="Times" w:cs="Arial"/>
              <w:color w:val="000000"/>
            </w:rPr>
          </w:rPrChange>
        </w:rPr>
        <w:pPrChange w:id="46" w:author="Jimenez, Claudio" w:date="2020-09-26T13:08:00Z">
          <w:pPr>
            <w:autoSpaceDE w:val="0"/>
            <w:autoSpaceDN w:val="0"/>
            <w:adjustRightInd w:val="0"/>
          </w:pPr>
        </w:pPrChange>
      </w:pPr>
      <w:r w:rsidRPr="00AE0D9C">
        <w:rPr>
          <w:rFonts w:ascii="Times" w:hAnsi="Times" w:cs="Arial"/>
          <w:color w:val="000000"/>
          <w:sz w:val="22"/>
          <w:szCs w:val="22"/>
          <w:rPrChange w:id="47" w:author="Jimenez, Claudio" w:date="2020-09-26T13:35:00Z">
            <w:rPr>
              <w:rFonts w:ascii="Times" w:hAnsi="Times" w:cs="Arial"/>
              <w:color w:val="000000"/>
            </w:rPr>
          </w:rPrChange>
        </w:rPr>
        <w:t>Hasan</w:t>
      </w:r>
      <w:ins w:id="48" w:author="Jimenez, Claudio" w:date="2020-09-26T12:01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4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Ali</w:t>
        </w:r>
      </w:ins>
      <w:r w:rsidRPr="00AE0D9C">
        <w:rPr>
          <w:rFonts w:ascii="Times" w:hAnsi="Times" w:cs="Arial"/>
          <w:color w:val="000000"/>
          <w:sz w:val="22"/>
          <w:szCs w:val="22"/>
          <w:rPrChange w:id="50" w:author="Jimenez, Claudio" w:date="2020-09-26T13:35:00Z">
            <w:rPr>
              <w:rFonts w:ascii="Times" w:hAnsi="Times" w:cs="Arial"/>
              <w:color w:val="000000"/>
            </w:rPr>
          </w:rPrChange>
        </w:rPr>
        <w:t>, Umer</w:t>
      </w:r>
      <w:ins w:id="51" w:author="Jimenez, Claudio" w:date="2020-09-26T12:12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5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del w:id="53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5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,</w:delText>
        </w:r>
      </w:del>
      <w:ins w:id="55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Qazi</w:t>
        </w:r>
      </w:ins>
      <w:r w:rsidRPr="00AE0D9C">
        <w:rPr>
          <w:rFonts w:ascii="Times" w:hAnsi="Times" w:cs="Arial"/>
          <w:color w:val="000000"/>
          <w:sz w:val="22"/>
          <w:szCs w:val="22"/>
          <w:rPrChange w:id="5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Sayed Raza and Claudio Jimenez</w:t>
      </w:r>
      <w:ins w:id="58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 All on</w:t>
        </w:r>
      </w:ins>
      <w:ins w:id="60" w:author="Jimenez, Claudio" w:date="2020-09-26T12:05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ins w:id="62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time </w:t>
        </w:r>
      </w:ins>
    </w:p>
    <w:p w14:paraId="6E63A2C7" w14:textId="77777777" w:rsidR="007F23B0" w:rsidRPr="00AE0D9C" w:rsidRDefault="007F23B0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64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65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739016F4" w14:textId="2143FD68" w:rsidR="00EE6F9C" w:rsidRPr="00AE0D9C" w:rsidRDefault="00EE6F9C" w:rsidP="007F23B0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66" w:author="Jimenez, Claudio" w:date="2020-09-26T13:07:00Z"/>
          <w:rFonts w:ascii="Times" w:hAnsi="Times" w:cs="Arial"/>
          <w:color w:val="000000"/>
          <w:sz w:val="22"/>
          <w:szCs w:val="22"/>
          <w:rPrChange w:id="67" w:author="Jimenez, Claudio" w:date="2020-09-26T13:35:00Z">
            <w:rPr>
              <w:ins w:id="68" w:author="Jimenez, Claudio" w:date="2020-09-26T13:07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69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</w:t>
      </w:r>
      <w:ins w:id="70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1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2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Item</w:t>
      </w:r>
      <w:ins w:id="73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4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Review(all)</w:t>
      </w:r>
      <w:r w:rsidRPr="00AE0D9C">
        <w:rPr>
          <w:rFonts w:ascii="Times" w:hAnsi="Times" w:cs="Arial"/>
          <w:color w:val="000000"/>
          <w:sz w:val="22"/>
          <w:szCs w:val="22"/>
          <w:rPrChange w:id="76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...........................................................................................[15min] </w:t>
      </w:r>
    </w:p>
    <w:p w14:paraId="485D39AD" w14:textId="575FC075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77" w:author="Jimenez, Claudio" w:date="2020-09-26T13:10:00Z"/>
          <w:rFonts w:ascii="Times" w:hAnsi="Times" w:cs="Arial"/>
          <w:color w:val="000000"/>
          <w:sz w:val="22"/>
          <w:szCs w:val="22"/>
          <w:rPrChange w:id="78" w:author="Jimenez, Claudio" w:date="2020-09-26T13:35:00Z">
            <w:rPr>
              <w:ins w:id="79" w:author="Jimenez, Claudio" w:date="2020-09-26T13:10:00Z"/>
              <w:rFonts w:ascii="Times" w:hAnsi="Times" w:cs="Arial"/>
              <w:color w:val="000000"/>
            </w:rPr>
          </w:rPrChange>
        </w:rPr>
      </w:pPr>
      <w:ins w:id="80" w:author="Jimenez, Claudio" w:date="2020-09-26T13:08:00Z">
        <w:r w:rsidRPr="00AE0D9C">
          <w:rPr>
            <w:rFonts w:ascii="Times" w:hAnsi="Times" w:cs="Arial"/>
            <w:color w:val="000000"/>
            <w:sz w:val="22"/>
            <w:szCs w:val="22"/>
            <w:rPrChange w:id="81" w:author="Jimenez, Claudio" w:date="2020-09-26T13:35:00Z">
              <w:rPr/>
            </w:rPrChange>
          </w:rPr>
          <w:t xml:space="preserve">We </w:t>
        </w:r>
      </w:ins>
      <w:proofErr w:type="gramStart"/>
      <w:ins w:id="82" w:author="Jimenez, Claudio" w:date="2020-09-26T13:09:00Z">
        <w:r w:rsidRPr="00AE0D9C">
          <w:rPr>
            <w:rFonts w:ascii="Times" w:hAnsi="Times" w:cs="Arial"/>
            <w:color w:val="000000"/>
            <w:sz w:val="22"/>
            <w:szCs w:val="22"/>
            <w:rPrChange w:id="83" w:author="Jimenez, Claudio" w:date="2020-09-26T13:35:00Z">
              <w:rPr/>
            </w:rPrChange>
          </w:rPr>
          <w:t>didn’t</w:t>
        </w:r>
        <w:proofErr w:type="gramEnd"/>
        <w:r w:rsidRPr="00AE0D9C">
          <w:rPr>
            <w:rFonts w:ascii="Times" w:hAnsi="Times" w:cs="Arial"/>
            <w:color w:val="000000"/>
            <w:sz w:val="22"/>
            <w:szCs w:val="22"/>
            <w:rPrChange w:id="84" w:author="Jimenez, Claudio" w:date="2020-09-26T13:35:00Z">
              <w:rPr/>
            </w:rPrChange>
          </w:rPr>
          <w:t xml:space="preserve"> accomplish all items in our sprint. Unfinished stories were moved to the backlog</w:t>
        </w:r>
      </w:ins>
      <w:ins w:id="85" w:author="Jimenez, Claudio" w:date="2020-09-26T13:10:00Z">
        <w:r w:rsidRPr="00AE0D9C">
          <w:rPr>
            <w:rFonts w:ascii="Times" w:hAnsi="Times" w:cs="Arial"/>
            <w:color w:val="000000"/>
            <w:sz w:val="22"/>
            <w:szCs w:val="22"/>
            <w:rPrChange w:id="8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</w:t>
        </w:r>
      </w:ins>
    </w:p>
    <w:p w14:paraId="0F6720EC" w14:textId="783BA9E3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87" w:author="Jimenez, Claudio" w:date="2020-09-26T13:14:00Z"/>
          <w:rFonts w:ascii="Times" w:hAnsi="Times" w:cs="Arial"/>
          <w:color w:val="000000"/>
          <w:sz w:val="22"/>
          <w:szCs w:val="22"/>
          <w:rPrChange w:id="88" w:author="Jimenez, Claudio" w:date="2020-09-26T13:35:00Z">
            <w:rPr>
              <w:ins w:id="89" w:author="Jimenez, Claudio" w:date="2020-09-26T13:14:00Z"/>
              <w:rFonts w:ascii="Times" w:hAnsi="Times" w:cs="Arial"/>
              <w:color w:val="000000"/>
            </w:rPr>
          </w:rPrChange>
        </w:rPr>
      </w:pPr>
      <w:ins w:id="90" w:author="Jimenez, Claudio" w:date="2020-09-26T13:11:00Z">
        <w:r w:rsidRPr="00AE0D9C">
          <w:rPr>
            <w:rFonts w:ascii="Times" w:hAnsi="Times" w:cs="Arial"/>
            <w:color w:val="000000"/>
            <w:sz w:val="22"/>
            <w:szCs w:val="22"/>
            <w:rPrChange w:id="9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Sayed completed both the splash screen and login scr</w:t>
        </w:r>
      </w:ins>
      <w:ins w:id="92" w:author="Jimenez, Claudio" w:date="2020-09-26T13:13:00Z">
        <w:r w:rsidRPr="00AE0D9C">
          <w:rPr>
            <w:rFonts w:ascii="Times" w:hAnsi="Times" w:cs="Arial"/>
            <w:color w:val="000000"/>
            <w:sz w:val="22"/>
            <w:szCs w:val="22"/>
            <w:rPrChange w:id="9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eens of our coding project app prototype.</w:t>
        </w:r>
      </w:ins>
    </w:p>
    <w:p w14:paraId="23F1609A" w14:textId="1F8B8A1D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94" w:author="Jimenez, Claudio" w:date="2020-09-26T13:14:00Z"/>
          <w:rFonts w:ascii="Times" w:hAnsi="Times" w:cs="Arial"/>
          <w:color w:val="000000"/>
          <w:sz w:val="22"/>
          <w:szCs w:val="22"/>
          <w:rPrChange w:id="95" w:author="Jimenez, Claudio" w:date="2020-09-26T13:35:00Z">
            <w:rPr>
              <w:ins w:id="96" w:author="Jimenez, Claudio" w:date="2020-09-26T13:14:00Z"/>
              <w:rFonts w:ascii="Times" w:hAnsi="Times" w:cs="Arial"/>
              <w:color w:val="000000"/>
            </w:rPr>
          </w:rPrChange>
        </w:rPr>
      </w:pPr>
      <w:ins w:id="97" w:author="Jimenez, Claudio" w:date="2020-09-26T13:14:00Z">
        <w:r w:rsidRPr="00AE0D9C">
          <w:rPr>
            <w:rFonts w:ascii="Times" w:hAnsi="Times" w:cs="Arial"/>
            <w:color w:val="000000"/>
            <w:sz w:val="22"/>
            <w:szCs w:val="22"/>
            <w:rPrChange w:id="9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Umer research National Parks guides for hikers.</w:t>
        </w:r>
      </w:ins>
    </w:p>
    <w:p w14:paraId="473E4A7C" w14:textId="6AF04C49" w:rsidR="00A81C9D" w:rsidRPr="00AE0D9C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99" w:author="Jimenez, Claudio" w:date="2020-09-26T13:17:00Z"/>
          <w:rFonts w:ascii="Times" w:hAnsi="Times" w:cs="Arial"/>
          <w:color w:val="000000"/>
          <w:sz w:val="22"/>
          <w:szCs w:val="22"/>
          <w:rPrChange w:id="100" w:author="Jimenez, Claudio" w:date="2020-09-26T13:35:00Z">
            <w:rPr>
              <w:ins w:id="101" w:author="Jimenez, Claudio" w:date="2020-09-26T13:17:00Z"/>
              <w:rFonts w:ascii="Times" w:hAnsi="Times" w:cs="Arial"/>
              <w:color w:val="000000"/>
            </w:rPr>
          </w:rPrChange>
        </w:rPr>
      </w:pPr>
      <w:ins w:id="102" w:author="Jimenez, Claudio" w:date="2020-09-26T13:14:00Z">
        <w:r w:rsidRPr="00AE0D9C">
          <w:rPr>
            <w:rFonts w:ascii="Times" w:hAnsi="Times" w:cs="Arial"/>
            <w:color w:val="000000"/>
            <w:sz w:val="22"/>
            <w:szCs w:val="22"/>
            <w:rPrChange w:id="10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Hazan research </w:t>
        </w:r>
      </w:ins>
      <w:ins w:id="104" w:author="Jimenez, Claudio" w:date="2020-09-26T13:17:00Z">
        <w:r w:rsidRPr="00AE0D9C">
          <w:rPr>
            <w:rFonts w:ascii="Times" w:hAnsi="Times" w:cs="Arial"/>
            <w:color w:val="000000"/>
            <w:sz w:val="22"/>
            <w:szCs w:val="22"/>
            <w:rPrChange w:id="10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National Parks weather.</w:t>
        </w:r>
      </w:ins>
    </w:p>
    <w:p w14:paraId="1FAB74D2" w14:textId="7C9947F3" w:rsidR="00A81C9D" w:rsidRPr="00AE0D9C" w:rsidRDefault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06" w:author="Jimenez, Claudio" w:date="2020-09-26T13:35:00Z">
            <w:rPr/>
          </w:rPrChange>
        </w:rPr>
        <w:pPrChange w:id="107" w:author="Jimenez, Claudio" w:date="2020-09-26T13:10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ins w:id="108" w:author="Jimenez, Claudio" w:date="2020-09-26T13:17:00Z">
        <w:r w:rsidRPr="00AE0D9C">
          <w:rPr>
            <w:rFonts w:ascii="Times" w:hAnsi="Times" w:cs="Arial"/>
            <w:color w:val="000000"/>
            <w:sz w:val="22"/>
            <w:szCs w:val="22"/>
            <w:rPrChange w:id="10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Claudio worked on </w:t>
        </w:r>
        <w:r w:rsidR="008479E1" w:rsidRPr="00AE0D9C">
          <w:rPr>
            <w:rFonts w:ascii="Times" w:hAnsi="Times" w:cs="Arial"/>
            <w:color w:val="000000"/>
            <w:sz w:val="22"/>
            <w:szCs w:val="22"/>
            <w:rPrChange w:id="11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activity w</w:t>
        </w:r>
      </w:ins>
      <w:ins w:id="111" w:author="Jimenez, Claudio" w:date="2020-09-26T13:18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11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ere users enter their info to create an account.</w:t>
        </w:r>
      </w:ins>
    </w:p>
    <w:p w14:paraId="2008FE87" w14:textId="01842E95" w:rsidR="00EE6F9C" w:rsidRPr="00AE0D9C" w:rsidRDefault="00EE6F9C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113" w:author="Jimenez, Claudio" w:date="2020-09-26T13:35:00Z">
            <w:rPr>
              <w:rFonts w:ascii="Times" w:hAnsi="Times" w:cs="Times"/>
              <w:color w:val="000000"/>
            </w:rPr>
          </w:rPrChange>
        </w:rPr>
        <w:pPrChange w:id="114" w:author="Jimenez, Claudio" w:date="2020-09-26T12:12:00Z">
          <w:p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320"/>
          </w:pPr>
        </w:pPrChange>
      </w:pPr>
    </w:p>
    <w:p w14:paraId="14195052" w14:textId="2B9A05D5" w:rsidR="00EE6F9C" w:rsidRPr="00AE0D9C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15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116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17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118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GoogleMapsAPI</w:delText>
        </w:r>
      </w:del>
      <w:ins w:id="119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120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Coding project and Jira</w:t>
        </w:r>
      </w:ins>
      <w:r w:rsidRPr="00AE0D9C">
        <w:rPr>
          <w:rFonts w:ascii="Times" w:hAnsi="Times" w:cs="Arial"/>
          <w:color w:val="000000"/>
          <w:sz w:val="22"/>
          <w:szCs w:val="22"/>
          <w:rPrChange w:id="121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..............................................................................[15min] </w:t>
      </w:r>
      <w:r w:rsidRPr="00AE0D9C">
        <w:rPr>
          <w:rFonts w:ascii="MS Mincho" w:eastAsia="MS Mincho" w:hAnsi="MS Mincho" w:cs="MS Mincho"/>
          <w:color w:val="000000"/>
          <w:sz w:val="22"/>
          <w:szCs w:val="22"/>
          <w:rPrChange w:id="122" w:author="Jimenez, Claudio" w:date="2020-09-26T13:35:00Z">
            <w:rPr>
              <w:rFonts w:ascii="MS Mincho" w:eastAsia="MS Mincho" w:hAnsi="MS Mincho" w:cs="MS Mincho"/>
              <w:color w:val="000000"/>
            </w:rPr>
          </w:rPrChange>
        </w:rPr>
        <w:t> </w:t>
      </w:r>
    </w:p>
    <w:p w14:paraId="51AB6FBC" w14:textId="0C2A16DC" w:rsidR="00EE6F9C" w:rsidRPr="00AE0D9C" w:rsidDel="007F23B0" w:rsidRDefault="00EE6F9C">
      <w:pPr>
        <w:autoSpaceDE w:val="0"/>
        <w:autoSpaceDN w:val="0"/>
        <w:adjustRightInd w:val="0"/>
        <w:rPr>
          <w:del w:id="123" w:author="Jimenez, Claudio" w:date="2020-09-26T12:12:00Z"/>
          <w:rFonts w:ascii="Times" w:hAnsi="Times" w:cs="Times"/>
          <w:color w:val="000000"/>
          <w:sz w:val="22"/>
          <w:szCs w:val="22"/>
          <w:rPrChange w:id="124" w:author="Jimenez, Claudio" w:date="2020-09-26T13:35:00Z">
            <w:rPr>
              <w:del w:id="125" w:author="Jimenez, Claudio" w:date="2020-09-26T12:12:00Z"/>
              <w:rFonts w:ascii="Times" w:hAnsi="Times" w:cs="Times"/>
              <w:color w:val="000000"/>
            </w:rPr>
          </w:rPrChange>
        </w:rPr>
        <w:pPrChange w:id="126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127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2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Suleiman explained to the group as to how the authentication process works for the API that is called in our solution </w:delText>
        </w:r>
      </w:del>
    </w:p>
    <w:p w14:paraId="38EA656D" w14:textId="363B8D88" w:rsidR="00EE6F9C" w:rsidRPr="00AE0D9C" w:rsidDel="007F23B0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del w:id="129" w:author="Jimenez, Claudio" w:date="2020-09-26T12:12:00Z"/>
          <w:rFonts w:ascii="Times" w:hAnsi="Times" w:cs="Arial"/>
          <w:color w:val="000000"/>
          <w:sz w:val="22"/>
          <w:szCs w:val="22"/>
          <w:rPrChange w:id="130" w:author="Jimenez, Claudio" w:date="2020-09-26T13:35:00Z">
            <w:rPr>
              <w:del w:id="131" w:author="Jimenez, Claudio" w:date="2020-09-26T12:12:00Z"/>
              <w:rFonts w:ascii="Times" w:hAnsi="Times" w:cs="Arial"/>
              <w:color w:val="000000"/>
            </w:rPr>
          </w:rPrChange>
        </w:rPr>
        <w:pPrChange w:id="132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33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3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Ensured that everyone’s copy of the repo was able to authenticate the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35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13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key that Google assigned to our dev team.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37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1341D02E" w14:textId="0C730883" w:rsidR="00EE6F9C" w:rsidRPr="00AE0D9C" w:rsidRDefault="00EE6F9C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38" w:author="Jimenez, Claudio" w:date="2020-09-26T12:15:00Z"/>
          <w:rFonts w:ascii="Times" w:hAnsi="Times" w:cs="Arial"/>
          <w:color w:val="000000"/>
          <w:sz w:val="22"/>
          <w:szCs w:val="22"/>
          <w:rPrChange w:id="139" w:author="Jimenez, Claudio" w:date="2020-09-26T13:35:00Z">
            <w:rPr>
              <w:ins w:id="140" w:author="Jimenez, Claudio" w:date="2020-09-26T12:15:00Z"/>
              <w:rFonts w:ascii="Times" w:eastAsia="MS Mincho" w:hAnsi="Times" w:cs="MS Mincho"/>
              <w:color w:val="000000"/>
            </w:rPr>
          </w:rPrChange>
        </w:rPr>
      </w:pPr>
      <w:del w:id="141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142" w:author="Jimenez, Claudio" w:date="2020-09-26T13:35:00Z">
              <w:rPr/>
            </w:rPrChange>
          </w:rPr>
          <w:delText xml:space="preserve">Ensured that everyone was able to view the map fragment on their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43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  <w:r w:rsidRPr="00AE0D9C" w:rsidDel="007F23B0">
          <w:rPr>
            <w:rFonts w:ascii="Times" w:hAnsi="Times" w:cs="Arial"/>
            <w:color w:val="000000"/>
            <w:sz w:val="22"/>
            <w:szCs w:val="22"/>
            <w:rPrChange w:id="144" w:author="Jimenez, Claudio" w:date="2020-09-26T13:35:00Z">
              <w:rPr/>
            </w:rPrChange>
          </w:rPr>
          <w:delText xml:space="preserve">respective devices (whether it be an emulator or physical device) </w:delText>
        </w:r>
        <w:r w:rsidRPr="00AE0D9C" w:rsidDel="007F23B0">
          <w:rPr>
            <w:rFonts w:ascii="MS Mincho" w:eastAsia="MS Mincho" w:hAnsi="MS Mincho" w:cs="MS Mincho"/>
            <w:color w:val="000000"/>
            <w:sz w:val="22"/>
            <w:szCs w:val="22"/>
            <w:rPrChange w:id="145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</w:del>
      <w:ins w:id="146" w:author="Jimenez, Claudio" w:date="2020-09-26T12:13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47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Claudio explained the desired format for Jira stories</w:t>
        </w:r>
      </w:ins>
      <w:ins w:id="148" w:author="Jimenez, Claudio" w:date="2020-09-26T12:16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49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,</w:t>
        </w:r>
      </w:ins>
      <w:ins w:id="150" w:author="Jimenez, Claudio" w:date="2020-09-26T12:17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51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</w:t>
        </w:r>
      </w:ins>
      <w:ins w:id="152" w:author="Jimenez, Claudio" w:date="2020-09-26T12:14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53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demo the android prototype app</w:t>
        </w:r>
      </w:ins>
      <w:ins w:id="154" w:author="Jimenez, Claudio" w:date="2020-09-26T12:16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55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and</w:t>
        </w:r>
      </w:ins>
      <w:ins w:id="156" w:author="Jimenez, Claudio" w:date="2020-09-26T12:17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57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talked about geo intends to work with Google maps.</w:t>
        </w:r>
      </w:ins>
      <w:ins w:id="158" w:author="Jimenez, Claudio" w:date="2020-09-26T12:18:00Z">
        <w:r w:rsidR="007F23B0" w:rsidRPr="00AE0D9C">
          <w:rPr>
            <w:rFonts w:ascii="Times" w:eastAsia="MS Mincho" w:hAnsi="Times" w:cs="MS Mincho"/>
            <w:color w:val="000000"/>
            <w:sz w:val="22"/>
            <w:szCs w:val="22"/>
            <w:rPrChange w:id="159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He also completed the user info activity.</w:t>
        </w:r>
      </w:ins>
    </w:p>
    <w:p w14:paraId="56438A45" w14:textId="6D3AE477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60" w:author="Jimenez, Claudio" w:date="2020-09-26T12:16:00Z"/>
          <w:rFonts w:ascii="Times" w:hAnsi="Times" w:cs="Arial"/>
          <w:color w:val="000000"/>
          <w:sz w:val="22"/>
          <w:szCs w:val="22"/>
          <w:rPrChange w:id="161" w:author="Jimenez, Claudio" w:date="2020-09-26T13:35:00Z">
            <w:rPr>
              <w:ins w:id="162" w:author="Jimenez, Claudio" w:date="2020-09-26T12:16:00Z"/>
              <w:rFonts w:ascii="Times" w:eastAsia="MS Mincho" w:hAnsi="Times" w:cs="MS Mincho"/>
              <w:color w:val="000000"/>
            </w:rPr>
          </w:rPrChange>
        </w:rPr>
      </w:pPr>
      <w:ins w:id="163" w:author="Jimenez, Claudio" w:date="2020-09-26T12:15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64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Umer talked about the </w:t>
        </w:r>
      </w:ins>
      <w:ins w:id="165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66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Google maps API and how to use it on our app.</w:t>
        </w:r>
      </w:ins>
    </w:p>
    <w:p w14:paraId="075B93C8" w14:textId="3982BC57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67" w:author="Jimenez, Claudio" w:date="2020-09-26T12:18:00Z"/>
          <w:rFonts w:ascii="Times" w:hAnsi="Times" w:cs="Arial"/>
          <w:color w:val="000000"/>
          <w:sz w:val="22"/>
          <w:szCs w:val="22"/>
          <w:rPrChange w:id="168" w:author="Jimenez, Claudio" w:date="2020-09-26T13:35:00Z">
            <w:rPr>
              <w:ins w:id="169" w:author="Jimenez, Claudio" w:date="2020-09-26T12:18:00Z"/>
              <w:rFonts w:ascii="Times" w:eastAsia="MS Mincho" w:hAnsi="Times" w:cs="MS Mincho"/>
              <w:color w:val="000000"/>
            </w:rPr>
          </w:rPrChange>
        </w:rPr>
      </w:pPr>
      <w:ins w:id="170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71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Sayed </w:t>
        </w:r>
      </w:ins>
      <w:ins w:id="172" w:author="Jimenez, Claudio" w:date="2020-09-26T13:13:00Z">
        <w:r w:rsidR="00A81C9D" w:rsidRPr="00AE0D9C">
          <w:rPr>
            <w:rFonts w:ascii="Times" w:eastAsia="MS Mincho" w:hAnsi="Times" w:cs="MS Mincho"/>
            <w:color w:val="000000"/>
            <w:sz w:val="22"/>
            <w:szCs w:val="22"/>
            <w:rPrChange w:id="173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showed</w:t>
        </w:r>
      </w:ins>
      <w:ins w:id="174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75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 the app splash screen and login sc</w:t>
        </w:r>
      </w:ins>
      <w:ins w:id="176" w:author="Jimenez, Claudio" w:date="2020-09-26T12:18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77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r</w:t>
        </w:r>
      </w:ins>
      <w:ins w:id="178" w:author="Jimenez, Claudio" w:date="2020-09-26T12:16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79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een</w:t>
        </w:r>
      </w:ins>
      <w:ins w:id="180" w:author="Jimenez, Claudio" w:date="2020-09-26T12:18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81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.</w:t>
        </w:r>
      </w:ins>
    </w:p>
    <w:p w14:paraId="23578C71" w14:textId="2EF6DEE7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82" w:author="Jimenez, Claudio" w:date="2020-09-26T12:19:00Z"/>
          <w:rFonts w:ascii="Times" w:hAnsi="Times" w:cs="Arial"/>
          <w:color w:val="000000"/>
          <w:sz w:val="22"/>
          <w:szCs w:val="22"/>
          <w:rPrChange w:id="183" w:author="Jimenez, Claudio" w:date="2020-09-26T13:35:00Z">
            <w:rPr>
              <w:ins w:id="184" w:author="Jimenez, Claudio" w:date="2020-09-26T12:19:00Z"/>
              <w:rFonts w:ascii="Times" w:eastAsia="MS Mincho" w:hAnsi="Times" w:cs="MS Mincho"/>
              <w:color w:val="000000"/>
            </w:rPr>
          </w:rPrChange>
        </w:rPr>
      </w:pPr>
      <w:ins w:id="185" w:author="Jimenez, Claudio" w:date="2020-09-26T12:18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86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 xml:space="preserve">Hasan </w:t>
        </w:r>
      </w:ins>
      <w:ins w:id="187" w:author="Jimenez, Claudio" w:date="2020-09-26T12:19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88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would write up and enter new stories in Jira</w:t>
        </w:r>
      </w:ins>
    </w:p>
    <w:p w14:paraId="4FD21D28" w14:textId="1F6A3721" w:rsidR="007F23B0" w:rsidRPr="00AE0D9C" w:rsidRDefault="007F23B0" w:rsidP="007F23B0">
      <w:pPr>
        <w:pStyle w:val="ListParagraph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89" w:author="Jimenez, Claudio" w:date="2020-09-26T13:18:00Z"/>
          <w:rFonts w:ascii="Times" w:hAnsi="Times" w:cs="Arial"/>
          <w:color w:val="000000"/>
          <w:sz w:val="22"/>
          <w:szCs w:val="22"/>
          <w:rPrChange w:id="190" w:author="Jimenez, Claudio" w:date="2020-09-26T13:35:00Z">
            <w:rPr>
              <w:ins w:id="191" w:author="Jimenez, Claudio" w:date="2020-09-26T13:18:00Z"/>
              <w:rFonts w:ascii="Times" w:eastAsia="MS Mincho" w:hAnsi="Times" w:cs="MS Mincho"/>
              <w:color w:val="000000"/>
            </w:rPr>
          </w:rPrChange>
        </w:rPr>
      </w:pPr>
      <w:ins w:id="192" w:author="Jimenez, Claudio" w:date="2020-09-26T12:19:00Z">
        <w:r w:rsidRPr="00AE0D9C">
          <w:rPr>
            <w:rFonts w:ascii="Times" w:eastAsia="MS Mincho" w:hAnsi="Times" w:cs="MS Mincho"/>
            <w:color w:val="000000"/>
            <w:sz w:val="22"/>
            <w:szCs w:val="22"/>
            <w:rPrChange w:id="193" w:author="Jimenez, Claudio" w:date="2020-09-26T13:35:00Z">
              <w:rPr>
                <w:rFonts w:ascii="Times" w:eastAsia="MS Mincho" w:hAnsi="Times" w:cs="MS Mincho"/>
                <w:color w:val="000000"/>
              </w:rPr>
            </w:rPrChange>
          </w:rPr>
          <w:t>As a group we discuss what our goals will be for the first release and plan the next sprint.</w:t>
        </w:r>
      </w:ins>
    </w:p>
    <w:p w14:paraId="48D1BE96" w14:textId="77777777" w:rsidR="008479E1" w:rsidRPr="00AE0D9C" w:rsidRDefault="008479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94" w:author="Jimenez, Claudio" w:date="2020-09-26T13:35:00Z">
            <w:rPr/>
          </w:rPrChange>
        </w:rPr>
        <w:pPrChange w:id="195" w:author="Jimenez, Claudio" w:date="2020-09-26T13:18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</w:p>
    <w:p w14:paraId="5EDC366C" w14:textId="44D6D415" w:rsidR="00EE6F9C" w:rsidRPr="00AE0D9C" w:rsidRDefault="008479E1" w:rsidP="007F23B0">
      <w:pPr>
        <w:autoSpaceDE w:val="0"/>
        <w:autoSpaceDN w:val="0"/>
        <w:adjustRightInd w:val="0"/>
        <w:rPr>
          <w:ins w:id="196" w:author="Jimenez, Claudio" w:date="2020-09-26T13:18:00Z"/>
          <w:rFonts w:ascii="Times" w:hAnsi="Times" w:cs="Arial"/>
          <w:color w:val="000000"/>
          <w:sz w:val="22"/>
          <w:szCs w:val="22"/>
          <w:rPrChange w:id="197" w:author="Jimenez, Claudio" w:date="2020-09-26T13:35:00Z">
            <w:rPr>
              <w:ins w:id="198" w:author="Jimenez, Claudio" w:date="2020-09-26T13:18:00Z"/>
              <w:rFonts w:ascii="Times" w:hAnsi="Times" w:cs="Arial"/>
              <w:color w:val="000000"/>
            </w:rPr>
          </w:rPrChange>
        </w:rPr>
      </w:pPr>
      <w:ins w:id="199" w:author="Jimenez, Claudio" w:date="2020-09-26T13:18:00Z">
        <w:r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00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Development project</w:t>
        </w:r>
      </w:ins>
      <w:del w:id="201" w:author="Jimenez, Claudio" w:date="2020-09-26T13:18:00Z">
        <w:r w:rsidR="00EE6F9C" w:rsidRPr="00AE0D9C" w:rsidDel="008479E1">
          <w:rPr>
            <w:rFonts w:ascii="Times" w:hAnsi="Times" w:cs="Arial"/>
            <w:b/>
            <w:bCs/>
            <w:color w:val="000000"/>
            <w:sz w:val="22"/>
            <w:szCs w:val="22"/>
            <w:rPrChange w:id="202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Jira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03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...............................................................................[</w:t>
      </w:r>
      <w:ins w:id="204" w:author="Jimenez, Claudio" w:date="2020-09-26T13:21:00Z">
        <w:r w:rsidRPr="00AE0D9C">
          <w:rPr>
            <w:rFonts w:ascii="Times" w:hAnsi="Times" w:cs="Arial"/>
            <w:color w:val="000000"/>
            <w:sz w:val="22"/>
            <w:szCs w:val="22"/>
            <w:rPrChange w:id="20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15</w:t>
        </w:r>
      </w:ins>
      <w:del w:id="206" w:author="Jimenez, Claudio" w:date="2020-09-26T13:21:00Z">
        <w:r w:rsidR="00EE6F9C" w:rsidRPr="00AE0D9C" w:rsidDel="008479E1">
          <w:rPr>
            <w:rFonts w:ascii="Times" w:hAnsi="Times" w:cs="Arial"/>
            <w:color w:val="000000"/>
            <w:sz w:val="22"/>
            <w:szCs w:val="22"/>
            <w:rPrChange w:id="20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08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7A91CAD8" w14:textId="44ECA44B" w:rsidR="008479E1" w:rsidRDefault="008479E1" w:rsidP="008479E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09" w:author="Umer Muzaffar" w:date="2020-10-03T21:22:00Z"/>
          <w:rFonts w:ascii="Times" w:hAnsi="Times" w:cs="Times"/>
          <w:color w:val="000000"/>
          <w:sz w:val="22"/>
          <w:szCs w:val="22"/>
        </w:rPr>
      </w:pPr>
      <w:ins w:id="210" w:author="Jimenez, Claudio" w:date="2020-09-26T13:18:00Z">
        <w:del w:id="211" w:author="Umer Muzaffar" w:date="2020-10-03T21:21:00Z">
          <w:r w:rsidRPr="00AE0D9C" w:rsidDel="00FC7994">
            <w:rPr>
              <w:rFonts w:ascii="Times" w:hAnsi="Times" w:cs="Times"/>
              <w:color w:val="000000"/>
              <w:sz w:val="22"/>
              <w:szCs w:val="22"/>
              <w:rPrChange w:id="212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We distributed the proje</w:delText>
          </w:r>
        </w:del>
      </w:ins>
      <w:ins w:id="213" w:author="Jimenez, Claudio" w:date="2020-09-26T13:19:00Z">
        <w:del w:id="214" w:author="Umer Muzaffar" w:date="2020-10-03T21:21:00Z">
          <w:r w:rsidRPr="00AE0D9C" w:rsidDel="00FC7994">
            <w:rPr>
              <w:rFonts w:ascii="Times" w:hAnsi="Times" w:cs="Times"/>
              <w:color w:val="000000"/>
              <w:sz w:val="22"/>
              <w:szCs w:val="22"/>
              <w:rPrChange w:id="215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ct description sections among ourselves. We each will work on 2 sections</w:delText>
          </w:r>
        </w:del>
      </w:ins>
      <w:ins w:id="216" w:author="Jimenez, Claudio" w:date="2020-09-26T13:20:00Z">
        <w:del w:id="217" w:author="Umer Muzaffar" w:date="2020-10-03T21:21:00Z">
          <w:r w:rsidRPr="00AE0D9C" w:rsidDel="00FC7994">
            <w:rPr>
              <w:rFonts w:ascii="Times" w:hAnsi="Times" w:cs="Times"/>
              <w:color w:val="000000"/>
              <w:sz w:val="22"/>
              <w:szCs w:val="22"/>
              <w:rPrChange w:id="218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 and will prepare t</w:delText>
          </w:r>
        </w:del>
      </w:ins>
      <w:ins w:id="219" w:author="Jimenez, Claudio" w:date="2020-09-26T13:21:00Z">
        <w:del w:id="220" w:author="Umer Muzaffar" w:date="2020-10-03T21:21:00Z">
          <w:r w:rsidRPr="00AE0D9C" w:rsidDel="00FC7994">
            <w:rPr>
              <w:rFonts w:ascii="Times" w:hAnsi="Times" w:cs="Times"/>
              <w:color w:val="000000"/>
              <w:sz w:val="22"/>
              <w:szCs w:val="22"/>
              <w:rPrChange w:id="221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he corresponding slides for the presentation.</w:delText>
          </w:r>
        </w:del>
      </w:ins>
      <w:ins w:id="222" w:author="Jimenez, Claudio" w:date="2020-09-26T13:19:00Z">
        <w:del w:id="223" w:author="Umer Muzaffar" w:date="2020-10-03T21:21:00Z">
          <w:r w:rsidRPr="00AE0D9C" w:rsidDel="00FC7994">
            <w:rPr>
              <w:rFonts w:ascii="Times" w:hAnsi="Times" w:cs="Times"/>
              <w:color w:val="000000"/>
              <w:sz w:val="22"/>
              <w:szCs w:val="22"/>
              <w:rPrChange w:id="224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 </w:delText>
          </w:r>
        </w:del>
      </w:ins>
      <w:ins w:id="225" w:author="Umer Muzaffar" w:date="2020-10-03T21:21:00Z">
        <w:r w:rsidR="00FC7994">
          <w:rPr>
            <w:rFonts w:ascii="Times" w:hAnsi="Times" w:cs="Times"/>
            <w:color w:val="000000"/>
            <w:sz w:val="22"/>
            <w:szCs w:val="22"/>
          </w:rPr>
          <w:t xml:space="preserve">We talked about the </w:t>
        </w:r>
        <w:proofErr w:type="gramStart"/>
        <w:r w:rsidR="00FC7994">
          <w:rPr>
            <w:rFonts w:ascii="Times" w:hAnsi="Times" w:cs="Times"/>
            <w:color w:val="000000"/>
            <w:sz w:val="22"/>
            <w:szCs w:val="22"/>
          </w:rPr>
          <w:t>2 page</w:t>
        </w:r>
        <w:proofErr w:type="gramEnd"/>
        <w:r w:rsidR="00FC7994">
          <w:rPr>
            <w:rFonts w:ascii="Times" w:hAnsi="Times" w:cs="Times"/>
            <w:color w:val="000000"/>
            <w:sz w:val="22"/>
            <w:szCs w:val="22"/>
          </w:rPr>
          <w:t xml:space="preserve"> summary and what </w:t>
        </w:r>
      </w:ins>
      <w:ins w:id="226" w:author="Umer Muzaffar" w:date="2020-10-03T21:22:00Z">
        <w:r w:rsidR="00FC7994">
          <w:rPr>
            <w:rFonts w:ascii="Times" w:hAnsi="Times" w:cs="Times"/>
            <w:color w:val="000000"/>
            <w:sz w:val="22"/>
            <w:szCs w:val="22"/>
          </w:rPr>
          <w:t>topic each person will cover.</w:t>
        </w:r>
      </w:ins>
    </w:p>
    <w:p w14:paraId="4567A4CB" w14:textId="3E23F902" w:rsidR="00FC7994" w:rsidRPr="00AE0D9C" w:rsidRDefault="00FC7994" w:rsidP="008479E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27" w:author="Jimenez, Claudio" w:date="2020-09-26T13:20:00Z"/>
          <w:rFonts w:ascii="Times" w:hAnsi="Times" w:cs="Times"/>
          <w:color w:val="000000"/>
          <w:sz w:val="22"/>
          <w:szCs w:val="22"/>
          <w:rPrChange w:id="228" w:author="Jimenez, Claudio" w:date="2020-09-26T13:35:00Z">
            <w:rPr>
              <w:ins w:id="229" w:author="Jimenez, Claudio" w:date="2020-09-26T13:20:00Z"/>
              <w:rFonts w:ascii="Times" w:hAnsi="Times" w:cs="Times"/>
              <w:color w:val="000000"/>
            </w:rPr>
          </w:rPrChange>
        </w:rPr>
      </w:pPr>
      <w:ins w:id="230" w:author="Umer Muzaffar" w:date="2020-10-03T21:22:00Z">
        <w:r>
          <w:rPr>
            <w:rFonts w:ascii="Times" w:hAnsi="Times" w:cs="Times"/>
            <w:color w:val="000000"/>
            <w:sz w:val="22"/>
            <w:szCs w:val="22"/>
          </w:rPr>
          <w:t>On Saturday we met to discuss our goals and how we are doing so far on the designated tasks.</w:t>
        </w:r>
      </w:ins>
    </w:p>
    <w:p w14:paraId="5378A4E5" w14:textId="2DF54D27" w:rsidR="008479E1" w:rsidRPr="00AE0D9C" w:rsidRDefault="008479E1" w:rsidP="008479E1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ins w:id="231" w:author="Jimenez, Claudio" w:date="2020-09-26T13:21:00Z"/>
          <w:rFonts w:ascii="Times" w:hAnsi="Times" w:cs="Times"/>
          <w:color w:val="000000"/>
          <w:sz w:val="22"/>
          <w:szCs w:val="22"/>
          <w:rPrChange w:id="232" w:author="Jimenez, Claudio" w:date="2020-09-26T13:35:00Z">
            <w:rPr>
              <w:ins w:id="233" w:author="Jimenez, Claudio" w:date="2020-09-26T13:21:00Z"/>
              <w:rFonts w:ascii="Times" w:hAnsi="Times" w:cs="Times"/>
              <w:color w:val="000000"/>
            </w:rPr>
          </w:rPrChange>
        </w:rPr>
      </w:pPr>
      <w:ins w:id="234" w:author="Jimenez, Claudio" w:date="2020-09-26T13:19:00Z">
        <w:r w:rsidRPr="00AE0D9C">
          <w:rPr>
            <w:rFonts w:ascii="Times" w:hAnsi="Times" w:cs="Times"/>
            <w:color w:val="000000"/>
            <w:sz w:val="22"/>
            <w:szCs w:val="22"/>
            <w:rPrChange w:id="235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We talked about the </w:t>
        </w:r>
      </w:ins>
      <w:ins w:id="236" w:author="Umer Muzaffar" w:date="2020-10-03T21:23:00Z">
        <w:r w:rsidR="00FC7994">
          <w:rPr>
            <w:rFonts w:ascii="Times" w:hAnsi="Times" w:cs="Times"/>
            <w:color w:val="000000"/>
            <w:sz w:val="22"/>
            <w:szCs w:val="22"/>
          </w:rPr>
          <w:t>development project and helped each other with ideas and topics.</w:t>
        </w:r>
      </w:ins>
      <w:ins w:id="237" w:author="Jimenez, Claudio" w:date="2020-09-26T13:19:00Z">
        <w:del w:id="238" w:author="Umer Muzaffar" w:date="2020-10-03T21:23:00Z">
          <w:r w:rsidRPr="00AE0D9C" w:rsidDel="00FC7994">
            <w:rPr>
              <w:rFonts w:ascii="Times" w:hAnsi="Times" w:cs="Times"/>
              <w:color w:val="000000"/>
              <w:sz w:val="22"/>
              <w:szCs w:val="22"/>
              <w:rPrChange w:id="239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power point presentation and </w:delText>
          </w:r>
        </w:del>
      </w:ins>
      <w:ins w:id="240" w:author="Jimenez, Claudio" w:date="2020-09-26T13:20:00Z">
        <w:del w:id="241" w:author="Umer Muzaffar" w:date="2020-10-03T21:23:00Z">
          <w:r w:rsidRPr="00AE0D9C" w:rsidDel="00FC7994">
            <w:rPr>
              <w:rFonts w:ascii="Times" w:hAnsi="Times" w:cs="Times"/>
              <w:color w:val="000000"/>
              <w:sz w:val="22"/>
              <w:szCs w:val="22"/>
              <w:rPrChange w:id="242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Sayed created a google slide show.</w:delText>
          </w:r>
        </w:del>
      </w:ins>
    </w:p>
    <w:p w14:paraId="0DCD1127" w14:textId="77777777" w:rsidR="008479E1" w:rsidRPr="00AE0D9C" w:rsidRDefault="008479E1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43" w:author="Jimenez, Claudio" w:date="2020-09-26T13:35:00Z">
            <w:rPr/>
          </w:rPrChange>
        </w:rPr>
        <w:pPrChange w:id="244" w:author="Jimenez, Claudio" w:date="2020-09-26T13:21:00Z">
          <w:pPr>
            <w:autoSpaceDE w:val="0"/>
            <w:autoSpaceDN w:val="0"/>
            <w:adjustRightInd w:val="0"/>
            <w:spacing w:after="240"/>
          </w:pPr>
        </w:pPrChange>
      </w:pPr>
    </w:p>
    <w:p w14:paraId="1E6E21CA" w14:textId="7111A433" w:rsidR="00EE6F9C" w:rsidRPr="00AE0D9C" w:rsidDel="008479E1" w:rsidRDefault="00EE6F9C">
      <w:pPr>
        <w:autoSpaceDE w:val="0"/>
        <w:autoSpaceDN w:val="0"/>
        <w:adjustRightInd w:val="0"/>
        <w:rPr>
          <w:del w:id="245" w:author="Jimenez, Claudio" w:date="2020-09-26T13:18:00Z"/>
          <w:rFonts w:ascii="Times" w:hAnsi="Times" w:cs="Times"/>
          <w:color w:val="000000"/>
          <w:sz w:val="22"/>
          <w:szCs w:val="22"/>
          <w:rPrChange w:id="246" w:author="Jimenez, Claudio" w:date="2020-09-26T13:35:00Z">
            <w:rPr>
              <w:del w:id="247" w:author="Jimenez, Claudio" w:date="2020-09-26T13:18:00Z"/>
              <w:rFonts w:ascii="Times" w:hAnsi="Times" w:cs="Times"/>
              <w:color w:val="000000"/>
            </w:rPr>
          </w:rPrChange>
        </w:rPr>
        <w:pPrChange w:id="248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49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5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a. Omitted tickets that seemed redundant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51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5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i. Some of the tasks/stories that we’ve accepted into our product backlog were implicitly resolved by completing one story; our assumptions of these tasks being separated was due to our misunderstanding of how the Maps API actually works. </w:delText>
        </w:r>
      </w:del>
    </w:p>
    <w:p w14:paraId="3492DACB" w14:textId="11804F95" w:rsidR="00EE6F9C" w:rsidRPr="00AE0D9C" w:rsidDel="008479E1" w:rsidRDefault="00EE6F9C">
      <w:pPr>
        <w:autoSpaceDE w:val="0"/>
        <w:autoSpaceDN w:val="0"/>
        <w:adjustRightInd w:val="0"/>
        <w:rPr>
          <w:del w:id="253" w:author="Jimenez, Claudio" w:date="2020-09-26T13:18:00Z"/>
          <w:rFonts w:ascii="MS Mincho" w:eastAsia="MS Mincho" w:hAnsi="MS Mincho" w:cs="MS Mincho"/>
          <w:color w:val="000000"/>
          <w:sz w:val="22"/>
          <w:szCs w:val="22"/>
          <w:rPrChange w:id="254" w:author="Jimenez, Claudio" w:date="2020-09-26T13:35:00Z">
            <w:rPr>
              <w:del w:id="255" w:author="Jimenez, Claudio" w:date="2020-09-26T13:18:00Z"/>
              <w:rFonts w:ascii="MS Mincho" w:eastAsia="MS Mincho" w:hAnsi="MS Mincho" w:cs="MS Mincho"/>
              <w:color w:val="000000"/>
            </w:rPr>
          </w:rPrChange>
        </w:rPr>
        <w:pPrChange w:id="256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del w:id="257" w:author="Jimenez, Claudio" w:date="2020-09-26T13:18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25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b. Pushed tickets to the current sprint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59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Fonts w:ascii="Times" w:hAnsi="Times" w:cs="Arial"/>
            <w:color w:val="000000"/>
            <w:sz w:val="22"/>
            <w:szCs w:val="22"/>
            <w:rPrChange w:id="26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i. Since we added more than what was required for our first scenario, we pushed incomplete tickets that are still relevant to the current sprint.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261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2F9C45FF" w14:textId="25B3DD96" w:rsidR="00EE6F9C" w:rsidRPr="00AE0D9C" w:rsidRDefault="00EE6F9C">
      <w:pPr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262" w:author="Jimenez, Claudio" w:date="2020-09-26T13:35:00Z">
            <w:rPr>
              <w:rFonts w:ascii="Times" w:hAnsi="Times" w:cs="Times"/>
              <w:color w:val="000000"/>
            </w:rPr>
          </w:rPrChange>
        </w:rPr>
        <w:pPrChange w:id="263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6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Set</w:t>
      </w:r>
      <w:ins w:id="265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66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del w:id="267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268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d</w:delText>
        </w:r>
      </w:del>
      <w:del w:id="269" w:author="Jimenez, Claudio" w:date="2020-09-26T12:06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270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ateofnextmeeting</w:delText>
        </w:r>
      </w:del>
      <w:ins w:id="271" w:author="Jimenez, Claudio" w:date="2020-09-26T12:06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72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date for next meetings</w:t>
        </w:r>
      </w:ins>
      <w:r w:rsidRPr="00AE0D9C">
        <w:rPr>
          <w:rFonts w:ascii="Times" w:hAnsi="Times" w:cs="Arial"/>
          <w:color w:val="000000"/>
          <w:sz w:val="22"/>
          <w:szCs w:val="22"/>
          <w:rPrChange w:id="27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..........................................................................[2min] </w:t>
      </w:r>
    </w:p>
    <w:p w14:paraId="37D95881" w14:textId="4590D8D0" w:rsidR="006A0245" w:rsidRPr="00AE0D9C" w:rsidRDefault="00EE6F9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ns w:id="274" w:author="Jimenez, Claudio" w:date="2020-09-26T12:07:00Z"/>
          <w:rFonts w:ascii="Times" w:hAnsi="Times" w:cs="Arial"/>
          <w:color w:val="000000"/>
          <w:sz w:val="22"/>
          <w:szCs w:val="22"/>
          <w:rPrChange w:id="275" w:author="Jimenez, Claudio" w:date="2020-09-26T13:35:00Z">
            <w:rPr>
              <w:ins w:id="276" w:author="Jimenez, Claudio" w:date="2020-09-26T12:07:00Z"/>
            </w:rPr>
          </w:rPrChange>
        </w:rPr>
        <w:pPrChange w:id="277" w:author="Jimenez, Claudio" w:date="2020-09-26T13:21:00Z">
          <w:pPr>
            <w:autoSpaceDE w:val="0"/>
            <w:autoSpaceDN w:val="0"/>
            <w:adjustRightInd w:val="0"/>
          </w:pPr>
        </w:pPrChange>
      </w:pPr>
      <w:del w:id="278" w:author="Jimenez, Claudio" w:date="2020-09-26T12:06:00Z">
        <w:r w:rsidRPr="00AE0D9C" w:rsidDel="006A0245">
          <w:rPr>
            <w:rFonts w:ascii="Times" w:hAnsi="Times" w:cs="Arial"/>
            <w:color w:val="000000"/>
            <w:sz w:val="22"/>
            <w:szCs w:val="22"/>
            <w:rPrChange w:id="279" w:author="Jimenez, Claudio" w:date="2020-09-26T13:35:00Z">
              <w:rPr/>
            </w:rPrChange>
          </w:rPr>
          <w:delText xml:space="preserve">a. Next meeting will be determined over Hangouts during the weekend, given that most of us have midterms that are occurring during the usual time. </w:delText>
        </w:r>
      </w:del>
      <w:ins w:id="280" w:author="Jimenez, Claudio" w:date="2020-09-26T12:06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281" w:author="Jimenez, Claudio" w:date="2020-09-26T13:35:00Z">
              <w:rPr/>
            </w:rPrChange>
          </w:rPr>
          <w:t xml:space="preserve">We talked about </w:t>
        </w:r>
      </w:ins>
      <w:ins w:id="282" w:author="Umer Muzaffar" w:date="2020-10-03T21:24:00Z">
        <w:r w:rsidR="00FC7994">
          <w:rPr>
            <w:rFonts w:ascii="Times" w:hAnsi="Times" w:cs="Arial"/>
            <w:color w:val="000000"/>
            <w:sz w:val="22"/>
            <w:szCs w:val="22"/>
          </w:rPr>
          <w:t>keeping</w:t>
        </w:r>
      </w:ins>
      <w:ins w:id="283" w:author="Jimenez, Claudio" w:date="2020-09-26T12:06:00Z">
        <w:del w:id="284" w:author="Umer Muzaffar" w:date="2020-10-03T21:24:00Z">
          <w:r w:rsidR="006A0245" w:rsidRPr="00AE0D9C" w:rsidDel="00FC7994">
            <w:rPr>
              <w:rFonts w:ascii="Times" w:hAnsi="Times" w:cs="Arial"/>
              <w:color w:val="000000"/>
              <w:sz w:val="22"/>
              <w:szCs w:val="22"/>
              <w:rPrChange w:id="285" w:author="Jimenez, Claudio" w:date="2020-09-26T13:35:00Z">
                <w:rPr/>
              </w:rPrChange>
            </w:rPr>
            <w:delText>having</w:delText>
          </w:r>
        </w:del>
        <w:r w:rsidR="006A0245" w:rsidRPr="00AE0D9C">
          <w:rPr>
            <w:rFonts w:ascii="Times" w:hAnsi="Times" w:cs="Arial"/>
            <w:color w:val="000000"/>
            <w:sz w:val="22"/>
            <w:szCs w:val="22"/>
            <w:rPrChange w:id="286" w:author="Jimenez, Claudio" w:date="2020-09-26T13:35:00Z">
              <w:rPr/>
            </w:rPrChange>
          </w:rPr>
          <w:t xml:space="preserve"> 2 meetings consistently on Tuesdays and Thursdays of every week @12:30p</w:t>
        </w:r>
      </w:ins>
      <w:ins w:id="287" w:author="Jimenez, Claudio" w:date="2020-09-26T12:07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288" w:author="Jimenez, Claudio" w:date="2020-09-26T13:35:00Z">
              <w:rPr/>
            </w:rPrChange>
          </w:rPr>
          <w:t>.</w:t>
        </w:r>
      </w:ins>
      <w:ins w:id="289" w:author="Umer Muzaffar" w:date="2020-10-03T21:24:00Z">
        <w:r w:rsidR="00FC7994">
          <w:rPr>
            <w:rFonts w:ascii="Times" w:hAnsi="Times" w:cs="Arial"/>
            <w:color w:val="000000"/>
            <w:sz w:val="22"/>
            <w:szCs w:val="22"/>
          </w:rPr>
          <w:t xml:space="preserve"> But this week we decided to meet on Saturday as well to check up on the 2 page summary and the development project.</w:t>
        </w:r>
      </w:ins>
      <w:ins w:id="290" w:author="Jimenez, Claudio" w:date="2020-09-26T12:07:00Z">
        <w:del w:id="291" w:author="Umer Muzaffar" w:date="2020-10-03T21:24:00Z">
          <w:r w:rsidR="006A0245" w:rsidRPr="00AE0D9C" w:rsidDel="00FC7994">
            <w:rPr>
              <w:rFonts w:ascii="Times" w:hAnsi="Times" w:cs="Arial"/>
              <w:color w:val="000000"/>
              <w:sz w:val="22"/>
              <w:szCs w:val="22"/>
              <w:rPrChange w:id="292" w:author="Jimenez, Claudio" w:date="2020-09-26T13:35:00Z">
                <w:rPr/>
              </w:rPrChange>
            </w:rPr>
            <w:delText xml:space="preserve"> We also set meeting rules</w:delText>
          </w:r>
        </w:del>
        <w:del w:id="293" w:author="Umer Muzaffar" w:date="2020-10-03T21:23:00Z">
          <w:r w:rsidR="006A0245" w:rsidRPr="00AE0D9C" w:rsidDel="00FC7994">
            <w:rPr>
              <w:rFonts w:ascii="Times" w:hAnsi="Times" w:cs="Arial"/>
              <w:color w:val="000000"/>
              <w:sz w:val="22"/>
              <w:szCs w:val="22"/>
              <w:rPrChange w:id="294" w:author="Jimenez, Claudio" w:date="2020-09-26T13:35:00Z">
                <w:rPr/>
              </w:rPrChange>
            </w:rPr>
            <w:delText>,</w:delText>
          </w:r>
        </w:del>
      </w:ins>
    </w:p>
    <w:p w14:paraId="020AB846" w14:textId="50E65521" w:rsidR="006A0245" w:rsidRPr="00AE0D9C" w:rsidRDefault="006A024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295" w:author="Jimenez, Claudio" w:date="2020-09-26T12:09:00Z"/>
          <w:rFonts w:ascii="Times" w:hAnsi="Times" w:cs="Arial"/>
          <w:color w:val="000000"/>
          <w:sz w:val="22"/>
          <w:szCs w:val="22"/>
          <w:rPrChange w:id="296" w:author="Jimenez, Claudio" w:date="2020-09-26T13:35:00Z">
            <w:rPr>
              <w:ins w:id="297" w:author="Jimenez, Claudio" w:date="2020-09-26T12:09:00Z"/>
              <w:rFonts w:ascii="Times" w:hAnsi="Times" w:cs="Arial"/>
              <w:color w:val="000000"/>
            </w:rPr>
          </w:rPrChange>
        </w:rPr>
      </w:pPr>
      <w:ins w:id="298" w:author="Jimenez, Claudio" w:date="2020-09-26T12:07:00Z">
        <w:r w:rsidRPr="00AE0D9C">
          <w:rPr>
            <w:rFonts w:ascii="Times" w:hAnsi="Times" w:cs="Arial"/>
            <w:color w:val="000000"/>
            <w:sz w:val="22"/>
            <w:szCs w:val="22"/>
            <w:rPrChange w:id="29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We will </w:t>
        </w:r>
      </w:ins>
      <w:ins w:id="300" w:author="Jimenez, Claudio" w:date="2020-09-26T12:08:00Z">
        <w:r w:rsidRPr="00AE0D9C">
          <w:rPr>
            <w:rFonts w:ascii="Times" w:hAnsi="Times" w:cs="Arial"/>
            <w:color w:val="000000"/>
            <w:sz w:val="22"/>
            <w:szCs w:val="22"/>
            <w:rPrChange w:id="30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meet at the agreed times. Changes to meeting</w:t>
        </w:r>
      </w:ins>
      <w:ins w:id="302" w:author="Jimenez, Claudio" w:date="2020-09-26T12:11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30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s</w:t>
        </w:r>
      </w:ins>
      <w:ins w:id="304" w:author="Jimenez, Claudio" w:date="2020-09-26T12:08:00Z">
        <w:r w:rsidRPr="00AE0D9C">
          <w:rPr>
            <w:rFonts w:ascii="Times" w:hAnsi="Times" w:cs="Arial"/>
            <w:color w:val="000000"/>
            <w:sz w:val="22"/>
            <w:szCs w:val="22"/>
            <w:rPrChange w:id="30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can only be made 48</w:t>
        </w:r>
      </w:ins>
      <w:ins w:id="306" w:author="Jimenez, Claudio" w:date="2020-09-26T12:09:00Z">
        <w:r w:rsidRPr="00AE0D9C">
          <w:rPr>
            <w:rFonts w:ascii="Times" w:hAnsi="Times" w:cs="Arial"/>
            <w:color w:val="000000"/>
            <w:sz w:val="22"/>
            <w:szCs w:val="22"/>
            <w:rPrChange w:id="30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hours before the schedule meeting unless there is an emergency.</w:t>
        </w:r>
      </w:ins>
    </w:p>
    <w:p w14:paraId="33BF46B5" w14:textId="13C916E3" w:rsidR="006A0245" w:rsidRPr="00AE0D9C" w:rsidRDefault="006A0245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08" w:author="Jimenez, Claudio" w:date="2020-09-26T12:07:00Z"/>
          <w:rFonts w:ascii="Times" w:hAnsi="Times" w:cs="Arial"/>
          <w:color w:val="000000"/>
          <w:sz w:val="22"/>
          <w:szCs w:val="22"/>
          <w:rPrChange w:id="309" w:author="Jimenez, Claudio" w:date="2020-09-26T13:35:00Z">
            <w:rPr>
              <w:ins w:id="310" w:author="Jimenez, Claudio" w:date="2020-09-26T12:07:00Z"/>
            </w:rPr>
          </w:rPrChange>
        </w:rPr>
        <w:pPrChange w:id="311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ins w:id="312" w:author="Jimenez, Claudio" w:date="2020-09-26T12:09:00Z">
        <w:r w:rsidRPr="00AE0D9C">
          <w:rPr>
            <w:rFonts w:ascii="Times" w:hAnsi="Times" w:cs="Arial"/>
            <w:color w:val="000000"/>
            <w:sz w:val="22"/>
            <w:szCs w:val="22"/>
            <w:rPrChange w:id="31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Attendees must have access to a computer </w:t>
        </w:r>
      </w:ins>
      <w:ins w:id="314" w:author="Jimenez, Claudio" w:date="2020-09-26T12:10:00Z">
        <w:r w:rsidRPr="00AE0D9C">
          <w:rPr>
            <w:rFonts w:ascii="Times" w:hAnsi="Times" w:cs="Arial"/>
            <w:color w:val="000000"/>
            <w:sz w:val="22"/>
            <w:szCs w:val="22"/>
            <w:rPrChange w:id="31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during the meeting to follow up on Jira and coding </w:t>
        </w:r>
      </w:ins>
      <w:ins w:id="316" w:author="Jimenez, Claudio" w:date="2020-09-26T12:11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31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assignments</w:t>
        </w:r>
      </w:ins>
      <w:ins w:id="318" w:author="Jimenez, Claudio" w:date="2020-09-26T12:10:00Z">
        <w:r w:rsidRPr="00AE0D9C">
          <w:rPr>
            <w:rFonts w:ascii="Times" w:hAnsi="Times" w:cs="Arial"/>
            <w:color w:val="000000"/>
            <w:sz w:val="22"/>
            <w:szCs w:val="22"/>
            <w:rPrChange w:id="31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</w:t>
        </w:r>
      </w:ins>
    </w:p>
    <w:p w14:paraId="7A348778" w14:textId="77777777" w:rsidR="006A0245" w:rsidRPr="00AE0D9C" w:rsidDel="007F23B0" w:rsidRDefault="006A0245">
      <w:pPr>
        <w:autoSpaceDE w:val="0"/>
        <w:autoSpaceDN w:val="0"/>
        <w:adjustRightInd w:val="0"/>
        <w:rPr>
          <w:del w:id="320" w:author="Jimenez, Claudio" w:date="2020-09-26T12:11:00Z"/>
          <w:rFonts w:ascii="Times" w:hAnsi="Times" w:cs="Arial"/>
          <w:color w:val="000000"/>
          <w:sz w:val="22"/>
          <w:szCs w:val="22"/>
          <w:rPrChange w:id="321" w:author="Jimenez, Claudio" w:date="2020-09-26T13:35:00Z">
            <w:rPr>
              <w:del w:id="322" w:author="Jimenez, Claudio" w:date="2020-09-26T12:11:00Z"/>
              <w:rFonts w:ascii="Times" w:hAnsi="Times" w:cs="Times"/>
              <w:color w:val="000000"/>
            </w:rPr>
          </w:rPrChange>
        </w:rPr>
        <w:pPrChange w:id="323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408FB97B" w14:textId="77777777" w:rsidR="009374E0" w:rsidRPr="00AE0D9C" w:rsidRDefault="009374E0">
      <w:pPr>
        <w:autoSpaceDE w:val="0"/>
        <w:autoSpaceDN w:val="0"/>
        <w:adjustRightInd w:val="0"/>
        <w:rPr>
          <w:rFonts w:ascii="Times" w:hAnsi="Times" w:cs="Arial"/>
          <w:b/>
          <w:bCs/>
          <w:color w:val="000000"/>
          <w:sz w:val="22"/>
          <w:szCs w:val="22"/>
          <w:rPrChange w:id="32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pPrChange w:id="325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3E024B0B" w14:textId="3F18FE72" w:rsidR="00EE6F9C" w:rsidRPr="00AE0D9C" w:rsidRDefault="00EE6F9C" w:rsidP="007F23B0">
      <w:pPr>
        <w:autoSpaceDE w:val="0"/>
        <w:autoSpaceDN w:val="0"/>
        <w:adjustRightInd w:val="0"/>
        <w:rPr>
          <w:ins w:id="326" w:author="Jimenez, Claudio" w:date="2020-09-26T13:23:00Z"/>
          <w:rFonts w:ascii="Times" w:hAnsi="Times" w:cs="Arial"/>
          <w:color w:val="000000"/>
          <w:sz w:val="22"/>
          <w:szCs w:val="22"/>
          <w:rPrChange w:id="327" w:author="Jimenez, Claudio" w:date="2020-09-26T13:35:00Z">
            <w:rPr>
              <w:ins w:id="328" w:author="Jimenez, Claudio" w:date="2020-09-26T13:23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29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 Items</w:t>
      </w:r>
      <w:r w:rsidRPr="00AE0D9C">
        <w:rPr>
          <w:rFonts w:ascii="Times" w:hAnsi="Times" w:cs="Arial"/>
          <w:color w:val="000000"/>
          <w:sz w:val="22"/>
          <w:szCs w:val="22"/>
          <w:rPrChange w:id="330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..........................................................................................[5 min] </w:t>
      </w:r>
    </w:p>
    <w:p w14:paraId="3CE62D03" w14:textId="4199C7B3" w:rsidR="008479E1" w:rsidRPr="00AE0D9C" w:rsidRDefault="008479E1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331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332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ins w:id="333" w:author="Jimenez, Claudio" w:date="2020-09-26T13:23:00Z">
        <w:r w:rsidRPr="00AE0D9C">
          <w:rPr>
            <w:rFonts w:ascii="Times" w:hAnsi="Times" w:cs="Arial"/>
            <w:color w:val="000000"/>
            <w:sz w:val="22"/>
            <w:szCs w:val="22"/>
            <w:rPrChange w:id="33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ab/>
          <w:t>For the development project each of us will work on the following sections,</w:t>
        </w:r>
      </w:ins>
    </w:p>
    <w:p w14:paraId="24853AF1" w14:textId="6D5644B9" w:rsidR="008479E1" w:rsidRPr="00AE0D9C" w:rsidRDefault="008479E1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35" w:author="Jimenez, Claudio" w:date="2020-09-26T13:24:00Z"/>
          <w:rFonts w:ascii="Times" w:hAnsi="Times" w:cs="Arial"/>
          <w:color w:val="000000"/>
          <w:sz w:val="22"/>
          <w:szCs w:val="22"/>
          <w:rPrChange w:id="336" w:author="Jimenez, Claudio" w:date="2020-09-26T13:35:00Z">
            <w:rPr>
              <w:ins w:id="337" w:author="Jimenez, Claudio" w:date="2020-09-26T13:24:00Z"/>
              <w:rFonts w:ascii="Times" w:hAnsi="Times" w:cs="Arial"/>
              <w:color w:val="000000"/>
            </w:rPr>
          </w:rPrChange>
        </w:rPr>
      </w:pPr>
      <w:ins w:id="338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39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>Claudio</w:t>
        </w:r>
      </w:ins>
      <w:ins w:id="340" w:author="Jimenez, Claudio" w:date="2020-09-26T13:23:00Z">
        <w:r w:rsidRPr="00AE0D9C">
          <w:rPr>
            <w:rFonts w:ascii="Times" w:hAnsi="Times" w:cs="Arial"/>
            <w:color w:val="000000"/>
            <w:sz w:val="22"/>
            <w:szCs w:val="22"/>
            <w:rPrChange w:id="34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: </w:t>
        </w:r>
      </w:ins>
      <w:ins w:id="342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43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Stakeholders </w:t>
        </w:r>
      </w:ins>
      <w:ins w:id="344" w:author="Jimenez, Claudio" w:date="2020-09-26T13:23:00Z">
        <w:r w:rsidRPr="00AE0D9C">
          <w:rPr>
            <w:rFonts w:ascii="Times" w:hAnsi="Times" w:cs="Arial"/>
            <w:color w:val="000000"/>
            <w:sz w:val="22"/>
            <w:szCs w:val="22"/>
            <w:rPrChange w:id="34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and </w:t>
        </w:r>
      </w:ins>
      <w:ins w:id="346" w:author="Jimenez, Claudio" w:date="2020-09-26T13:34:00Z">
        <w:r w:rsidR="00AE0D9C" w:rsidRPr="00AE0D9C">
          <w:rPr>
            <w:rFonts w:ascii="Times" w:hAnsi="Times" w:cs="Arial"/>
            <w:color w:val="000000"/>
            <w:sz w:val="22"/>
            <w:szCs w:val="22"/>
            <w:rPrChange w:id="34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t</w:t>
        </w:r>
      </w:ins>
      <w:ins w:id="348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49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he scope of the Product </w:t>
        </w:r>
      </w:ins>
    </w:p>
    <w:p w14:paraId="119BE9E7" w14:textId="77777777" w:rsidR="008479E1" w:rsidRPr="00AE0D9C" w:rsidRDefault="008479E1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50" w:author="Jimenez, Claudio" w:date="2020-09-26T13:24:00Z"/>
          <w:rFonts w:ascii="Times" w:hAnsi="Times" w:cs="Arial"/>
          <w:color w:val="000000"/>
          <w:sz w:val="22"/>
          <w:szCs w:val="22"/>
          <w:rPrChange w:id="351" w:author="Jimenez, Claudio" w:date="2020-09-26T13:35:00Z">
            <w:rPr>
              <w:ins w:id="352" w:author="Jimenez, Claudio" w:date="2020-09-26T13:24:00Z"/>
              <w:rFonts w:ascii="Times" w:hAnsi="Times" w:cs="Arial"/>
              <w:color w:val="000000"/>
            </w:rPr>
          </w:rPrChange>
        </w:rPr>
      </w:pPr>
      <w:ins w:id="353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54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>Hasan</w:t>
        </w:r>
      </w:ins>
      <w:ins w:id="355" w:author="Jimenez, Claudio" w:date="2020-09-26T13:24:00Z">
        <w:r w:rsidRPr="00AE0D9C">
          <w:rPr>
            <w:rFonts w:ascii="Times" w:hAnsi="Times" w:cs="Arial"/>
            <w:color w:val="000000"/>
            <w:sz w:val="22"/>
            <w:szCs w:val="22"/>
            <w:rPrChange w:id="35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:</w:t>
        </w:r>
      </w:ins>
      <w:ins w:id="357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58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Purpose of Project </w:t>
        </w:r>
      </w:ins>
      <w:ins w:id="359" w:author="Jimenez, Claudio" w:date="2020-09-26T13:24:00Z">
        <w:r w:rsidRPr="00AE0D9C">
          <w:rPr>
            <w:rFonts w:ascii="Times" w:hAnsi="Times" w:cs="Arial"/>
            <w:color w:val="000000"/>
            <w:sz w:val="22"/>
            <w:szCs w:val="22"/>
            <w:rPrChange w:id="36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and </w:t>
        </w:r>
      </w:ins>
      <w:ins w:id="361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62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Naming conventions and definitions </w:t>
        </w:r>
      </w:ins>
    </w:p>
    <w:p w14:paraId="5B916A2B" w14:textId="77777777" w:rsidR="008479E1" w:rsidRPr="00AE0D9C" w:rsidRDefault="008479E1" w:rsidP="008479E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63" w:author="Jimenez, Claudio" w:date="2020-09-26T13:24:00Z"/>
          <w:rFonts w:ascii="Times" w:hAnsi="Times" w:cs="Arial"/>
          <w:color w:val="000000"/>
          <w:sz w:val="22"/>
          <w:szCs w:val="22"/>
          <w:rPrChange w:id="364" w:author="Jimenez, Claudio" w:date="2020-09-26T13:35:00Z">
            <w:rPr>
              <w:ins w:id="365" w:author="Jimenez, Claudio" w:date="2020-09-26T13:24:00Z"/>
              <w:rFonts w:ascii="Times" w:hAnsi="Times" w:cs="Arial"/>
              <w:color w:val="000000"/>
            </w:rPr>
          </w:rPrChange>
        </w:rPr>
      </w:pPr>
      <w:ins w:id="366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67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>Umer</w:t>
        </w:r>
      </w:ins>
      <w:ins w:id="368" w:author="Jimenez, Claudio" w:date="2020-09-26T13:24:00Z">
        <w:r w:rsidRPr="00AE0D9C">
          <w:rPr>
            <w:rFonts w:ascii="Times" w:hAnsi="Times" w:cs="Arial"/>
            <w:color w:val="000000"/>
            <w:sz w:val="22"/>
            <w:szCs w:val="22"/>
            <w:rPrChange w:id="36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:</w:t>
        </w:r>
      </w:ins>
      <w:ins w:id="370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71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Project Overview</w:t>
        </w:r>
      </w:ins>
      <w:ins w:id="372" w:author="Jimenez, Claudio" w:date="2020-09-26T13:24:00Z">
        <w:r w:rsidRPr="00AE0D9C">
          <w:rPr>
            <w:rFonts w:ascii="Times" w:hAnsi="Times" w:cs="Arial"/>
            <w:color w:val="000000"/>
            <w:sz w:val="22"/>
            <w:szCs w:val="22"/>
            <w:rPrChange w:id="37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, </w:t>
        </w:r>
      </w:ins>
      <w:ins w:id="374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75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Relevant Facts and </w:t>
        </w:r>
      </w:ins>
      <w:ins w:id="376" w:author="Jimenez, Claudio" w:date="2020-09-26T13:24:00Z">
        <w:r w:rsidRPr="00AE0D9C">
          <w:rPr>
            <w:rFonts w:ascii="Times" w:hAnsi="Times" w:cs="Arial"/>
            <w:color w:val="000000"/>
            <w:sz w:val="22"/>
            <w:szCs w:val="22"/>
            <w:rPrChange w:id="37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Assumptions</w:t>
        </w:r>
      </w:ins>
      <w:ins w:id="378" w:author="Jimenez, Claudio" w:date="2020-09-26T13:22:00Z">
        <w:r w:rsidRPr="00AE0D9C">
          <w:rPr>
            <w:rFonts w:ascii="Times" w:hAnsi="Times" w:cs="Arial"/>
            <w:color w:val="000000"/>
            <w:sz w:val="22"/>
            <w:szCs w:val="22"/>
            <w:rPrChange w:id="379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</w:t>
        </w:r>
      </w:ins>
    </w:p>
    <w:p w14:paraId="4549E668" w14:textId="54D50E4D" w:rsidR="008479E1" w:rsidRPr="00AE0D9C" w:rsidRDefault="00AE0D9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ins w:id="380" w:author="Jimenez, Claudio" w:date="2020-09-26T13:22:00Z"/>
          <w:rFonts w:ascii="Times" w:hAnsi="Times" w:cs="Arial"/>
          <w:color w:val="000000"/>
          <w:sz w:val="22"/>
          <w:szCs w:val="22"/>
          <w:rPrChange w:id="381" w:author="Jimenez, Claudio" w:date="2020-09-26T13:35:00Z">
            <w:rPr>
              <w:ins w:id="382" w:author="Jimenez, Claudio" w:date="2020-09-26T13:22:00Z"/>
              <w:rFonts w:ascii="Times New Roman" w:eastAsia="Times New Roman" w:hAnsi="Times New Roman" w:cs="Times New Roman"/>
            </w:rPr>
          </w:rPrChange>
        </w:rPr>
        <w:pPrChange w:id="383" w:author="Jimenez, Claudio" w:date="2020-09-26T13:22:00Z">
          <w:pPr/>
        </w:pPrChange>
      </w:pPr>
      <w:ins w:id="384" w:author="Jimenez, Claudio" w:date="2020-09-26T13:34:00Z">
        <w:r w:rsidRPr="00AE0D9C">
          <w:rPr>
            <w:rFonts w:ascii="Times" w:hAnsi="Times" w:cs="Arial"/>
            <w:color w:val="000000"/>
            <w:sz w:val="22"/>
            <w:szCs w:val="22"/>
            <w:rPrChange w:id="38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Syed: </w:t>
        </w:r>
      </w:ins>
      <w:ins w:id="386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87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>The scope of work</w:t>
        </w:r>
      </w:ins>
      <w:ins w:id="388" w:author="Jimenez, Claudio" w:date="2020-09-26T13:24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8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and</w:t>
        </w:r>
      </w:ins>
      <w:ins w:id="390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91" w:author="Jimenez, Claudio" w:date="2020-09-26T13:35:00Z">
              <w:rPr>
                <w:rFonts w:ascii="Helvetica Neue" w:eastAsia="Times New Roman" w:hAnsi="Helvetica Neue" w:cs="Times New Roman"/>
                <w:color w:val="DCDDDE"/>
              </w:rPr>
            </w:rPrChange>
          </w:rPr>
          <w:t xml:space="preserve"> Mandated Constraints</w:t>
        </w:r>
      </w:ins>
    </w:p>
    <w:p w14:paraId="6DAD66E9" w14:textId="100C805C" w:rsidR="00EE6F9C" w:rsidRPr="00AE0D9C" w:rsidRDefault="00EE6F9C" w:rsidP="008479E1">
      <w:pPr>
        <w:autoSpaceDE w:val="0"/>
        <w:autoSpaceDN w:val="0"/>
        <w:adjustRightInd w:val="0"/>
        <w:ind w:left="720"/>
        <w:rPr>
          <w:ins w:id="392" w:author="Jimenez, Claudio" w:date="2020-09-26T13:25:00Z"/>
          <w:rFonts w:ascii="Times" w:eastAsia="MS Mincho" w:hAnsi="Times" w:cs="MS Mincho"/>
          <w:color w:val="000000"/>
          <w:sz w:val="22"/>
          <w:szCs w:val="22"/>
          <w:rPrChange w:id="393" w:author="Jimenez, Claudio" w:date="2020-09-26T13:35:00Z">
            <w:rPr>
              <w:ins w:id="394" w:author="Jimenez, Claudio" w:date="2020-09-26T13:25:00Z"/>
              <w:rFonts w:ascii="MS Mincho" w:eastAsia="MS Mincho" w:hAnsi="MS Mincho" w:cs="MS Mincho"/>
              <w:color w:val="000000"/>
            </w:rPr>
          </w:rPrChange>
        </w:rPr>
      </w:pPr>
      <w:del w:id="395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96" w:author="Jimenez, Claudio" w:date="2020-09-26T13:35:00Z">
              <w:rPr/>
            </w:rPrChange>
          </w:rPr>
          <w:delText>a. Everyone: Complete remaining tasks that conform to what we specified in our scenario diagram.</w:delText>
        </w:r>
        <w:r w:rsidRPr="00AE0D9C" w:rsidDel="008479E1">
          <w:rPr>
            <w:rFonts w:ascii="MS Mincho" w:eastAsia="MS Mincho" w:hAnsi="MS Mincho" w:cs="MS Mincho"/>
            <w:color w:val="000000"/>
            <w:sz w:val="22"/>
            <w:szCs w:val="22"/>
            <w:rPrChange w:id="397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</w:del>
      <w:ins w:id="398" w:author="Jimenez, Claudio" w:date="2020-09-26T13:24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99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t>For the</w:t>
        </w:r>
        <w:r w:rsidR="008479E1" w:rsidRPr="00AE0D9C">
          <w:rPr>
            <w:rFonts w:ascii="Times" w:eastAsia="MS Mincho" w:hAnsi="Times" w:cs="MS Mincho"/>
            <w:color w:val="000000"/>
            <w:sz w:val="22"/>
            <w:szCs w:val="22"/>
            <w:rPrChange w:id="400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t xml:space="preserve"> </w:t>
        </w:r>
      </w:ins>
      <w:ins w:id="401" w:author="Jimenez, Claudio" w:date="2020-09-26T13:25:00Z">
        <w:r w:rsidR="008479E1" w:rsidRPr="00AE0D9C">
          <w:rPr>
            <w:rFonts w:ascii="Times" w:eastAsia="MS Mincho" w:hAnsi="Times" w:cs="MS Mincho"/>
            <w:color w:val="000000"/>
            <w:sz w:val="22"/>
            <w:szCs w:val="22"/>
            <w:rPrChange w:id="402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t>coding project,</w:t>
        </w:r>
      </w:ins>
      <w:del w:id="403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404" w:author="Jimenez, Claudio" w:date="2020-09-26T13:35:00Z">
              <w:rPr/>
            </w:rPrChange>
          </w:rPr>
          <w:delText>G.</w:delText>
        </w:r>
      </w:del>
      <w:del w:id="405" w:author="Jimenez, Claudio" w:date="2020-09-26T13:24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406" w:author="Jimenez, Claudio" w:date="2020-09-26T13:35:00Z">
              <w:rPr/>
            </w:rPrChange>
          </w:rPr>
          <w:delText xml:space="preserve"> </w:delText>
        </w:r>
      </w:del>
    </w:p>
    <w:p w14:paraId="4AA500F2" w14:textId="201A3F12" w:rsidR="008479E1" w:rsidRPr="00AE0D9C" w:rsidDel="00AE0D9C" w:rsidRDefault="008479E1" w:rsidP="008E2F6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del w:id="407" w:author="Jimenez, Claudio" w:date="2020-09-26T13:26:00Z"/>
          <w:rFonts w:ascii="Times" w:hAnsi="Times" w:cs="Times"/>
          <w:color w:val="000000"/>
          <w:sz w:val="22"/>
          <w:szCs w:val="22"/>
          <w:rPrChange w:id="408" w:author="Jimenez, Claudio" w:date="2020-09-26T13:35:00Z">
            <w:rPr>
              <w:del w:id="409" w:author="Jimenez, Claudio" w:date="2020-09-26T13:26:00Z"/>
              <w:rFonts w:ascii="Times" w:hAnsi="Times" w:cs="Times"/>
              <w:color w:val="000000"/>
            </w:rPr>
          </w:rPrChange>
        </w:rPr>
      </w:pPr>
      <w:ins w:id="410" w:author="Jimenez, Claudio" w:date="2020-09-26T13:25:00Z">
        <w:r w:rsidRPr="00AE0D9C">
          <w:rPr>
            <w:rFonts w:ascii="Times" w:hAnsi="Times" w:cs="Times"/>
            <w:color w:val="000000"/>
            <w:sz w:val="22"/>
            <w:szCs w:val="22"/>
            <w:rPrChange w:id="411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We will write more stories on </w:t>
        </w:r>
      </w:ins>
      <w:ins w:id="412" w:author="Jimenez, Claudio" w:date="2020-09-26T13:26:00Z">
        <w:r w:rsidRPr="00AE0D9C">
          <w:rPr>
            <w:rFonts w:ascii="Times" w:hAnsi="Times" w:cs="Times"/>
            <w:color w:val="000000"/>
            <w:sz w:val="22"/>
            <w:szCs w:val="22"/>
            <w:rPrChange w:id="413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J</w:t>
        </w:r>
      </w:ins>
      <w:ins w:id="414" w:author="Jimenez, Claudio" w:date="2020-09-26T13:25:00Z">
        <w:r w:rsidRPr="00AE0D9C">
          <w:rPr>
            <w:rFonts w:ascii="Times" w:hAnsi="Times" w:cs="Times"/>
            <w:color w:val="000000"/>
            <w:sz w:val="22"/>
            <w:szCs w:val="22"/>
            <w:rPrChange w:id="415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ira’s backlog and </w:t>
        </w:r>
      </w:ins>
      <w:ins w:id="416" w:author="Jimenez, Claudio" w:date="2020-09-26T13:26:00Z">
        <w:r w:rsidRPr="00AE0D9C">
          <w:rPr>
            <w:rFonts w:ascii="Times" w:hAnsi="Times" w:cs="Times"/>
            <w:color w:val="000000"/>
            <w:sz w:val="22"/>
            <w:szCs w:val="22"/>
            <w:rPrChange w:id="417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work on the next sprint stories</w:t>
        </w:r>
      </w:ins>
      <w:ins w:id="418" w:author="Jimenez, Claudio" w:date="2020-09-26T13:27:00Z">
        <w:r w:rsidRPr="00AE0D9C">
          <w:rPr>
            <w:rFonts w:ascii="Times" w:hAnsi="Times" w:cs="Times"/>
            <w:color w:val="000000"/>
            <w:sz w:val="22"/>
            <w:szCs w:val="22"/>
            <w:rPrChange w:id="419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 xml:space="preserve">. Each of us will take a story </w:t>
        </w:r>
        <w:r w:rsidR="00AE0D9C" w:rsidRPr="00AE0D9C">
          <w:rPr>
            <w:rFonts w:ascii="Times" w:hAnsi="Times" w:cs="Times"/>
            <w:color w:val="000000"/>
            <w:sz w:val="22"/>
            <w:szCs w:val="22"/>
            <w:rPrChange w:id="420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from the planned sprint</w:t>
        </w:r>
      </w:ins>
      <w:ins w:id="421" w:author="Jimenez, Claudio" w:date="2020-09-26T13:28:00Z">
        <w:r w:rsidR="00AE0D9C" w:rsidRPr="00AE0D9C">
          <w:rPr>
            <w:rFonts w:ascii="Times" w:hAnsi="Times" w:cs="Times"/>
            <w:color w:val="000000"/>
            <w:sz w:val="22"/>
            <w:szCs w:val="22"/>
            <w:rPrChange w:id="422" w:author="Jimenez, Claudio" w:date="2020-09-26T13:35:00Z">
              <w:rPr>
                <w:rFonts w:ascii="Times" w:hAnsi="Times" w:cs="Times"/>
                <w:color w:val="000000"/>
              </w:rPr>
            </w:rPrChange>
          </w:rPr>
          <w:t>.</w:t>
        </w:r>
      </w:ins>
    </w:p>
    <w:p w14:paraId="29F26078" w14:textId="77777777" w:rsidR="00AE0D9C" w:rsidRPr="00AE0D9C" w:rsidRDefault="00AE0D9C" w:rsidP="008E2F68">
      <w:pPr>
        <w:pStyle w:val="ListParagraph"/>
        <w:autoSpaceDE w:val="0"/>
        <w:autoSpaceDN w:val="0"/>
        <w:adjustRightInd w:val="0"/>
        <w:rPr>
          <w:ins w:id="423" w:author="Jimenez, Claudio" w:date="2020-09-26T13:28:00Z"/>
          <w:rFonts w:ascii="Times" w:hAnsi="Times" w:cs="Times"/>
          <w:color w:val="000000"/>
          <w:sz w:val="22"/>
          <w:szCs w:val="22"/>
          <w:rPrChange w:id="424" w:author="Jimenez, Claudio" w:date="2020-09-26T13:35:00Z">
            <w:rPr>
              <w:ins w:id="425" w:author="Jimenez, Claudio" w:date="2020-09-26T13:28:00Z"/>
              <w:rFonts w:ascii="Times" w:hAnsi="Times" w:cs="Times"/>
              <w:color w:val="000000"/>
            </w:rPr>
          </w:rPrChange>
        </w:rPr>
      </w:pPr>
    </w:p>
    <w:p w14:paraId="23521C73" w14:textId="77777777" w:rsidR="00AE0D9C" w:rsidRPr="00AE0D9C" w:rsidRDefault="00AE0D9C">
      <w:pPr>
        <w:autoSpaceDE w:val="0"/>
        <w:autoSpaceDN w:val="0"/>
        <w:adjustRightInd w:val="0"/>
        <w:rPr>
          <w:ins w:id="426" w:author="Jimenez, Claudio" w:date="2020-09-26T13:28:00Z"/>
          <w:rFonts w:ascii="Times" w:hAnsi="Times" w:cs="Times"/>
          <w:color w:val="000000"/>
          <w:sz w:val="22"/>
          <w:szCs w:val="22"/>
          <w:rPrChange w:id="427" w:author="Jimenez, Claudio" w:date="2020-09-26T13:35:00Z">
            <w:rPr>
              <w:ins w:id="428" w:author="Jimenez, Claudio" w:date="2020-09-26T13:28:00Z"/>
              <w:rFonts w:cs="Times"/>
            </w:rPr>
          </w:rPrChange>
        </w:rPr>
        <w:pPrChange w:id="429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137B1908" w14:textId="04B5C609" w:rsidR="00EE6F9C" w:rsidRPr="00AE0D9C" w:rsidDel="00AE0D9C" w:rsidRDefault="00EE6F9C" w:rsidP="00AE0D9C">
      <w:pPr>
        <w:autoSpaceDE w:val="0"/>
        <w:autoSpaceDN w:val="0"/>
        <w:adjustRightInd w:val="0"/>
        <w:rPr>
          <w:del w:id="430" w:author="Jimenez, Claudio" w:date="2020-09-26T13:28:00Z"/>
          <w:rFonts w:ascii="Times" w:hAnsi="Times" w:cs="Arial"/>
          <w:color w:val="000000"/>
          <w:sz w:val="22"/>
          <w:szCs w:val="22"/>
          <w:rPrChange w:id="431" w:author="Jimenez, Claudio" w:date="2020-09-26T13:35:00Z">
            <w:rPr>
              <w:del w:id="432" w:author="Jimenez, Claudio" w:date="2020-09-26T13:28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433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Questions/comments/concerns</w:t>
      </w:r>
      <w:r w:rsidRPr="00AE0D9C">
        <w:rPr>
          <w:rFonts w:ascii="Times" w:hAnsi="Times" w:cs="Arial"/>
          <w:color w:val="000000"/>
          <w:sz w:val="22"/>
          <w:szCs w:val="22"/>
          <w:rPrChange w:id="434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..................................................................[5 min] </w:t>
      </w:r>
    </w:p>
    <w:p w14:paraId="4C7AF760" w14:textId="77777777" w:rsidR="00AE0D9C" w:rsidRPr="00AE0D9C" w:rsidRDefault="00AE0D9C">
      <w:pPr>
        <w:autoSpaceDE w:val="0"/>
        <w:autoSpaceDN w:val="0"/>
        <w:adjustRightInd w:val="0"/>
        <w:rPr>
          <w:ins w:id="435" w:author="Jimenez, Claudio" w:date="2020-09-26T13:28:00Z"/>
          <w:rFonts w:ascii="Times" w:hAnsi="Times" w:cs="Times"/>
          <w:color w:val="000000"/>
          <w:sz w:val="22"/>
          <w:szCs w:val="22"/>
          <w:rPrChange w:id="436" w:author="Jimenez, Claudio" w:date="2020-09-26T13:35:00Z">
            <w:rPr>
              <w:ins w:id="437" w:author="Jimenez, Claudio" w:date="2020-09-26T13:28:00Z"/>
              <w:rFonts w:ascii="Times" w:hAnsi="Times" w:cs="Times"/>
              <w:color w:val="000000"/>
            </w:rPr>
          </w:rPrChange>
        </w:rPr>
        <w:pPrChange w:id="438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7AE274EE" w14:textId="2D0EA82E" w:rsidR="00C93913" w:rsidRPr="00AE0D9C" w:rsidRDefault="00950FF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rPrChange w:id="439" w:author="Jimenez, Claudio" w:date="2020-09-26T13:35:00Z">
            <w:rPr/>
          </w:rPrChange>
        </w:rPr>
        <w:pPrChange w:id="440" w:author="Jimenez, Claudio" w:date="2020-09-26T13:34:00Z">
          <w:pPr>
            <w:pStyle w:val="NormalWeb"/>
            <w:shd w:val="clear" w:color="auto" w:fill="FFFFFF"/>
          </w:pPr>
        </w:pPrChange>
      </w:pPr>
      <w:r w:rsidRPr="00AE0D9C">
        <w:rPr>
          <w:sz w:val="22"/>
          <w:szCs w:val="22"/>
          <w:rPrChange w:id="441" w:author="Jimenez, Claudio" w:date="2020-09-26T13:35:00Z">
            <w:rPr/>
          </w:rPrChange>
        </w:rPr>
        <w:t>We discussed and agreed upon meeting rules and weekly meeting times</w:t>
      </w:r>
    </w:p>
    <w:sectPr w:rsidR="00C93913" w:rsidRPr="00AE0D9C" w:rsidSect="00257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upperLetter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AD3AF4"/>
    <w:multiLevelType w:val="hybridMultilevel"/>
    <w:tmpl w:val="C53A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5A5"/>
    <w:multiLevelType w:val="multilevel"/>
    <w:tmpl w:val="A95E06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421B6"/>
    <w:multiLevelType w:val="hybridMultilevel"/>
    <w:tmpl w:val="F38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B2A"/>
    <w:multiLevelType w:val="hybridMultilevel"/>
    <w:tmpl w:val="98B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967D8"/>
    <w:multiLevelType w:val="hybridMultilevel"/>
    <w:tmpl w:val="4BC64E8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24701AA2"/>
    <w:multiLevelType w:val="hybridMultilevel"/>
    <w:tmpl w:val="E6F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C2C1F"/>
    <w:multiLevelType w:val="hybridMultilevel"/>
    <w:tmpl w:val="D430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21A54"/>
    <w:multiLevelType w:val="multilevel"/>
    <w:tmpl w:val="6CF67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4B2DC7"/>
    <w:multiLevelType w:val="hybridMultilevel"/>
    <w:tmpl w:val="9CCE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mer Muzaffar">
    <w15:presenceInfo w15:providerId="Windows Live" w15:userId="a809d9ea91f2d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C"/>
    <w:rsid w:val="003C760C"/>
    <w:rsid w:val="004974FA"/>
    <w:rsid w:val="006A0245"/>
    <w:rsid w:val="007F23B0"/>
    <w:rsid w:val="00821951"/>
    <w:rsid w:val="008479E1"/>
    <w:rsid w:val="00866AA2"/>
    <w:rsid w:val="008D3515"/>
    <w:rsid w:val="00932B5C"/>
    <w:rsid w:val="009374E0"/>
    <w:rsid w:val="00950FFD"/>
    <w:rsid w:val="00A81C9D"/>
    <w:rsid w:val="00AE0D9C"/>
    <w:rsid w:val="00C93913"/>
    <w:rsid w:val="00EE6F9C"/>
    <w:rsid w:val="00FC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D8FC"/>
  <w15:chartTrackingRefBased/>
  <w15:docId w15:val="{14DE91D9-4691-3F4F-A0B4-5567B8C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7AFDDDEFD8B4C82848817113BB87E" ma:contentTypeVersion="7" ma:contentTypeDescription="Create a new document." ma:contentTypeScope="" ma:versionID="df47491ae0097179bdd154dc6bba82ec">
  <xsd:schema xmlns:xsd="http://www.w3.org/2001/XMLSchema" xmlns:xs="http://www.w3.org/2001/XMLSchema" xmlns:p="http://schemas.microsoft.com/office/2006/metadata/properties" xmlns:ns3="34a85ed3-389c-4a67-a5ac-e7631982a6dd" xmlns:ns4="a0e34e39-1b9f-43a8-9f98-9b0b3e778ea0" targetNamespace="http://schemas.microsoft.com/office/2006/metadata/properties" ma:root="true" ma:fieldsID="a402ded3f6a88d7d351ee0f36204e895" ns3:_="" ns4:_="">
    <xsd:import namespace="34a85ed3-389c-4a67-a5ac-e7631982a6dd"/>
    <xsd:import namespace="a0e34e39-1b9f-43a8-9f98-9b0b3e778e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85ed3-389c-4a67-a5ac-e7631982a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4e39-1b9f-43a8-9f98-9b0b3e778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E469A4-AA7E-4958-9A87-0323E976C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85ed3-389c-4a67-a5ac-e7631982a6dd"/>
    <ds:schemaRef ds:uri="a0e34e39-1b9f-43a8-9f98-9b0b3e778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1DFF6E-FFF6-42E4-89E7-B02D9E5F0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010C38-EB15-4F00-8B72-C07EEC79F9C8}">
  <ds:schemaRefs>
    <ds:schemaRef ds:uri="a0e34e39-1b9f-43a8-9f98-9b0b3e778ea0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34a85ed3-389c-4a67-a5ac-e7631982a6d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Claudio</dc:creator>
  <cp:keywords/>
  <dc:description/>
  <cp:lastModifiedBy>Umer Muzaffar</cp:lastModifiedBy>
  <cp:revision>2</cp:revision>
  <dcterms:created xsi:type="dcterms:W3CDTF">2020-10-04T03:38:00Z</dcterms:created>
  <dcterms:modified xsi:type="dcterms:W3CDTF">2020-10-04T03:38:00Z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0x0101000327AFDDDEFD8B4C82848817113BB87E</vt:lpwstr>
  </property>
</Properties>
</file>