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FFFAC" w14:textId="185679FA" w:rsidR="00EE6F9C" w:rsidRPr="00AE0D9C" w:rsidRDefault="00EE6F9C" w:rsidP="00EE6F9C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2"/>
          <w:szCs w:val="22"/>
          <w:rPrChange w:id="0" w:author="Jimenez, Claudio" w:date="2020-09-26T13:35:00Z">
            <w:rPr>
              <w:rFonts w:ascii="Times" w:hAnsi="Times" w:cs="Times"/>
              <w:color w:val="000000"/>
            </w:rPr>
          </w:rPrChange>
        </w:rPr>
      </w:pPr>
      <w:r w:rsidRPr="00AE0D9C">
        <w:rPr>
          <w:rFonts w:ascii="Times" w:hAnsi="Times" w:cs="Arial"/>
          <w:color w:val="000000"/>
          <w:sz w:val="22"/>
          <w:szCs w:val="22"/>
          <w:rPrChange w:id="1" w:author="Jimenez, Claudio" w:date="2020-09-26T13:35:00Z">
            <w:rPr>
              <w:rFonts w:ascii="Times" w:hAnsi="Times" w:cs="Arial"/>
              <w:color w:val="000000"/>
            </w:rPr>
          </w:rPrChange>
        </w:rPr>
        <w:t>CS 44</w:t>
      </w:r>
      <w:r w:rsidR="008D3515" w:rsidRPr="00AE0D9C">
        <w:rPr>
          <w:rFonts w:ascii="Times" w:hAnsi="Times" w:cs="Arial"/>
          <w:color w:val="000000"/>
          <w:sz w:val="22"/>
          <w:szCs w:val="22"/>
          <w:rPrChange w:id="2" w:author="Jimenez, Claudio" w:date="2020-09-26T13:35:00Z">
            <w:rPr>
              <w:rFonts w:ascii="Times" w:hAnsi="Times" w:cs="Arial"/>
              <w:color w:val="000000"/>
            </w:rPr>
          </w:rPrChange>
        </w:rPr>
        <w:t>0</w:t>
      </w:r>
      <w:r w:rsidRPr="00AE0D9C">
        <w:rPr>
          <w:rFonts w:ascii="Times" w:hAnsi="Times" w:cs="Arial"/>
          <w:color w:val="000000"/>
          <w:sz w:val="22"/>
          <w:szCs w:val="22"/>
          <w:rPrChange w:id="3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 </w:t>
      </w:r>
      <w:r w:rsidR="008D3515" w:rsidRPr="00AE0D9C">
        <w:rPr>
          <w:rFonts w:ascii="Times" w:hAnsi="Times" w:cs="Arial"/>
          <w:color w:val="000000"/>
          <w:sz w:val="22"/>
          <w:szCs w:val="22"/>
          <w:rPrChange w:id="4" w:author="Jimenez, Claudio" w:date="2020-09-26T13:35:00Z">
            <w:rPr>
              <w:rFonts w:ascii="Times" w:hAnsi="Times" w:cs="Arial"/>
              <w:color w:val="000000"/>
            </w:rPr>
          </w:rPrChange>
        </w:rPr>
        <w:t>–</w:t>
      </w:r>
      <w:r w:rsidRPr="00AE0D9C">
        <w:rPr>
          <w:rFonts w:ascii="Times" w:hAnsi="Times" w:cs="Arial"/>
          <w:color w:val="000000"/>
          <w:sz w:val="22"/>
          <w:szCs w:val="22"/>
          <w:rPrChange w:id="5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 </w:t>
      </w:r>
      <w:r w:rsidR="008D3515" w:rsidRPr="00AE0D9C">
        <w:rPr>
          <w:rFonts w:ascii="Times" w:hAnsi="Times" w:cs="Arial"/>
          <w:color w:val="000000"/>
          <w:sz w:val="22"/>
          <w:szCs w:val="22"/>
          <w:rPrChange w:id="6" w:author="Jimenez, Claudio" w:date="2020-09-26T13:35:00Z">
            <w:rPr>
              <w:rFonts w:ascii="Times" w:hAnsi="Times" w:cs="Arial"/>
              <w:color w:val="000000"/>
            </w:rPr>
          </w:rPrChange>
        </w:rPr>
        <w:t>Group30</w:t>
      </w:r>
      <w:r w:rsidRPr="00AE0D9C">
        <w:rPr>
          <w:rFonts w:ascii="Times" w:hAnsi="Times" w:cs="Arial"/>
          <w:color w:val="000000"/>
          <w:sz w:val="22"/>
          <w:szCs w:val="22"/>
          <w:rPrChange w:id="7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 Time/Date </w:t>
      </w:r>
      <w:r w:rsidR="00950FFD" w:rsidRPr="00AE0D9C">
        <w:rPr>
          <w:rFonts w:ascii="Times" w:hAnsi="Times" w:cs="Arial"/>
          <w:color w:val="000000"/>
          <w:sz w:val="22"/>
          <w:szCs w:val="22"/>
          <w:rPrChange w:id="8" w:author="Jimenez, Claudio" w:date="2020-09-26T13:35:00Z">
            <w:rPr>
              <w:rFonts w:ascii="Times" w:hAnsi="Times" w:cs="Arial"/>
              <w:color w:val="000000"/>
            </w:rPr>
          </w:rPrChange>
        </w:rPr>
        <w:t>–</w:t>
      </w:r>
      <w:r w:rsidRPr="00AE0D9C">
        <w:rPr>
          <w:rFonts w:ascii="Times" w:hAnsi="Times" w:cs="Arial"/>
          <w:color w:val="000000"/>
          <w:sz w:val="22"/>
          <w:szCs w:val="22"/>
          <w:rPrChange w:id="9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 </w:t>
      </w:r>
      <w:r w:rsidR="00950FFD" w:rsidRPr="00AE0D9C">
        <w:rPr>
          <w:rFonts w:ascii="Times" w:hAnsi="Times" w:cs="Arial"/>
          <w:color w:val="000000"/>
          <w:sz w:val="22"/>
          <w:szCs w:val="22"/>
          <w:rPrChange w:id="10" w:author="Jimenez, Claudio" w:date="2020-09-26T13:35:00Z">
            <w:rPr>
              <w:rFonts w:ascii="Times" w:hAnsi="Times" w:cs="Arial"/>
              <w:color w:val="000000"/>
            </w:rPr>
          </w:rPrChange>
        </w:rPr>
        <w:t>9/25/20</w:t>
      </w:r>
      <w:r w:rsidRPr="00AE0D9C">
        <w:rPr>
          <w:rFonts w:ascii="Times" w:hAnsi="Times" w:cs="Arial"/>
          <w:color w:val="000000"/>
          <w:sz w:val="22"/>
          <w:szCs w:val="22"/>
          <w:rPrChange w:id="11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 at </w:t>
      </w:r>
      <w:r w:rsidR="00950FFD" w:rsidRPr="00AE0D9C">
        <w:rPr>
          <w:rFonts w:ascii="Times" w:hAnsi="Times" w:cs="Arial"/>
          <w:color w:val="000000"/>
          <w:sz w:val="22"/>
          <w:szCs w:val="22"/>
          <w:rPrChange w:id="12" w:author="Jimenez, Claudio" w:date="2020-09-26T13:35:00Z">
            <w:rPr>
              <w:rFonts w:ascii="Times" w:hAnsi="Times" w:cs="Arial"/>
              <w:color w:val="000000"/>
            </w:rPr>
          </w:rPrChange>
        </w:rPr>
        <w:t>3</w:t>
      </w:r>
      <w:r w:rsidRPr="00AE0D9C">
        <w:rPr>
          <w:rFonts w:ascii="Times" w:hAnsi="Times" w:cs="Arial"/>
          <w:color w:val="000000"/>
          <w:sz w:val="22"/>
          <w:szCs w:val="22"/>
          <w:rPrChange w:id="13" w:author="Jimenez, Claudio" w:date="2020-09-26T13:35:00Z">
            <w:rPr>
              <w:rFonts w:ascii="Times" w:hAnsi="Times" w:cs="Arial"/>
              <w:color w:val="000000"/>
            </w:rPr>
          </w:rPrChange>
        </w:rPr>
        <w:t>:</w:t>
      </w:r>
      <w:r w:rsidR="00950FFD" w:rsidRPr="00AE0D9C">
        <w:rPr>
          <w:rFonts w:ascii="Times" w:hAnsi="Times" w:cs="Arial"/>
          <w:color w:val="000000"/>
          <w:sz w:val="22"/>
          <w:szCs w:val="22"/>
          <w:rPrChange w:id="14" w:author="Jimenez, Claudio" w:date="2020-09-26T13:35:00Z">
            <w:rPr>
              <w:rFonts w:ascii="Times" w:hAnsi="Times" w:cs="Arial"/>
              <w:color w:val="000000"/>
            </w:rPr>
          </w:rPrChange>
        </w:rPr>
        <w:t>3</w:t>
      </w:r>
      <w:r w:rsidRPr="00AE0D9C">
        <w:rPr>
          <w:rFonts w:ascii="Times" w:hAnsi="Times" w:cs="Arial"/>
          <w:color w:val="000000"/>
          <w:sz w:val="22"/>
          <w:szCs w:val="22"/>
          <w:rPrChange w:id="15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0pm </w:t>
      </w:r>
      <w:r w:rsidRPr="00AE0D9C">
        <w:rPr>
          <w:rFonts w:ascii="Times" w:hAnsi="Times" w:cs="Arial"/>
          <w:b/>
          <w:bCs/>
          <w:color w:val="000000"/>
          <w:sz w:val="22"/>
          <w:szCs w:val="22"/>
          <w:rPrChange w:id="16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 xml:space="preserve">Location - </w:t>
      </w:r>
      <w:r w:rsidR="00950FFD" w:rsidRPr="00AE0D9C">
        <w:rPr>
          <w:rFonts w:ascii="Times" w:hAnsi="Times" w:cs="Arial"/>
          <w:b/>
          <w:bCs/>
          <w:color w:val="000000"/>
          <w:sz w:val="22"/>
          <w:szCs w:val="22"/>
          <w:rPrChange w:id="17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Discord</w:t>
      </w:r>
      <w:r w:rsidRPr="00AE0D9C">
        <w:rPr>
          <w:rFonts w:ascii="Times" w:hAnsi="Times" w:cs="Arial"/>
          <w:b/>
          <w:bCs/>
          <w:color w:val="000000"/>
          <w:sz w:val="22"/>
          <w:szCs w:val="22"/>
          <w:rPrChange w:id="18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 xml:space="preserve"> </w:t>
      </w:r>
    </w:p>
    <w:p w14:paraId="45160583" w14:textId="00931322" w:rsidR="00EE6F9C" w:rsidRPr="00AE0D9C" w:rsidRDefault="00EE6F9C" w:rsidP="007F23B0">
      <w:pPr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  <w:rPrChange w:id="19" w:author="Jimenez, Claudio" w:date="2020-09-26T13:35:00Z">
            <w:rPr>
              <w:rFonts w:ascii="Times" w:hAnsi="Times" w:cs="Arial"/>
              <w:color w:val="000000"/>
            </w:rPr>
          </w:rPrChange>
        </w:rPr>
        <w:pPrChange w:id="20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  <w:r w:rsidRPr="00AE0D9C">
        <w:rPr>
          <w:rFonts w:ascii="Times" w:hAnsi="Times" w:cs="Arial"/>
          <w:b/>
          <w:bCs/>
          <w:color w:val="000000"/>
          <w:sz w:val="22"/>
          <w:szCs w:val="22"/>
          <w:rPrChange w:id="21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Attendance</w:t>
      </w:r>
      <w:del w:id="22" w:author="Jimenez, Claudio" w:date="2020-09-26T12:00:00Z">
        <w:r w:rsidRPr="00AE0D9C" w:rsidDel="00821951">
          <w:rPr>
            <w:rFonts w:ascii="Times" w:hAnsi="Times" w:cs="Arial"/>
            <w:b/>
            <w:bCs/>
            <w:color w:val="000000"/>
            <w:sz w:val="22"/>
            <w:szCs w:val="22"/>
            <w:rPrChange w:id="23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delText>.</w:delText>
        </w:r>
      </w:del>
      <w:r w:rsidRPr="00AE0D9C">
        <w:rPr>
          <w:rFonts w:ascii="Times" w:hAnsi="Times" w:cs="Times"/>
          <w:color w:val="000000"/>
          <w:sz w:val="22"/>
          <w:szCs w:val="22"/>
          <w:rPrChange w:id="24" w:author="Jimenez, Claudio" w:date="2020-09-26T13:35:00Z">
            <w:rPr>
              <w:rFonts w:ascii="Times" w:hAnsi="Times" w:cs="Times"/>
              <w:color w:val="000000"/>
            </w:rPr>
          </w:rPrChange>
        </w:rPr>
        <w:t xml:space="preserve"> </w:t>
      </w:r>
      <w:r w:rsidRPr="00AE0D9C">
        <w:rPr>
          <w:rFonts w:ascii="Times" w:hAnsi="Times" w:cs="Arial"/>
          <w:color w:val="000000"/>
          <w:sz w:val="22"/>
          <w:szCs w:val="22"/>
          <w:rPrChange w:id="25" w:author="Jimenez, Claudio" w:date="2020-09-26T13:35:00Z">
            <w:rPr>
              <w:rFonts w:ascii="Times" w:hAnsi="Times" w:cs="Arial"/>
              <w:color w:val="000000"/>
            </w:rPr>
          </w:rPrChange>
        </w:rPr>
        <w:t>............................................................................................[</w:t>
      </w:r>
      <w:ins w:id="26" w:author="Jimenez, Claudio" w:date="2020-09-26T13:22:00Z">
        <w:r w:rsidR="008479E1" w:rsidRPr="00AE0D9C">
          <w:rPr>
            <w:rFonts w:ascii="Times" w:hAnsi="Times" w:cs="Arial"/>
            <w:color w:val="000000"/>
            <w:sz w:val="22"/>
            <w:szCs w:val="22"/>
            <w:rPrChange w:id="27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2</w:t>
        </w:r>
      </w:ins>
      <w:del w:id="28" w:author="Jimenez, Claudio" w:date="2020-09-26T13:22:00Z">
        <w:r w:rsidRPr="00AE0D9C" w:rsidDel="008479E1">
          <w:rPr>
            <w:rFonts w:ascii="Times" w:hAnsi="Times" w:cs="Arial"/>
            <w:color w:val="000000"/>
            <w:sz w:val="22"/>
            <w:szCs w:val="22"/>
            <w:rPrChange w:id="29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5</w:delText>
        </w:r>
      </w:del>
      <w:r w:rsidRPr="00AE0D9C">
        <w:rPr>
          <w:rFonts w:ascii="Times" w:hAnsi="Times" w:cs="Arial"/>
          <w:color w:val="000000"/>
          <w:sz w:val="22"/>
          <w:szCs w:val="22"/>
          <w:rPrChange w:id="30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min] </w:t>
      </w:r>
    </w:p>
    <w:p w14:paraId="27C1E40D" w14:textId="64F95190" w:rsidR="00950FFD" w:rsidRPr="00AE0D9C" w:rsidRDefault="00950FFD" w:rsidP="00A81C9D">
      <w:pPr>
        <w:autoSpaceDE w:val="0"/>
        <w:autoSpaceDN w:val="0"/>
        <w:adjustRightInd w:val="0"/>
        <w:ind w:firstLine="720"/>
        <w:rPr>
          <w:ins w:id="31" w:author="Jimenez, Claudio" w:date="2020-09-26T12:12:00Z"/>
          <w:rFonts w:ascii="Times" w:hAnsi="Times" w:cs="Arial"/>
          <w:color w:val="000000"/>
          <w:sz w:val="22"/>
          <w:szCs w:val="22"/>
          <w:rPrChange w:id="32" w:author="Jimenez, Claudio" w:date="2020-09-26T13:35:00Z">
            <w:rPr>
              <w:ins w:id="33" w:author="Jimenez, Claudio" w:date="2020-09-26T12:12:00Z"/>
              <w:rFonts w:ascii="Times" w:hAnsi="Times" w:cs="Arial"/>
              <w:color w:val="000000"/>
            </w:rPr>
          </w:rPrChange>
        </w:rPr>
        <w:pPrChange w:id="34" w:author="Jimenez, Claudio" w:date="2020-09-26T13:08:00Z">
          <w:pPr>
            <w:autoSpaceDE w:val="0"/>
            <w:autoSpaceDN w:val="0"/>
            <w:adjustRightInd w:val="0"/>
          </w:pPr>
        </w:pPrChange>
      </w:pPr>
      <w:r w:rsidRPr="00AE0D9C">
        <w:rPr>
          <w:rFonts w:ascii="Times" w:hAnsi="Times" w:cs="Arial"/>
          <w:color w:val="000000"/>
          <w:sz w:val="22"/>
          <w:szCs w:val="22"/>
          <w:rPrChange w:id="35" w:author="Jimenez, Claudio" w:date="2020-09-26T13:35:00Z">
            <w:rPr>
              <w:rFonts w:ascii="Times" w:hAnsi="Times" w:cs="Arial"/>
              <w:color w:val="000000"/>
            </w:rPr>
          </w:rPrChange>
        </w:rPr>
        <w:t>Hasan</w:t>
      </w:r>
      <w:ins w:id="36" w:author="Jimenez, Claudio" w:date="2020-09-26T12:01:00Z">
        <w:r w:rsidR="006A0245" w:rsidRPr="00AE0D9C">
          <w:rPr>
            <w:rFonts w:ascii="Times" w:hAnsi="Times" w:cs="Arial"/>
            <w:color w:val="000000"/>
            <w:sz w:val="22"/>
            <w:szCs w:val="22"/>
            <w:rPrChange w:id="37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 Ali</w:t>
        </w:r>
      </w:ins>
      <w:r w:rsidRPr="00AE0D9C">
        <w:rPr>
          <w:rFonts w:ascii="Times" w:hAnsi="Times" w:cs="Arial"/>
          <w:color w:val="000000"/>
          <w:sz w:val="22"/>
          <w:szCs w:val="22"/>
          <w:rPrChange w:id="38" w:author="Jimenez, Claudio" w:date="2020-09-26T13:35:00Z">
            <w:rPr>
              <w:rFonts w:ascii="Times" w:hAnsi="Times" w:cs="Arial"/>
              <w:color w:val="000000"/>
            </w:rPr>
          </w:rPrChange>
        </w:rPr>
        <w:t>, Umer</w:t>
      </w:r>
      <w:ins w:id="39" w:author="Jimenez, Claudio" w:date="2020-09-26T12:12:00Z">
        <w:r w:rsidR="007F23B0" w:rsidRPr="00AE0D9C">
          <w:rPr>
            <w:rFonts w:ascii="Times" w:hAnsi="Times" w:cs="Arial"/>
            <w:color w:val="000000"/>
            <w:sz w:val="22"/>
            <w:szCs w:val="22"/>
            <w:rPrChange w:id="40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 </w:t>
        </w:r>
      </w:ins>
      <w:del w:id="41" w:author="Jimenez, Claudio" w:date="2020-09-26T12:12:00Z">
        <w:r w:rsidRPr="00AE0D9C" w:rsidDel="007F23B0">
          <w:rPr>
            <w:rFonts w:ascii="Times" w:hAnsi="Times" w:cs="Arial"/>
            <w:color w:val="000000"/>
            <w:sz w:val="22"/>
            <w:szCs w:val="22"/>
            <w:rPrChange w:id="42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,</w:delText>
        </w:r>
      </w:del>
      <w:ins w:id="43" w:author="Jimenez, Claudio" w:date="2020-09-26T12:04:00Z">
        <w:r w:rsidR="006A0245" w:rsidRPr="00AE0D9C">
          <w:rPr>
            <w:rFonts w:ascii="Times" w:hAnsi="Times" w:cs="Arial"/>
            <w:color w:val="000000"/>
            <w:sz w:val="22"/>
            <w:szCs w:val="22"/>
            <w:rPrChange w:id="44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Qazi</w:t>
        </w:r>
      </w:ins>
      <w:r w:rsidRPr="00AE0D9C">
        <w:rPr>
          <w:rFonts w:ascii="Times" w:hAnsi="Times" w:cs="Arial"/>
          <w:color w:val="000000"/>
          <w:sz w:val="22"/>
          <w:szCs w:val="22"/>
          <w:rPrChange w:id="45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 Sayed Raza and Claudio Jimenez</w:t>
      </w:r>
      <w:ins w:id="46" w:author="Jimenez, Claudio" w:date="2020-09-26T12:04:00Z">
        <w:r w:rsidR="006A0245" w:rsidRPr="00AE0D9C">
          <w:rPr>
            <w:rFonts w:ascii="Times" w:hAnsi="Times" w:cs="Arial"/>
            <w:color w:val="000000"/>
            <w:sz w:val="22"/>
            <w:szCs w:val="22"/>
            <w:rPrChange w:id="47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. All on</w:t>
        </w:r>
      </w:ins>
      <w:ins w:id="48" w:author="Jimenez, Claudio" w:date="2020-09-26T12:05:00Z">
        <w:r w:rsidR="006A0245" w:rsidRPr="00AE0D9C">
          <w:rPr>
            <w:rFonts w:ascii="Times" w:hAnsi="Times" w:cs="Arial"/>
            <w:color w:val="000000"/>
            <w:sz w:val="22"/>
            <w:szCs w:val="22"/>
            <w:rPrChange w:id="49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 </w:t>
        </w:r>
      </w:ins>
      <w:ins w:id="50" w:author="Jimenez, Claudio" w:date="2020-09-26T12:04:00Z">
        <w:r w:rsidR="006A0245" w:rsidRPr="00AE0D9C">
          <w:rPr>
            <w:rFonts w:ascii="Times" w:hAnsi="Times" w:cs="Arial"/>
            <w:color w:val="000000"/>
            <w:sz w:val="22"/>
            <w:szCs w:val="22"/>
            <w:rPrChange w:id="51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time </w:t>
        </w:r>
      </w:ins>
    </w:p>
    <w:p w14:paraId="6E63A2C7" w14:textId="77777777" w:rsidR="007F23B0" w:rsidRPr="00AE0D9C" w:rsidRDefault="007F23B0" w:rsidP="007F23B0">
      <w:pPr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  <w:rPrChange w:id="52" w:author="Jimenez, Claudio" w:date="2020-09-26T13:35:00Z">
            <w:rPr>
              <w:rFonts w:ascii="Times" w:hAnsi="Times" w:cs="Arial"/>
              <w:color w:val="000000"/>
            </w:rPr>
          </w:rPrChange>
        </w:rPr>
        <w:pPrChange w:id="53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</w:p>
    <w:p w14:paraId="739016F4" w14:textId="2143FD68" w:rsidR="00EE6F9C" w:rsidRPr="00AE0D9C" w:rsidRDefault="00EE6F9C" w:rsidP="007F23B0">
      <w:pPr>
        <w:tabs>
          <w:tab w:val="left" w:pos="220"/>
          <w:tab w:val="left" w:pos="720"/>
        </w:tabs>
        <w:autoSpaceDE w:val="0"/>
        <w:autoSpaceDN w:val="0"/>
        <w:adjustRightInd w:val="0"/>
        <w:rPr>
          <w:ins w:id="54" w:author="Jimenez, Claudio" w:date="2020-09-26T13:07:00Z"/>
          <w:rFonts w:ascii="Times" w:hAnsi="Times" w:cs="Arial"/>
          <w:color w:val="000000"/>
          <w:sz w:val="22"/>
          <w:szCs w:val="22"/>
          <w:rPrChange w:id="55" w:author="Jimenez, Claudio" w:date="2020-09-26T13:35:00Z">
            <w:rPr>
              <w:ins w:id="56" w:author="Jimenez, Claudio" w:date="2020-09-26T13:07:00Z"/>
              <w:rFonts w:ascii="Times" w:hAnsi="Times" w:cs="Arial"/>
              <w:color w:val="000000"/>
            </w:rPr>
          </w:rPrChange>
        </w:rPr>
      </w:pPr>
      <w:r w:rsidRPr="00AE0D9C">
        <w:rPr>
          <w:rFonts w:ascii="Times" w:hAnsi="Times" w:cs="Arial"/>
          <w:b/>
          <w:bCs/>
          <w:color w:val="000000"/>
          <w:sz w:val="22"/>
          <w:szCs w:val="22"/>
          <w:rPrChange w:id="57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Action</w:t>
      </w:r>
      <w:ins w:id="58" w:author="Jimenez, Claudio" w:date="2020-09-26T13:07:00Z">
        <w:r w:rsidR="00A81C9D" w:rsidRPr="00AE0D9C">
          <w:rPr>
            <w:rFonts w:ascii="Times" w:hAnsi="Times" w:cs="Arial"/>
            <w:b/>
            <w:bCs/>
            <w:color w:val="000000"/>
            <w:sz w:val="22"/>
            <w:szCs w:val="22"/>
            <w:rPrChange w:id="59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t xml:space="preserve"> </w:t>
        </w:r>
      </w:ins>
      <w:r w:rsidRPr="00AE0D9C">
        <w:rPr>
          <w:rFonts w:ascii="Times" w:hAnsi="Times" w:cs="Arial"/>
          <w:b/>
          <w:bCs/>
          <w:color w:val="000000"/>
          <w:sz w:val="22"/>
          <w:szCs w:val="22"/>
          <w:rPrChange w:id="60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Item</w:t>
      </w:r>
      <w:ins w:id="61" w:author="Jimenez, Claudio" w:date="2020-09-26T13:07:00Z">
        <w:r w:rsidR="00A81C9D" w:rsidRPr="00AE0D9C">
          <w:rPr>
            <w:rFonts w:ascii="Times" w:hAnsi="Times" w:cs="Arial"/>
            <w:b/>
            <w:bCs/>
            <w:color w:val="000000"/>
            <w:sz w:val="22"/>
            <w:szCs w:val="22"/>
            <w:rPrChange w:id="62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t xml:space="preserve"> </w:t>
        </w:r>
      </w:ins>
      <w:r w:rsidRPr="00AE0D9C">
        <w:rPr>
          <w:rFonts w:ascii="Times" w:hAnsi="Times" w:cs="Arial"/>
          <w:b/>
          <w:bCs/>
          <w:color w:val="000000"/>
          <w:sz w:val="22"/>
          <w:szCs w:val="22"/>
          <w:rPrChange w:id="63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Review(all)</w:t>
      </w:r>
      <w:r w:rsidRPr="00AE0D9C">
        <w:rPr>
          <w:rFonts w:ascii="Times" w:hAnsi="Times" w:cs="Arial"/>
          <w:color w:val="000000"/>
          <w:sz w:val="22"/>
          <w:szCs w:val="22"/>
          <w:rPrChange w:id="64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...........................................................................................[15min] </w:t>
      </w:r>
    </w:p>
    <w:p w14:paraId="485D39AD" w14:textId="575FC075" w:rsidR="00A81C9D" w:rsidRPr="00AE0D9C" w:rsidRDefault="00A81C9D" w:rsidP="00A81C9D">
      <w:pPr>
        <w:pStyle w:val="ListParagraph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65" w:author="Jimenez, Claudio" w:date="2020-09-26T13:10:00Z"/>
          <w:rFonts w:ascii="Times" w:hAnsi="Times" w:cs="Arial"/>
          <w:color w:val="000000"/>
          <w:sz w:val="22"/>
          <w:szCs w:val="22"/>
          <w:rPrChange w:id="66" w:author="Jimenez, Claudio" w:date="2020-09-26T13:35:00Z">
            <w:rPr>
              <w:ins w:id="67" w:author="Jimenez, Claudio" w:date="2020-09-26T13:10:00Z"/>
              <w:rFonts w:ascii="Times" w:hAnsi="Times" w:cs="Arial"/>
              <w:color w:val="000000"/>
            </w:rPr>
          </w:rPrChange>
        </w:rPr>
      </w:pPr>
      <w:ins w:id="68" w:author="Jimenez, Claudio" w:date="2020-09-26T13:08:00Z">
        <w:r w:rsidRPr="00AE0D9C">
          <w:rPr>
            <w:rFonts w:ascii="Times" w:hAnsi="Times" w:cs="Arial"/>
            <w:color w:val="000000"/>
            <w:sz w:val="22"/>
            <w:szCs w:val="22"/>
            <w:rPrChange w:id="69" w:author="Jimenez, Claudio" w:date="2020-09-26T13:35:00Z">
              <w:rPr/>
            </w:rPrChange>
          </w:rPr>
          <w:t xml:space="preserve">We </w:t>
        </w:r>
      </w:ins>
      <w:ins w:id="70" w:author="Jimenez, Claudio" w:date="2020-09-26T13:09:00Z">
        <w:r w:rsidRPr="00AE0D9C">
          <w:rPr>
            <w:rFonts w:ascii="Times" w:hAnsi="Times" w:cs="Arial"/>
            <w:color w:val="000000"/>
            <w:sz w:val="22"/>
            <w:szCs w:val="22"/>
            <w:rPrChange w:id="71" w:author="Jimenez, Claudio" w:date="2020-09-26T13:35:00Z">
              <w:rPr/>
            </w:rPrChange>
          </w:rPr>
          <w:t>didn’t accomplish all items in our sprint. Unfinished stories were moved to the backlog</w:t>
        </w:r>
      </w:ins>
      <w:ins w:id="72" w:author="Jimenez, Claudio" w:date="2020-09-26T13:10:00Z">
        <w:r w:rsidRPr="00AE0D9C">
          <w:rPr>
            <w:rFonts w:ascii="Times" w:hAnsi="Times" w:cs="Arial"/>
            <w:color w:val="000000"/>
            <w:sz w:val="22"/>
            <w:szCs w:val="22"/>
            <w:rPrChange w:id="73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.</w:t>
        </w:r>
      </w:ins>
    </w:p>
    <w:p w14:paraId="0F6720EC" w14:textId="783BA9E3" w:rsidR="00A81C9D" w:rsidRPr="00AE0D9C" w:rsidRDefault="00A81C9D" w:rsidP="00A81C9D">
      <w:pPr>
        <w:pStyle w:val="ListParagraph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74" w:author="Jimenez, Claudio" w:date="2020-09-26T13:14:00Z"/>
          <w:rFonts w:ascii="Times" w:hAnsi="Times" w:cs="Arial"/>
          <w:color w:val="000000"/>
          <w:sz w:val="22"/>
          <w:szCs w:val="22"/>
          <w:rPrChange w:id="75" w:author="Jimenez, Claudio" w:date="2020-09-26T13:35:00Z">
            <w:rPr>
              <w:ins w:id="76" w:author="Jimenez, Claudio" w:date="2020-09-26T13:14:00Z"/>
              <w:rFonts w:ascii="Times" w:hAnsi="Times" w:cs="Arial"/>
              <w:color w:val="000000"/>
            </w:rPr>
          </w:rPrChange>
        </w:rPr>
      </w:pPr>
      <w:ins w:id="77" w:author="Jimenez, Claudio" w:date="2020-09-26T13:11:00Z">
        <w:r w:rsidRPr="00AE0D9C">
          <w:rPr>
            <w:rFonts w:ascii="Times" w:hAnsi="Times" w:cs="Arial"/>
            <w:color w:val="000000"/>
            <w:sz w:val="22"/>
            <w:szCs w:val="22"/>
            <w:rPrChange w:id="78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Sayed completed both the splash screen and login scr</w:t>
        </w:r>
      </w:ins>
      <w:ins w:id="79" w:author="Jimenez, Claudio" w:date="2020-09-26T13:13:00Z">
        <w:r w:rsidRPr="00AE0D9C">
          <w:rPr>
            <w:rFonts w:ascii="Times" w:hAnsi="Times" w:cs="Arial"/>
            <w:color w:val="000000"/>
            <w:sz w:val="22"/>
            <w:szCs w:val="22"/>
            <w:rPrChange w:id="80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eens of our coding project app prototype.</w:t>
        </w:r>
      </w:ins>
    </w:p>
    <w:p w14:paraId="23F1609A" w14:textId="1F8B8A1D" w:rsidR="00A81C9D" w:rsidRPr="00AE0D9C" w:rsidRDefault="00A81C9D" w:rsidP="00A81C9D">
      <w:pPr>
        <w:pStyle w:val="ListParagraph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81" w:author="Jimenez, Claudio" w:date="2020-09-26T13:14:00Z"/>
          <w:rFonts w:ascii="Times" w:hAnsi="Times" w:cs="Arial"/>
          <w:color w:val="000000"/>
          <w:sz w:val="22"/>
          <w:szCs w:val="22"/>
          <w:rPrChange w:id="82" w:author="Jimenez, Claudio" w:date="2020-09-26T13:35:00Z">
            <w:rPr>
              <w:ins w:id="83" w:author="Jimenez, Claudio" w:date="2020-09-26T13:14:00Z"/>
              <w:rFonts w:ascii="Times" w:hAnsi="Times" w:cs="Arial"/>
              <w:color w:val="000000"/>
            </w:rPr>
          </w:rPrChange>
        </w:rPr>
      </w:pPr>
      <w:ins w:id="84" w:author="Jimenez, Claudio" w:date="2020-09-26T13:14:00Z">
        <w:r w:rsidRPr="00AE0D9C">
          <w:rPr>
            <w:rFonts w:ascii="Times" w:hAnsi="Times" w:cs="Arial"/>
            <w:color w:val="000000"/>
            <w:sz w:val="22"/>
            <w:szCs w:val="22"/>
            <w:rPrChange w:id="85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Umer research National Parks guides for hikers.</w:t>
        </w:r>
      </w:ins>
    </w:p>
    <w:p w14:paraId="473E4A7C" w14:textId="6AF04C49" w:rsidR="00A81C9D" w:rsidRPr="00AE0D9C" w:rsidRDefault="00A81C9D" w:rsidP="00A81C9D">
      <w:pPr>
        <w:pStyle w:val="ListParagraph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86" w:author="Jimenez, Claudio" w:date="2020-09-26T13:17:00Z"/>
          <w:rFonts w:ascii="Times" w:hAnsi="Times" w:cs="Arial"/>
          <w:color w:val="000000"/>
          <w:sz w:val="22"/>
          <w:szCs w:val="22"/>
          <w:rPrChange w:id="87" w:author="Jimenez, Claudio" w:date="2020-09-26T13:35:00Z">
            <w:rPr>
              <w:ins w:id="88" w:author="Jimenez, Claudio" w:date="2020-09-26T13:17:00Z"/>
              <w:rFonts w:ascii="Times" w:hAnsi="Times" w:cs="Arial"/>
              <w:color w:val="000000"/>
            </w:rPr>
          </w:rPrChange>
        </w:rPr>
      </w:pPr>
      <w:ins w:id="89" w:author="Jimenez, Claudio" w:date="2020-09-26T13:14:00Z">
        <w:r w:rsidRPr="00AE0D9C">
          <w:rPr>
            <w:rFonts w:ascii="Times" w:hAnsi="Times" w:cs="Arial"/>
            <w:color w:val="000000"/>
            <w:sz w:val="22"/>
            <w:szCs w:val="22"/>
            <w:rPrChange w:id="90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Hazan research </w:t>
        </w:r>
      </w:ins>
      <w:ins w:id="91" w:author="Jimenez, Claudio" w:date="2020-09-26T13:17:00Z">
        <w:r w:rsidRPr="00AE0D9C">
          <w:rPr>
            <w:rFonts w:ascii="Times" w:hAnsi="Times" w:cs="Arial"/>
            <w:color w:val="000000"/>
            <w:sz w:val="22"/>
            <w:szCs w:val="22"/>
            <w:rPrChange w:id="92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National Parks weather.</w:t>
        </w:r>
      </w:ins>
    </w:p>
    <w:p w14:paraId="1FAB74D2" w14:textId="7C9947F3" w:rsidR="00A81C9D" w:rsidRPr="00AE0D9C" w:rsidRDefault="00A81C9D" w:rsidP="00A81C9D">
      <w:pPr>
        <w:pStyle w:val="ListParagraph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  <w:rPrChange w:id="93" w:author="Jimenez, Claudio" w:date="2020-09-26T13:35:00Z">
            <w:rPr/>
          </w:rPrChange>
        </w:rPr>
        <w:pPrChange w:id="94" w:author="Jimenez, Claudio" w:date="2020-09-26T13:10:00Z">
          <w:p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293"/>
          </w:pPr>
        </w:pPrChange>
      </w:pPr>
      <w:ins w:id="95" w:author="Jimenez, Claudio" w:date="2020-09-26T13:17:00Z">
        <w:r w:rsidRPr="00AE0D9C">
          <w:rPr>
            <w:rFonts w:ascii="Times" w:hAnsi="Times" w:cs="Arial"/>
            <w:color w:val="000000"/>
            <w:sz w:val="22"/>
            <w:szCs w:val="22"/>
            <w:rPrChange w:id="96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Claudio worked on </w:t>
        </w:r>
        <w:r w:rsidR="008479E1" w:rsidRPr="00AE0D9C">
          <w:rPr>
            <w:rFonts w:ascii="Times" w:hAnsi="Times" w:cs="Arial"/>
            <w:color w:val="000000"/>
            <w:sz w:val="22"/>
            <w:szCs w:val="22"/>
            <w:rPrChange w:id="97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activity w</w:t>
        </w:r>
      </w:ins>
      <w:ins w:id="98" w:author="Jimenez, Claudio" w:date="2020-09-26T13:18:00Z">
        <w:r w:rsidR="008479E1" w:rsidRPr="00AE0D9C">
          <w:rPr>
            <w:rFonts w:ascii="Times" w:hAnsi="Times" w:cs="Arial"/>
            <w:color w:val="000000"/>
            <w:sz w:val="22"/>
            <w:szCs w:val="22"/>
            <w:rPrChange w:id="99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ere users enter their info to create an account.</w:t>
        </w:r>
      </w:ins>
    </w:p>
    <w:p w14:paraId="2008FE87" w14:textId="01842E95" w:rsidR="00EE6F9C" w:rsidRPr="00AE0D9C" w:rsidRDefault="00EE6F9C" w:rsidP="007F23B0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  <w:rPrChange w:id="100" w:author="Jimenez, Claudio" w:date="2020-09-26T13:35:00Z">
            <w:rPr>
              <w:rFonts w:ascii="Times" w:hAnsi="Times" w:cs="Times"/>
              <w:color w:val="000000"/>
            </w:rPr>
          </w:rPrChange>
        </w:rPr>
        <w:pPrChange w:id="101" w:author="Jimenez, Claudio" w:date="2020-09-26T12:12:00Z">
          <w:pPr>
            <w:tabs>
              <w:tab w:val="left" w:pos="940"/>
              <w:tab w:val="left" w:pos="1440"/>
            </w:tabs>
            <w:autoSpaceDE w:val="0"/>
            <w:autoSpaceDN w:val="0"/>
            <w:adjustRightInd w:val="0"/>
            <w:spacing w:after="320"/>
          </w:pPr>
        </w:pPrChange>
      </w:pPr>
    </w:p>
    <w:p w14:paraId="14195052" w14:textId="2B9A05D5" w:rsidR="00EE6F9C" w:rsidRPr="00AE0D9C" w:rsidRDefault="00EE6F9C" w:rsidP="007F23B0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  <w:rPrChange w:id="102" w:author="Jimenez, Claudio" w:date="2020-09-26T13:35:00Z">
            <w:rPr>
              <w:rFonts w:ascii="Times" w:hAnsi="Times" w:cs="Arial"/>
              <w:color w:val="000000"/>
            </w:rPr>
          </w:rPrChange>
        </w:rPr>
        <w:pPrChange w:id="103" w:author="Jimenez, Claudio" w:date="2020-09-26T12:12:00Z">
          <w:p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293"/>
          </w:pPr>
        </w:pPrChange>
      </w:pPr>
      <w:del w:id="104" w:author="Jimenez, Claudio" w:date="2020-09-26T12:05:00Z">
        <w:r w:rsidRPr="00AE0D9C" w:rsidDel="006A0245">
          <w:rPr>
            <w:rFonts w:ascii="Times" w:hAnsi="Times" w:cs="Arial"/>
            <w:b/>
            <w:bCs/>
            <w:color w:val="000000"/>
            <w:sz w:val="22"/>
            <w:szCs w:val="22"/>
            <w:rPrChange w:id="105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delText>GoogleMapsAPI</w:delText>
        </w:r>
      </w:del>
      <w:ins w:id="106" w:author="Jimenez, Claudio" w:date="2020-09-26T12:05:00Z">
        <w:r w:rsidR="006A0245" w:rsidRPr="00AE0D9C">
          <w:rPr>
            <w:rFonts w:ascii="Times" w:hAnsi="Times" w:cs="Arial"/>
            <w:b/>
            <w:bCs/>
            <w:color w:val="000000"/>
            <w:sz w:val="22"/>
            <w:szCs w:val="22"/>
            <w:rPrChange w:id="107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t>Coding project and Jira</w:t>
        </w:r>
      </w:ins>
      <w:r w:rsidRPr="00AE0D9C">
        <w:rPr>
          <w:rFonts w:ascii="Times" w:hAnsi="Times" w:cs="Arial"/>
          <w:color w:val="000000"/>
          <w:sz w:val="22"/>
          <w:szCs w:val="22"/>
          <w:rPrChange w:id="108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..............................................................................[15min] </w:t>
      </w:r>
      <w:r w:rsidRPr="00AE0D9C">
        <w:rPr>
          <w:rFonts w:ascii="MS Mincho" w:eastAsia="MS Mincho" w:hAnsi="MS Mincho" w:cs="MS Mincho" w:hint="eastAsia"/>
          <w:color w:val="000000"/>
          <w:sz w:val="22"/>
          <w:szCs w:val="22"/>
          <w:rPrChange w:id="109" w:author="Jimenez, Claudio" w:date="2020-09-26T13:35:00Z">
            <w:rPr>
              <w:rFonts w:ascii="MS Mincho" w:eastAsia="MS Mincho" w:hAnsi="MS Mincho" w:cs="MS Mincho" w:hint="eastAsia"/>
              <w:color w:val="000000"/>
            </w:rPr>
          </w:rPrChange>
        </w:rPr>
        <w:t> </w:t>
      </w:r>
    </w:p>
    <w:p w14:paraId="51AB6FBC" w14:textId="0C2A16DC" w:rsidR="00EE6F9C" w:rsidRPr="00AE0D9C" w:rsidDel="007F23B0" w:rsidRDefault="00EE6F9C" w:rsidP="007F23B0">
      <w:pPr>
        <w:autoSpaceDE w:val="0"/>
        <w:autoSpaceDN w:val="0"/>
        <w:adjustRightInd w:val="0"/>
        <w:rPr>
          <w:del w:id="110" w:author="Jimenez, Claudio" w:date="2020-09-26T12:12:00Z"/>
          <w:rFonts w:ascii="Times" w:hAnsi="Times" w:cs="Times"/>
          <w:color w:val="000000"/>
          <w:sz w:val="22"/>
          <w:szCs w:val="22"/>
          <w:rPrChange w:id="111" w:author="Jimenez, Claudio" w:date="2020-09-26T13:35:00Z">
            <w:rPr>
              <w:del w:id="112" w:author="Jimenez, Claudio" w:date="2020-09-26T12:12:00Z"/>
              <w:rFonts w:ascii="Times" w:hAnsi="Times" w:cs="Times"/>
              <w:color w:val="000000"/>
            </w:rPr>
          </w:rPrChange>
        </w:rPr>
        <w:pPrChange w:id="113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  <w:del w:id="114" w:author="Jimenez, Claudio" w:date="2020-09-26T12:12:00Z">
        <w:r w:rsidRPr="00AE0D9C" w:rsidDel="007F23B0">
          <w:rPr>
            <w:rFonts w:ascii="Times" w:hAnsi="Times" w:cs="Arial"/>
            <w:color w:val="000000"/>
            <w:sz w:val="22"/>
            <w:szCs w:val="22"/>
            <w:rPrChange w:id="115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 xml:space="preserve">Suleiman explained to the group as to how the authentication process works for the API that is called in our solution </w:delText>
        </w:r>
      </w:del>
    </w:p>
    <w:p w14:paraId="38EA656D" w14:textId="363B8D88" w:rsidR="00EE6F9C" w:rsidRPr="00AE0D9C" w:rsidDel="007F23B0" w:rsidRDefault="00EE6F9C" w:rsidP="007F23B0">
      <w:pPr>
        <w:tabs>
          <w:tab w:val="left" w:pos="220"/>
          <w:tab w:val="left" w:pos="720"/>
        </w:tabs>
        <w:autoSpaceDE w:val="0"/>
        <w:autoSpaceDN w:val="0"/>
        <w:adjustRightInd w:val="0"/>
        <w:rPr>
          <w:del w:id="116" w:author="Jimenez, Claudio" w:date="2020-09-26T12:12:00Z"/>
          <w:rFonts w:ascii="Times" w:hAnsi="Times" w:cs="Arial"/>
          <w:color w:val="000000"/>
          <w:sz w:val="22"/>
          <w:szCs w:val="22"/>
          <w:rPrChange w:id="117" w:author="Jimenez, Claudio" w:date="2020-09-26T13:35:00Z">
            <w:rPr>
              <w:del w:id="118" w:author="Jimenez, Claudio" w:date="2020-09-26T12:12:00Z"/>
              <w:rFonts w:ascii="Times" w:hAnsi="Times" w:cs="Arial"/>
              <w:color w:val="000000"/>
            </w:rPr>
          </w:rPrChange>
        </w:rPr>
        <w:pPrChange w:id="119" w:author="Jimenez, Claudio" w:date="2020-09-26T12:12:00Z">
          <w:p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293"/>
          </w:pPr>
        </w:pPrChange>
      </w:pPr>
      <w:del w:id="120" w:author="Jimenez, Claudio" w:date="2020-09-26T12:12:00Z">
        <w:r w:rsidRPr="00AE0D9C" w:rsidDel="007F23B0">
          <w:rPr>
            <w:rFonts w:ascii="Times" w:hAnsi="Times" w:cs="Arial"/>
            <w:color w:val="000000"/>
            <w:sz w:val="22"/>
            <w:szCs w:val="22"/>
            <w:rPrChange w:id="121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 xml:space="preserve">Ensured that everyone’s copy of the repo was able to authenticate the </w:delText>
        </w:r>
        <w:r w:rsidRPr="00AE0D9C" w:rsidDel="007F23B0">
          <w:rPr>
            <w:rFonts w:ascii="MS Mincho" w:eastAsia="MS Mincho" w:hAnsi="MS Mincho" w:cs="MS Mincho" w:hint="eastAsia"/>
            <w:color w:val="000000"/>
            <w:sz w:val="22"/>
            <w:szCs w:val="22"/>
            <w:rPrChange w:id="122" w:author="Jimenez, Claudio" w:date="2020-09-26T13:35:00Z">
              <w:rPr>
                <w:rFonts w:ascii="MS Mincho" w:eastAsia="MS Mincho" w:hAnsi="MS Mincho" w:cs="MS Mincho" w:hint="eastAsia"/>
                <w:color w:val="000000"/>
              </w:rPr>
            </w:rPrChange>
          </w:rPr>
          <w:delText> </w:delText>
        </w:r>
        <w:r w:rsidRPr="00AE0D9C" w:rsidDel="007F23B0">
          <w:rPr>
            <w:rFonts w:ascii="Times" w:hAnsi="Times" w:cs="Arial"/>
            <w:color w:val="000000"/>
            <w:sz w:val="22"/>
            <w:szCs w:val="22"/>
            <w:rPrChange w:id="123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 xml:space="preserve">key that Google assigned to our dev team. </w:delText>
        </w:r>
        <w:r w:rsidRPr="00AE0D9C" w:rsidDel="007F23B0">
          <w:rPr>
            <w:rFonts w:ascii="MS Mincho" w:eastAsia="MS Mincho" w:hAnsi="MS Mincho" w:cs="MS Mincho" w:hint="eastAsia"/>
            <w:color w:val="000000"/>
            <w:sz w:val="22"/>
            <w:szCs w:val="22"/>
            <w:rPrChange w:id="124" w:author="Jimenez, Claudio" w:date="2020-09-26T13:35:00Z">
              <w:rPr>
                <w:rFonts w:ascii="MS Mincho" w:eastAsia="MS Mincho" w:hAnsi="MS Mincho" w:cs="MS Mincho" w:hint="eastAsia"/>
                <w:color w:val="000000"/>
              </w:rPr>
            </w:rPrChange>
          </w:rPr>
          <w:delText> </w:delText>
        </w:r>
      </w:del>
    </w:p>
    <w:p w14:paraId="1341D02E" w14:textId="0C730883" w:rsidR="00EE6F9C" w:rsidRPr="00AE0D9C" w:rsidRDefault="00EE6F9C" w:rsidP="007F23B0">
      <w:pPr>
        <w:pStyle w:val="ListParagraph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25" w:author="Jimenez, Claudio" w:date="2020-09-26T12:15:00Z"/>
          <w:rFonts w:ascii="Times" w:hAnsi="Times" w:cs="Arial"/>
          <w:color w:val="000000"/>
          <w:sz w:val="22"/>
          <w:szCs w:val="22"/>
          <w:rPrChange w:id="126" w:author="Jimenez, Claudio" w:date="2020-09-26T13:35:00Z">
            <w:rPr>
              <w:ins w:id="127" w:author="Jimenez, Claudio" w:date="2020-09-26T12:15:00Z"/>
              <w:rFonts w:ascii="Times" w:eastAsia="MS Mincho" w:hAnsi="Times" w:cs="MS Mincho"/>
              <w:color w:val="000000"/>
            </w:rPr>
          </w:rPrChange>
        </w:rPr>
      </w:pPr>
      <w:del w:id="128" w:author="Jimenez, Claudio" w:date="2020-09-26T12:12:00Z">
        <w:r w:rsidRPr="00AE0D9C" w:rsidDel="007F23B0">
          <w:rPr>
            <w:rFonts w:ascii="Times" w:hAnsi="Times" w:cs="Arial"/>
            <w:color w:val="000000"/>
            <w:sz w:val="22"/>
            <w:szCs w:val="22"/>
            <w:rPrChange w:id="129" w:author="Jimenez, Claudio" w:date="2020-09-26T13:35:00Z">
              <w:rPr/>
            </w:rPrChange>
          </w:rPr>
          <w:delText xml:space="preserve">Ensured that everyone was able to view the map fragment on their </w:delText>
        </w:r>
        <w:r w:rsidRPr="00AE0D9C" w:rsidDel="007F23B0">
          <w:rPr>
            <w:rFonts w:ascii="MS Mincho" w:eastAsia="MS Mincho" w:hAnsi="MS Mincho" w:cs="MS Mincho" w:hint="eastAsia"/>
            <w:color w:val="000000"/>
            <w:sz w:val="22"/>
            <w:szCs w:val="22"/>
            <w:rPrChange w:id="130" w:author="Jimenez, Claudio" w:date="2020-09-26T13:35:00Z">
              <w:rPr>
                <w:rFonts w:ascii="MS Mincho" w:eastAsia="MS Mincho" w:hAnsi="MS Mincho" w:cs="MS Mincho" w:hint="eastAsia"/>
              </w:rPr>
            </w:rPrChange>
          </w:rPr>
          <w:delText> </w:delText>
        </w:r>
        <w:r w:rsidRPr="00AE0D9C" w:rsidDel="007F23B0">
          <w:rPr>
            <w:rFonts w:ascii="Times" w:hAnsi="Times" w:cs="Arial"/>
            <w:color w:val="000000"/>
            <w:sz w:val="22"/>
            <w:szCs w:val="22"/>
            <w:rPrChange w:id="131" w:author="Jimenez, Claudio" w:date="2020-09-26T13:35:00Z">
              <w:rPr/>
            </w:rPrChange>
          </w:rPr>
          <w:delText xml:space="preserve">respective devices (whether it be an emulator or physical device) </w:delText>
        </w:r>
        <w:r w:rsidRPr="00AE0D9C" w:rsidDel="007F23B0">
          <w:rPr>
            <w:rFonts w:ascii="MS Mincho" w:eastAsia="MS Mincho" w:hAnsi="MS Mincho" w:cs="MS Mincho" w:hint="eastAsia"/>
            <w:color w:val="000000"/>
            <w:sz w:val="22"/>
            <w:szCs w:val="22"/>
            <w:rPrChange w:id="132" w:author="Jimenez, Claudio" w:date="2020-09-26T13:35:00Z">
              <w:rPr>
                <w:rFonts w:ascii="MS Mincho" w:eastAsia="MS Mincho" w:hAnsi="MS Mincho" w:cs="MS Mincho" w:hint="eastAsia"/>
              </w:rPr>
            </w:rPrChange>
          </w:rPr>
          <w:delText> </w:delText>
        </w:r>
      </w:del>
      <w:ins w:id="133" w:author="Jimenez, Claudio" w:date="2020-09-26T12:13:00Z">
        <w:r w:rsidR="007F23B0" w:rsidRPr="00AE0D9C">
          <w:rPr>
            <w:rFonts w:ascii="Times" w:eastAsia="MS Mincho" w:hAnsi="Times" w:cs="MS Mincho"/>
            <w:color w:val="000000"/>
            <w:sz w:val="22"/>
            <w:szCs w:val="22"/>
            <w:rPrChange w:id="134" w:author="Jimenez, Claudio" w:date="2020-09-26T13:35:00Z">
              <w:rPr>
                <w:rFonts w:ascii="Times" w:eastAsia="MS Mincho" w:hAnsi="Times" w:cs="MS Mincho"/>
                <w:color w:val="000000"/>
              </w:rPr>
            </w:rPrChange>
          </w:rPr>
          <w:t>Claudio explained the desired format for Jira stories</w:t>
        </w:r>
      </w:ins>
      <w:ins w:id="135" w:author="Jimenez, Claudio" w:date="2020-09-26T12:16:00Z">
        <w:r w:rsidR="007F23B0" w:rsidRPr="00AE0D9C">
          <w:rPr>
            <w:rFonts w:ascii="Times" w:eastAsia="MS Mincho" w:hAnsi="Times" w:cs="MS Mincho"/>
            <w:color w:val="000000"/>
            <w:sz w:val="22"/>
            <w:szCs w:val="22"/>
            <w:rPrChange w:id="136" w:author="Jimenez, Claudio" w:date="2020-09-26T13:35:00Z">
              <w:rPr>
                <w:rFonts w:ascii="Times" w:eastAsia="MS Mincho" w:hAnsi="Times" w:cs="MS Mincho"/>
                <w:color w:val="000000"/>
              </w:rPr>
            </w:rPrChange>
          </w:rPr>
          <w:t>,</w:t>
        </w:r>
      </w:ins>
      <w:ins w:id="137" w:author="Jimenez, Claudio" w:date="2020-09-26T12:17:00Z">
        <w:r w:rsidR="007F23B0" w:rsidRPr="00AE0D9C">
          <w:rPr>
            <w:rFonts w:ascii="Times" w:eastAsia="MS Mincho" w:hAnsi="Times" w:cs="MS Mincho"/>
            <w:color w:val="000000"/>
            <w:sz w:val="22"/>
            <w:szCs w:val="22"/>
            <w:rPrChange w:id="138" w:author="Jimenez, Claudio" w:date="2020-09-26T13:35:00Z">
              <w:rPr>
                <w:rFonts w:ascii="Times" w:eastAsia="MS Mincho" w:hAnsi="Times" w:cs="MS Mincho"/>
                <w:color w:val="000000"/>
              </w:rPr>
            </w:rPrChange>
          </w:rPr>
          <w:t xml:space="preserve"> </w:t>
        </w:r>
      </w:ins>
      <w:ins w:id="139" w:author="Jimenez, Claudio" w:date="2020-09-26T12:14:00Z">
        <w:r w:rsidR="007F23B0" w:rsidRPr="00AE0D9C">
          <w:rPr>
            <w:rFonts w:ascii="Times" w:eastAsia="MS Mincho" w:hAnsi="Times" w:cs="MS Mincho"/>
            <w:color w:val="000000"/>
            <w:sz w:val="22"/>
            <w:szCs w:val="22"/>
            <w:rPrChange w:id="140" w:author="Jimenez, Claudio" w:date="2020-09-26T13:35:00Z">
              <w:rPr>
                <w:rFonts w:ascii="Times" w:eastAsia="MS Mincho" w:hAnsi="Times" w:cs="MS Mincho"/>
                <w:color w:val="000000"/>
              </w:rPr>
            </w:rPrChange>
          </w:rPr>
          <w:t>demo the android prototype app</w:t>
        </w:r>
      </w:ins>
      <w:ins w:id="141" w:author="Jimenez, Claudio" w:date="2020-09-26T12:16:00Z">
        <w:r w:rsidR="007F23B0" w:rsidRPr="00AE0D9C">
          <w:rPr>
            <w:rFonts w:ascii="Times" w:eastAsia="MS Mincho" w:hAnsi="Times" w:cs="MS Mincho"/>
            <w:color w:val="000000"/>
            <w:sz w:val="22"/>
            <w:szCs w:val="22"/>
            <w:rPrChange w:id="142" w:author="Jimenez, Claudio" w:date="2020-09-26T13:35:00Z">
              <w:rPr>
                <w:rFonts w:ascii="Times" w:eastAsia="MS Mincho" w:hAnsi="Times" w:cs="MS Mincho"/>
                <w:color w:val="000000"/>
              </w:rPr>
            </w:rPrChange>
          </w:rPr>
          <w:t xml:space="preserve"> and</w:t>
        </w:r>
      </w:ins>
      <w:ins w:id="143" w:author="Jimenez, Claudio" w:date="2020-09-26T12:17:00Z">
        <w:r w:rsidR="007F23B0" w:rsidRPr="00AE0D9C">
          <w:rPr>
            <w:rFonts w:ascii="Times" w:eastAsia="MS Mincho" w:hAnsi="Times" w:cs="MS Mincho"/>
            <w:color w:val="000000"/>
            <w:sz w:val="22"/>
            <w:szCs w:val="22"/>
            <w:rPrChange w:id="144" w:author="Jimenez, Claudio" w:date="2020-09-26T13:35:00Z">
              <w:rPr>
                <w:rFonts w:ascii="Times" w:eastAsia="MS Mincho" w:hAnsi="Times" w:cs="MS Mincho"/>
                <w:color w:val="000000"/>
              </w:rPr>
            </w:rPrChange>
          </w:rPr>
          <w:t xml:space="preserve"> talked about geo intends to work with Google maps.</w:t>
        </w:r>
      </w:ins>
      <w:ins w:id="145" w:author="Jimenez, Claudio" w:date="2020-09-26T12:18:00Z">
        <w:r w:rsidR="007F23B0" w:rsidRPr="00AE0D9C">
          <w:rPr>
            <w:rFonts w:ascii="Times" w:eastAsia="MS Mincho" w:hAnsi="Times" w:cs="MS Mincho"/>
            <w:color w:val="000000"/>
            <w:sz w:val="22"/>
            <w:szCs w:val="22"/>
            <w:rPrChange w:id="146" w:author="Jimenez, Claudio" w:date="2020-09-26T13:35:00Z">
              <w:rPr>
                <w:rFonts w:ascii="Times" w:eastAsia="MS Mincho" w:hAnsi="Times" w:cs="MS Mincho"/>
                <w:color w:val="000000"/>
              </w:rPr>
            </w:rPrChange>
          </w:rPr>
          <w:t xml:space="preserve"> He also completed the user info activity.</w:t>
        </w:r>
      </w:ins>
    </w:p>
    <w:p w14:paraId="56438A45" w14:textId="6D3AE477" w:rsidR="007F23B0" w:rsidRPr="00AE0D9C" w:rsidRDefault="007F23B0" w:rsidP="007F23B0">
      <w:pPr>
        <w:pStyle w:val="ListParagraph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47" w:author="Jimenez, Claudio" w:date="2020-09-26T12:16:00Z"/>
          <w:rFonts w:ascii="Times" w:hAnsi="Times" w:cs="Arial"/>
          <w:color w:val="000000"/>
          <w:sz w:val="22"/>
          <w:szCs w:val="22"/>
          <w:rPrChange w:id="148" w:author="Jimenez, Claudio" w:date="2020-09-26T13:35:00Z">
            <w:rPr>
              <w:ins w:id="149" w:author="Jimenez, Claudio" w:date="2020-09-26T12:16:00Z"/>
              <w:rFonts w:ascii="Times" w:eastAsia="MS Mincho" w:hAnsi="Times" w:cs="MS Mincho"/>
              <w:color w:val="000000"/>
            </w:rPr>
          </w:rPrChange>
        </w:rPr>
      </w:pPr>
      <w:ins w:id="150" w:author="Jimenez, Claudio" w:date="2020-09-26T12:15:00Z">
        <w:r w:rsidRPr="00AE0D9C">
          <w:rPr>
            <w:rFonts w:ascii="Times" w:eastAsia="MS Mincho" w:hAnsi="Times" w:cs="MS Mincho"/>
            <w:color w:val="000000"/>
            <w:sz w:val="22"/>
            <w:szCs w:val="22"/>
            <w:rPrChange w:id="151" w:author="Jimenez, Claudio" w:date="2020-09-26T13:35:00Z">
              <w:rPr>
                <w:rFonts w:ascii="Times" w:eastAsia="MS Mincho" w:hAnsi="Times" w:cs="MS Mincho"/>
                <w:color w:val="000000"/>
              </w:rPr>
            </w:rPrChange>
          </w:rPr>
          <w:t xml:space="preserve">Umer talked about the </w:t>
        </w:r>
      </w:ins>
      <w:ins w:id="152" w:author="Jimenez, Claudio" w:date="2020-09-26T12:16:00Z">
        <w:r w:rsidRPr="00AE0D9C">
          <w:rPr>
            <w:rFonts w:ascii="Times" w:eastAsia="MS Mincho" w:hAnsi="Times" w:cs="MS Mincho"/>
            <w:color w:val="000000"/>
            <w:sz w:val="22"/>
            <w:szCs w:val="22"/>
            <w:rPrChange w:id="153" w:author="Jimenez, Claudio" w:date="2020-09-26T13:35:00Z">
              <w:rPr>
                <w:rFonts w:ascii="Times" w:eastAsia="MS Mincho" w:hAnsi="Times" w:cs="MS Mincho"/>
                <w:color w:val="000000"/>
              </w:rPr>
            </w:rPrChange>
          </w:rPr>
          <w:t>Google maps API and how to use it on our app.</w:t>
        </w:r>
      </w:ins>
    </w:p>
    <w:p w14:paraId="075B93C8" w14:textId="3982BC57" w:rsidR="007F23B0" w:rsidRPr="00AE0D9C" w:rsidRDefault="007F23B0" w:rsidP="007F23B0">
      <w:pPr>
        <w:pStyle w:val="ListParagraph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54" w:author="Jimenez, Claudio" w:date="2020-09-26T12:18:00Z"/>
          <w:rFonts w:ascii="Times" w:hAnsi="Times" w:cs="Arial"/>
          <w:color w:val="000000"/>
          <w:sz w:val="22"/>
          <w:szCs w:val="22"/>
          <w:rPrChange w:id="155" w:author="Jimenez, Claudio" w:date="2020-09-26T13:35:00Z">
            <w:rPr>
              <w:ins w:id="156" w:author="Jimenez, Claudio" w:date="2020-09-26T12:18:00Z"/>
              <w:rFonts w:ascii="Times" w:eastAsia="MS Mincho" w:hAnsi="Times" w:cs="MS Mincho"/>
              <w:color w:val="000000"/>
            </w:rPr>
          </w:rPrChange>
        </w:rPr>
      </w:pPr>
      <w:ins w:id="157" w:author="Jimenez, Claudio" w:date="2020-09-26T12:16:00Z">
        <w:r w:rsidRPr="00AE0D9C">
          <w:rPr>
            <w:rFonts w:ascii="Times" w:eastAsia="MS Mincho" w:hAnsi="Times" w:cs="MS Mincho"/>
            <w:color w:val="000000"/>
            <w:sz w:val="22"/>
            <w:szCs w:val="22"/>
            <w:rPrChange w:id="158" w:author="Jimenez, Claudio" w:date="2020-09-26T13:35:00Z">
              <w:rPr>
                <w:rFonts w:ascii="Times" w:eastAsia="MS Mincho" w:hAnsi="Times" w:cs="MS Mincho"/>
                <w:color w:val="000000"/>
              </w:rPr>
            </w:rPrChange>
          </w:rPr>
          <w:t xml:space="preserve">Sayed </w:t>
        </w:r>
      </w:ins>
      <w:ins w:id="159" w:author="Jimenez, Claudio" w:date="2020-09-26T13:13:00Z">
        <w:r w:rsidR="00A81C9D" w:rsidRPr="00AE0D9C">
          <w:rPr>
            <w:rFonts w:ascii="Times" w:eastAsia="MS Mincho" w:hAnsi="Times" w:cs="MS Mincho"/>
            <w:color w:val="000000"/>
            <w:sz w:val="22"/>
            <w:szCs w:val="22"/>
            <w:rPrChange w:id="160" w:author="Jimenez, Claudio" w:date="2020-09-26T13:35:00Z">
              <w:rPr>
                <w:rFonts w:ascii="Times" w:eastAsia="MS Mincho" w:hAnsi="Times" w:cs="MS Mincho"/>
                <w:color w:val="000000"/>
              </w:rPr>
            </w:rPrChange>
          </w:rPr>
          <w:t>showed</w:t>
        </w:r>
      </w:ins>
      <w:ins w:id="161" w:author="Jimenez, Claudio" w:date="2020-09-26T12:16:00Z">
        <w:r w:rsidRPr="00AE0D9C">
          <w:rPr>
            <w:rFonts w:ascii="Times" w:eastAsia="MS Mincho" w:hAnsi="Times" w:cs="MS Mincho"/>
            <w:color w:val="000000"/>
            <w:sz w:val="22"/>
            <w:szCs w:val="22"/>
            <w:rPrChange w:id="162" w:author="Jimenez, Claudio" w:date="2020-09-26T13:35:00Z">
              <w:rPr>
                <w:rFonts w:ascii="Times" w:eastAsia="MS Mincho" w:hAnsi="Times" w:cs="MS Mincho"/>
                <w:color w:val="000000"/>
              </w:rPr>
            </w:rPrChange>
          </w:rPr>
          <w:t xml:space="preserve"> the app splash screen and login sc</w:t>
        </w:r>
      </w:ins>
      <w:ins w:id="163" w:author="Jimenez, Claudio" w:date="2020-09-26T12:18:00Z">
        <w:r w:rsidRPr="00AE0D9C">
          <w:rPr>
            <w:rFonts w:ascii="Times" w:eastAsia="MS Mincho" w:hAnsi="Times" w:cs="MS Mincho"/>
            <w:color w:val="000000"/>
            <w:sz w:val="22"/>
            <w:szCs w:val="22"/>
            <w:rPrChange w:id="164" w:author="Jimenez, Claudio" w:date="2020-09-26T13:35:00Z">
              <w:rPr>
                <w:rFonts w:ascii="Times" w:eastAsia="MS Mincho" w:hAnsi="Times" w:cs="MS Mincho"/>
                <w:color w:val="000000"/>
              </w:rPr>
            </w:rPrChange>
          </w:rPr>
          <w:t>r</w:t>
        </w:r>
      </w:ins>
      <w:ins w:id="165" w:author="Jimenez, Claudio" w:date="2020-09-26T12:16:00Z">
        <w:r w:rsidRPr="00AE0D9C">
          <w:rPr>
            <w:rFonts w:ascii="Times" w:eastAsia="MS Mincho" w:hAnsi="Times" w:cs="MS Mincho"/>
            <w:color w:val="000000"/>
            <w:sz w:val="22"/>
            <w:szCs w:val="22"/>
            <w:rPrChange w:id="166" w:author="Jimenez, Claudio" w:date="2020-09-26T13:35:00Z">
              <w:rPr>
                <w:rFonts w:ascii="Times" w:eastAsia="MS Mincho" w:hAnsi="Times" w:cs="MS Mincho"/>
                <w:color w:val="000000"/>
              </w:rPr>
            </w:rPrChange>
          </w:rPr>
          <w:t>een</w:t>
        </w:r>
      </w:ins>
      <w:ins w:id="167" w:author="Jimenez, Claudio" w:date="2020-09-26T12:18:00Z">
        <w:r w:rsidRPr="00AE0D9C">
          <w:rPr>
            <w:rFonts w:ascii="Times" w:eastAsia="MS Mincho" w:hAnsi="Times" w:cs="MS Mincho"/>
            <w:color w:val="000000"/>
            <w:sz w:val="22"/>
            <w:szCs w:val="22"/>
            <w:rPrChange w:id="168" w:author="Jimenez, Claudio" w:date="2020-09-26T13:35:00Z">
              <w:rPr>
                <w:rFonts w:ascii="Times" w:eastAsia="MS Mincho" w:hAnsi="Times" w:cs="MS Mincho"/>
                <w:color w:val="000000"/>
              </w:rPr>
            </w:rPrChange>
          </w:rPr>
          <w:t>.</w:t>
        </w:r>
      </w:ins>
    </w:p>
    <w:p w14:paraId="23578C71" w14:textId="2EF6DEE7" w:rsidR="007F23B0" w:rsidRPr="00AE0D9C" w:rsidRDefault="007F23B0" w:rsidP="007F23B0">
      <w:pPr>
        <w:pStyle w:val="ListParagraph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69" w:author="Jimenez, Claudio" w:date="2020-09-26T12:19:00Z"/>
          <w:rFonts w:ascii="Times" w:hAnsi="Times" w:cs="Arial"/>
          <w:color w:val="000000"/>
          <w:sz w:val="22"/>
          <w:szCs w:val="22"/>
          <w:rPrChange w:id="170" w:author="Jimenez, Claudio" w:date="2020-09-26T13:35:00Z">
            <w:rPr>
              <w:ins w:id="171" w:author="Jimenez, Claudio" w:date="2020-09-26T12:19:00Z"/>
              <w:rFonts w:ascii="Times" w:eastAsia="MS Mincho" w:hAnsi="Times" w:cs="MS Mincho"/>
              <w:color w:val="000000"/>
            </w:rPr>
          </w:rPrChange>
        </w:rPr>
      </w:pPr>
      <w:ins w:id="172" w:author="Jimenez, Claudio" w:date="2020-09-26T12:18:00Z">
        <w:r w:rsidRPr="00AE0D9C">
          <w:rPr>
            <w:rFonts w:ascii="Times" w:eastAsia="MS Mincho" w:hAnsi="Times" w:cs="MS Mincho"/>
            <w:color w:val="000000"/>
            <w:sz w:val="22"/>
            <w:szCs w:val="22"/>
            <w:rPrChange w:id="173" w:author="Jimenez, Claudio" w:date="2020-09-26T13:35:00Z">
              <w:rPr>
                <w:rFonts w:ascii="Times" w:eastAsia="MS Mincho" w:hAnsi="Times" w:cs="MS Mincho"/>
                <w:color w:val="000000"/>
              </w:rPr>
            </w:rPrChange>
          </w:rPr>
          <w:t xml:space="preserve">Hasan </w:t>
        </w:r>
      </w:ins>
      <w:ins w:id="174" w:author="Jimenez, Claudio" w:date="2020-09-26T12:19:00Z">
        <w:r w:rsidRPr="00AE0D9C">
          <w:rPr>
            <w:rFonts w:ascii="Times" w:eastAsia="MS Mincho" w:hAnsi="Times" w:cs="MS Mincho"/>
            <w:color w:val="000000"/>
            <w:sz w:val="22"/>
            <w:szCs w:val="22"/>
            <w:rPrChange w:id="175" w:author="Jimenez, Claudio" w:date="2020-09-26T13:35:00Z">
              <w:rPr>
                <w:rFonts w:ascii="Times" w:eastAsia="MS Mincho" w:hAnsi="Times" w:cs="MS Mincho"/>
                <w:color w:val="000000"/>
              </w:rPr>
            </w:rPrChange>
          </w:rPr>
          <w:t>would write up and enter new stories in Jira</w:t>
        </w:r>
      </w:ins>
    </w:p>
    <w:p w14:paraId="4FD21D28" w14:textId="1F6A3721" w:rsidR="007F23B0" w:rsidRPr="00AE0D9C" w:rsidRDefault="007F23B0" w:rsidP="007F23B0">
      <w:pPr>
        <w:pStyle w:val="ListParagraph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76" w:author="Jimenez, Claudio" w:date="2020-09-26T13:18:00Z"/>
          <w:rFonts w:ascii="Times" w:hAnsi="Times" w:cs="Arial"/>
          <w:color w:val="000000"/>
          <w:sz w:val="22"/>
          <w:szCs w:val="22"/>
          <w:rPrChange w:id="177" w:author="Jimenez, Claudio" w:date="2020-09-26T13:35:00Z">
            <w:rPr>
              <w:ins w:id="178" w:author="Jimenez, Claudio" w:date="2020-09-26T13:18:00Z"/>
              <w:rFonts w:ascii="Times" w:eastAsia="MS Mincho" w:hAnsi="Times" w:cs="MS Mincho"/>
              <w:color w:val="000000"/>
            </w:rPr>
          </w:rPrChange>
        </w:rPr>
      </w:pPr>
      <w:ins w:id="179" w:author="Jimenez, Claudio" w:date="2020-09-26T12:19:00Z">
        <w:r w:rsidRPr="00AE0D9C">
          <w:rPr>
            <w:rFonts w:ascii="Times" w:eastAsia="MS Mincho" w:hAnsi="Times" w:cs="MS Mincho"/>
            <w:color w:val="000000"/>
            <w:sz w:val="22"/>
            <w:szCs w:val="22"/>
            <w:rPrChange w:id="180" w:author="Jimenez, Claudio" w:date="2020-09-26T13:35:00Z">
              <w:rPr>
                <w:rFonts w:ascii="Times" w:eastAsia="MS Mincho" w:hAnsi="Times" w:cs="MS Mincho"/>
                <w:color w:val="000000"/>
              </w:rPr>
            </w:rPrChange>
          </w:rPr>
          <w:t>As a group we discuss what our goals will be for the first release and plan the next sprint.</w:t>
        </w:r>
      </w:ins>
    </w:p>
    <w:p w14:paraId="48D1BE96" w14:textId="77777777" w:rsidR="008479E1" w:rsidRPr="00AE0D9C" w:rsidRDefault="008479E1" w:rsidP="008479E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  <w:rPrChange w:id="181" w:author="Jimenez, Claudio" w:date="2020-09-26T13:35:00Z">
            <w:rPr/>
          </w:rPrChange>
        </w:rPr>
        <w:pPrChange w:id="182" w:author="Jimenez, Claudio" w:date="2020-09-26T13:18:00Z">
          <w:p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293"/>
          </w:pPr>
        </w:pPrChange>
      </w:pPr>
    </w:p>
    <w:p w14:paraId="5EDC366C" w14:textId="44D6D415" w:rsidR="00EE6F9C" w:rsidRPr="00AE0D9C" w:rsidRDefault="008479E1" w:rsidP="007F23B0">
      <w:pPr>
        <w:autoSpaceDE w:val="0"/>
        <w:autoSpaceDN w:val="0"/>
        <w:adjustRightInd w:val="0"/>
        <w:rPr>
          <w:ins w:id="183" w:author="Jimenez, Claudio" w:date="2020-09-26T13:18:00Z"/>
          <w:rFonts w:ascii="Times" w:hAnsi="Times" w:cs="Arial"/>
          <w:color w:val="000000"/>
          <w:sz w:val="22"/>
          <w:szCs w:val="22"/>
          <w:rPrChange w:id="184" w:author="Jimenez, Claudio" w:date="2020-09-26T13:35:00Z">
            <w:rPr>
              <w:ins w:id="185" w:author="Jimenez, Claudio" w:date="2020-09-26T13:18:00Z"/>
              <w:rFonts w:ascii="Times" w:hAnsi="Times" w:cs="Arial"/>
              <w:color w:val="000000"/>
            </w:rPr>
          </w:rPrChange>
        </w:rPr>
      </w:pPr>
      <w:ins w:id="186" w:author="Jimenez, Claudio" w:date="2020-09-26T13:18:00Z">
        <w:r w:rsidRPr="00AE0D9C">
          <w:rPr>
            <w:rFonts w:ascii="Times" w:hAnsi="Times" w:cs="Arial"/>
            <w:b/>
            <w:bCs/>
            <w:color w:val="000000"/>
            <w:sz w:val="22"/>
            <w:szCs w:val="22"/>
            <w:rPrChange w:id="187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t>Development project</w:t>
        </w:r>
      </w:ins>
      <w:del w:id="188" w:author="Jimenez, Claudio" w:date="2020-09-26T13:18:00Z">
        <w:r w:rsidR="00EE6F9C" w:rsidRPr="00AE0D9C" w:rsidDel="008479E1">
          <w:rPr>
            <w:rFonts w:ascii="Times" w:hAnsi="Times" w:cs="Arial"/>
            <w:b/>
            <w:bCs/>
            <w:color w:val="000000"/>
            <w:sz w:val="22"/>
            <w:szCs w:val="22"/>
            <w:rPrChange w:id="189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delText>Jira</w:delText>
        </w:r>
      </w:del>
      <w:r w:rsidR="00EE6F9C" w:rsidRPr="00AE0D9C">
        <w:rPr>
          <w:rFonts w:ascii="Times" w:hAnsi="Times" w:cs="Arial"/>
          <w:color w:val="000000"/>
          <w:sz w:val="22"/>
          <w:szCs w:val="22"/>
          <w:rPrChange w:id="190" w:author="Jimenez, Claudio" w:date="2020-09-26T13:35:00Z">
            <w:rPr>
              <w:rFonts w:ascii="Times" w:hAnsi="Times" w:cs="Arial"/>
              <w:color w:val="000000"/>
            </w:rPr>
          </w:rPrChange>
        </w:rPr>
        <w:t>...............................................................................[</w:t>
      </w:r>
      <w:ins w:id="191" w:author="Jimenez, Claudio" w:date="2020-09-26T13:21:00Z">
        <w:r w:rsidRPr="00AE0D9C">
          <w:rPr>
            <w:rFonts w:ascii="Times" w:hAnsi="Times" w:cs="Arial"/>
            <w:color w:val="000000"/>
            <w:sz w:val="22"/>
            <w:szCs w:val="22"/>
            <w:rPrChange w:id="192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15</w:t>
        </w:r>
      </w:ins>
      <w:del w:id="193" w:author="Jimenez, Claudio" w:date="2020-09-26T13:21:00Z">
        <w:r w:rsidR="00EE6F9C" w:rsidRPr="00AE0D9C" w:rsidDel="008479E1">
          <w:rPr>
            <w:rFonts w:ascii="Times" w:hAnsi="Times" w:cs="Arial"/>
            <w:color w:val="000000"/>
            <w:sz w:val="22"/>
            <w:szCs w:val="22"/>
            <w:rPrChange w:id="194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5</w:delText>
        </w:r>
      </w:del>
      <w:r w:rsidR="00EE6F9C" w:rsidRPr="00AE0D9C">
        <w:rPr>
          <w:rFonts w:ascii="Times" w:hAnsi="Times" w:cs="Arial"/>
          <w:color w:val="000000"/>
          <w:sz w:val="22"/>
          <w:szCs w:val="22"/>
          <w:rPrChange w:id="195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min] </w:t>
      </w:r>
    </w:p>
    <w:p w14:paraId="7A91CAD8" w14:textId="5A8A3567" w:rsidR="008479E1" w:rsidRPr="00AE0D9C" w:rsidRDefault="008479E1" w:rsidP="008479E1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ins w:id="196" w:author="Jimenez, Claudio" w:date="2020-09-26T13:20:00Z"/>
          <w:rFonts w:ascii="Times" w:hAnsi="Times" w:cs="Times"/>
          <w:color w:val="000000"/>
          <w:sz w:val="22"/>
          <w:szCs w:val="22"/>
          <w:rPrChange w:id="197" w:author="Jimenez, Claudio" w:date="2020-09-26T13:35:00Z">
            <w:rPr>
              <w:ins w:id="198" w:author="Jimenez, Claudio" w:date="2020-09-26T13:20:00Z"/>
              <w:rFonts w:ascii="Times" w:hAnsi="Times" w:cs="Times"/>
              <w:color w:val="000000"/>
            </w:rPr>
          </w:rPrChange>
        </w:rPr>
      </w:pPr>
      <w:ins w:id="199" w:author="Jimenez, Claudio" w:date="2020-09-26T13:18:00Z">
        <w:r w:rsidRPr="00AE0D9C">
          <w:rPr>
            <w:rFonts w:ascii="Times" w:hAnsi="Times" w:cs="Times"/>
            <w:color w:val="000000"/>
            <w:sz w:val="22"/>
            <w:szCs w:val="22"/>
            <w:rPrChange w:id="200" w:author="Jimenez, Claudio" w:date="2020-09-26T13:35:00Z">
              <w:rPr>
                <w:rFonts w:ascii="Times" w:hAnsi="Times" w:cs="Times"/>
                <w:color w:val="000000"/>
              </w:rPr>
            </w:rPrChange>
          </w:rPr>
          <w:t>We distributed the proje</w:t>
        </w:r>
      </w:ins>
      <w:ins w:id="201" w:author="Jimenez, Claudio" w:date="2020-09-26T13:19:00Z">
        <w:r w:rsidRPr="00AE0D9C">
          <w:rPr>
            <w:rFonts w:ascii="Times" w:hAnsi="Times" w:cs="Times"/>
            <w:color w:val="000000"/>
            <w:sz w:val="22"/>
            <w:szCs w:val="22"/>
            <w:rPrChange w:id="202" w:author="Jimenez, Claudio" w:date="2020-09-26T13:35:00Z">
              <w:rPr>
                <w:rFonts w:ascii="Times" w:hAnsi="Times" w:cs="Times"/>
                <w:color w:val="000000"/>
              </w:rPr>
            </w:rPrChange>
          </w:rPr>
          <w:t>ct description sections among ourselves. We each will work on 2 sections</w:t>
        </w:r>
      </w:ins>
      <w:ins w:id="203" w:author="Jimenez, Claudio" w:date="2020-09-26T13:20:00Z">
        <w:r w:rsidRPr="00AE0D9C">
          <w:rPr>
            <w:rFonts w:ascii="Times" w:hAnsi="Times" w:cs="Times"/>
            <w:color w:val="000000"/>
            <w:sz w:val="22"/>
            <w:szCs w:val="22"/>
            <w:rPrChange w:id="204" w:author="Jimenez, Claudio" w:date="2020-09-26T13:35:00Z">
              <w:rPr>
                <w:rFonts w:ascii="Times" w:hAnsi="Times" w:cs="Times"/>
                <w:color w:val="000000"/>
              </w:rPr>
            </w:rPrChange>
          </w:rPr>
          <w:t xml:space="preserve"> and will prepare t</w:t>
        </w:r>
      </w:ins>
      <w:ins w:id="205" w:author="Jimenez, Claudio" w:date="2020-09-26T13:21:00Z">
        <w:r w:rsidRPr="00AE0D9C">
          <w:rPr>
            <w:rFonts w:ascii="Times" w:hAnsi="Times" w:cs="Times"/>
            <w:color w:val="000000"/>
            <w:sz w:val="22"/>
            <w:szCs w:val="22"/>
            <w:rPrChange w:id="206" w:author="Jimenez, Claudio" w:date="2020-09-26T13:35:00Z">
              <w:rPr>
                <w:rFonts w:ascii="Times" w:hAnsi="Times" w:cs="Times"/>
                <w:color w:val="000000"/>
              </w:rPr>
            </w:rPrChange>
          </w:rPr>
          <w:t>he corresponding slides for the presentation.</w:t>
        </w:r>
      </w:ins>
      <w:ins w:id="207" w:author="Jimenez, Claudio" w:date="2020-09-26T13:19:00Z">
        <w:r w:rsidRPr="00AE0D9C">
          <w:rPr>
            <w:rFonts w:ascii="Times" w:hAnsi="Times" w:cs="Times"/>
            <w:color w:val="000000"/>
            <w:sz w:val="22"/>
            <w:szCs w:val="22"/>
            <w:rPrChange w:id="208" w:author="Jimenez, Claudio" w:date="2020-09-26T13:35:00Z">
              <w:rPr>
                <w:rFonts w:ascii="Times" w:hAnsi="Times" w:cs="Times"/>
                <w:color w:val="000000"/>
              </w:rPr>
            </w:rPrChange>
          </w:rPr>
          <w:t xml:space="preserve"> </w:t>
        </w:r>
      </w:ins>
    </w:p>
    <w:p w14:paraId="5378A4E5" w14:textId="4C95117F" w:rsidR="008479E1" w:rsidRPr="00AE0D9C" w:rsidRDefault="008479E1" w:rsidP="008479E1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ins w:id="209" w:author="Jimenez, Claudio" w:date="2020-09-26T13:21:00Z"/>
          <w:rFonts w:ascii="Times" w:hAnsi="Times" w:cs="Times"/>
          <w:color w:val="000000"/>
          <w:sz w:val="22"/>
          <w:szCs w:val="22"/>
          <w:rPrChange w:id="210" w:author="Jimenez, Claudio" w:date="2020-09-26T13:35:00Z">
            <w:rPr>
              <w:ins w:id="211" w:author="Jimenez, Claudio" w:date="2020-09-26T13:21:00Z"/>
              <w:rFonts w:ascii="Times" w:hAnsi="Times" w:cs="Times"/>
              <w:color w:val="000000"/>
            </w:rPr>
          </w:rPrChange>
        </w:rPr>
      </w:pPr>
      <w:ins w:id="212" w:author="Jimenez, Claudio" w:date="2020-09-26T13:19:00Z">
        <w:r w:rsidRPr="00AE0D9C">
          <w:rPr>
            <w:rFonts w:ascii="Times" w:hAnsi="Times" w:cs="Times"/>
            <w:color w:val="000000"/>
            <w:sz w:val="22"/>
            <w:szCs w:val="22"/>
            <w:rPrChange w:id="213" w:author="Jimenez, Claudio" w:date="2020-09-26T13:35:00Z">
              <w:rPr>
                <w:rFonts w:ascii="Times" w:hAnsi="Times" w:cs="Times"/>
                <w:color w:val="000000"/>
              </w:rPr>
            </w:rPrChange>
          </w:rPr>
          <w:t xml:space="preserve">We talked about the power point presentation and </w:t>
        </w:r>
      </w:ins>
      <w:ins w:id="214" w:author="Jimenez, Claudio" w:date="2020-09-26T13:20:00Z">
        <w:r w:rsidRPr="00AE0D9C">
          <w:rPr>
            <w:rFonts w:ascii="Times" w:hAnsi="Times" w:cs="Times"/>
            <w:color w:val="000000"/>
            <w:sz w:val="22"/>
            <w:szCs w:val="22"/>
            <w:rPrChange w:id="215" w:author="Jimenez, Claudio" w:date="2020-09-26T13:35:00Z">
              <w:rPr>
                <w:rFonts w:ascii="Times" w:hAnsi="Times" w:cs="Times"/>
                <w:color w:val="000000"/>
              </w:rPr>
            </w:rPrChange>
          </w:rPr>
          <w:t>Sayed created a google slide show.</w:t>
        </w:r>
      </w:ins>
    </w:p>
    <w:p w14:paraId="0DCD1127" w14:textId="77777777" w:rsidR="008479E1" w:rsidRPr="00AE0D9C" w:rsidRDefault="008479E1" w:rsidP="008479E1">
      <w:pPr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  <w:rPrChange w:id="216" w:author="Jimenez, Claudio" w:date="2020-09-26T13:35:00Z">
            <w:rPr/>
          </w:rPrChange>
        </w:rPr>
        <w:pPrChange w:id="217" w:author="Jimenez, Claudio" w:date="2020-09-26T13:21:00Z">
          <w:pPr>
            <w:autoSpaceDE w:val="0"/>
            <w:autoSpaceDN w:val="0"/>
            <w:adjustRightInd w:val="0"/>
            <w:spacing w:after="240"/>
          </w:pPr>
        </w:pPrChange>
      </w:pPr>
    </w:p>
    <w:p w14:paraId="1E6E21CA" w14:textId="7111A433" w:rsidR="00EE6F9C" w:rsidRPr="00AE0D9C" w:rsidDel="008479E1" w:rsidRDefault="00EE6F9C" w:rsidP="007F23B0">
      <w:pPr>
        <w:autoSpaceDE w:val="0"/>
        <w:autoSpaceDN w:val="0"/>
        <w:adjustRightInd w:val="0"/>
        <w:rPr>
          <w:del w:id="218" w:author="Jimenez, Claudio" w:date="2020-09-26T13:18:00Z"/>
          <w:rFonts w:ascii="Times" w:hAnsi="Times" w:cs="Times"/>
          <w:color w:val="000000"/>
          <w:sz w:val="22"/>
          <w:szCs w:val="22"/>
          <w:rPrChange w:id="219" w:author="Jimenez, Claudio" w:date="2020-09-26T13:35:00Z">
            <w:rPr>
              <w:del w:id="220" w:author="Jimenez, Claudio" w:date="2020-09-26T13:18:00Z"/>
              <w:rFonts w:ascii="Times" w:hAnsi="Times" w:cs="Times"/>
              <w:color w:val="000000"/>
            </w:rPr>
          </w:rPrChange>
        </w:rPr>
        <w:pPrChange w:id="221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  <w:del w:id="222" w:author="Jimenez, Claudio" w:date="2020-09-26T13:18:00Z">
        <w:r w:rsidRPr="00AE0D9C" w:rsidDel="008479E1">
          <w:rPr>
            <w:rFonts w:ascii="Times" w:hAnsi="Times" w:cs="Arial"/>
            <w:color w:val="000000"/>
            <w:sz w:val="22"/>
            <w:szCs w:val="22"/>
            <w:rPrChange w:id="223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a. Omitted tickets that seemed redundant</w:delText>
        </w:r>
        <w:r w:rsidRPr="00AE0D9C" w:rsidDel="008479E1">
          <w:rPr>
            <w:rFonts w:ascii="MS Mincho" w:eastAsia="MS Mincho" w:hAnsi="MS Mincho" w:cs="MS Mincho" w:hint="eastAsia"/>
            <w:color w:val="000000"/>
            <w:sz w:val="22"/>
            <w:szCs w:val="22"/>
            <w:rPrChange w:id="224" w:author="Jimenez, Claudio" w:date="2020-09-26T13:35:00Z">
              <w:rPr>
                <w:rFonts w:ascii="MS Mincho" w:eastAsia="MS Mincho" w:hAnsi="MS Mincho" w:cs="MS Mincho" w:hint="eastAsia"/>
                <w:color w:val="000000"/>
              </w:rPr>
            </w:rPrChange>
          </w:rPr>
          <w:delText> </w:delText>
        </w:r>
        <w:r w:rsidRPr="00AE0D9C" w:rsidDel="008479E1">
          <w:rPr>
            <w:rFonts w:ascii="Times" w:hAnsi="Times" w:cs="Arial"/>
            <w:color w:val="000000"/>
            <w:sz w:val="22"/>
            <w:szCs w:val="22"/>
            <w:rPrChange w:id="225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 xml:space="preserve">i. Some of the tasks/stories that we’ve accepted into our product backlog were implicitly resolved by completing one story; our assumptions of these tasks being separated was due to our misunderstanding of how the Maps API actually works. </w:delText>
        </w:r>
      </w:del>
    </w:p>
    <w:p w14:paraId="3492DACB" w14:textId="11804F95" w:rsidR="00EE6F9C" w:rsidRPr="00AE0D9C" w:rsidDel="008479E1" w:rsidRDefault="00EE6F9C" w:rsidP="007F23B0">
      <w:pPr>
        <w:autoSpaceDE w:val="0"/>
        <w:autoSpaceDN w:val="0"/>
        <w:adjustRightInd w:val="0"/>
        <w:rPr>
          <w:del w:id="226" w:author="Jimenez, Claudio" w:date="2020-09-26T13:18:00Z"/>
          <w:rFonts w:ascii="MS Mincho" w:eastAsia="MS Mincho" w:hAnsi="MS Mincho" w:cs="MS Mincho"/>
          <w:color w:val="000000"/>
          <w:sz w:val="22"/>
          <w:szCs w:val="22"/>
          <w:rPrChange w:id="227" w:author="Jimenez, Claudio" w:date="2020-09-26T13:35:00Z">
            <w:rPr>
              <w:del w:id="228" w:author="Jimenez, Claudio" w:date="2020-09-26T13:18:00Z"/>
              <w:rFonts w:ascii="MS Mincho" w:eastAsia="MS Mincho" w:hAnsi="MS Mincho" w:cs="MS Mincho"/>
              <w:color w:val="000000"/>
            </w:rPr>
          </w:rPrChange>
        </w:rPr>
        <w:pPrChange w:id="229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  <w:del w:id="230" w:author="Jimenez, Claudio" w:date="2020-09-26T13:18:00Z">
        <w:r w:rsidRPr="00AE0D9C" w:rsidDel="008479E1">
          <w:rPr>
            <w:rFonts w:ascii="Times" w:hAnsi="Times" w:cs="Arial"/>
            <w:color w:val="000000"/>
            <w:sz w:val="22"/>
            <w:szCs w:val="22"/>
            <w:rPrChange w:id="231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b. Pushed tickets to the current sprint</w:delText>
        </w:r>
        <w:r w:rsidRPr="00AE0D9C" w:rsidDel="008479E1">
          <w:rPr>
            <w:rFonts w:ascii="MS Mincho" w:eastAsia="MS Mincho" w:hAnsi="MS Mincho" w:cs="MS Mincho" w:hint="eastAsia"/>
            <w:color w:val="000000"/>
            <w:sz w:val="22"/>
            <w:szCs w:val="22"/>
            <w:rPrChange w:id="232" w:author="Jimenez, Claudio" w:date="2020-09-26T13:35:00Z">
              <w:rPr>
                <w:rFonts w:ascii="MS Mincho" w:eastAsia="MS Mincho" w:hAnsi="MS Mincho" w:cs="MS Mincho" w:hint="eastAsia"/>
                <w:color w:val="000000"/>
              </w:rPr>
            </w:rPrChange>
          </w:rPr>
          <w:delText> </w:delText>
        </w:r>
        <w:r w:rsidRPr="00AE0D9C" w:rsidDel="008479E1">
          <w:rPr>
            <w:rFonts w:ascii="Times" w:hAnsi="Times" w:cs="Arial"/>
            <w:color w:val="000000"/>
            <w:sz w:val="22"/>
            <w:szCs w:val="22"/>
            <w:rPrChange w:id="233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i. Since we added more than what was required for our first scenario, we pushed incomplete tickets that are still relevant to the current sprint.</w:delText>
        </w:r>
        <w:r w:rsidRPr="00AE0D9C" w:rsidDel="008479E1">
          <w:rPr>
            <w:rFonts w:ascii="MS Mincho" w:eastAsia="MS Mincho" w:hAnsi="MS Mincho" w:cs="MS Mincho" w:hint="eastAsia"/>
            <w:color w:val="000000"/>
            <w:sz w:val="22"/>
            <w:szCs w:val="22"/>
            <w:rPrChange w:id="234" w:author="Jimenez, Claudio" w:date="2020-09-26T13:35:00Z">
              <w:rPr>
                <w:rFonts w:ascii="MS Mincho" w:eastAsia="MS Mincho" w:hAnsi="MS Mincho" w:cs="MS Mincho" w:hint="eastAsia"/>
                <w:color w:val="000000"/>
              </w:rPr>
            </w:rPrChange>
          </w:rPr>
          <w:delText> </w:delText>
        </w:r>
      </w:del>
    </w:p>
    <w:p w14:paraId="2F9C45FF" w14:textId="25B3DD96" w:rsidR="00EE6F9C" w:rsidRPr="00AE0D9C" w:rsidRDefault="00EE6F9C" w:rsidP="007F23B0">
      <w:pPr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  <w:rPrChange w:id="235" w:author="Jimenez, Claudio" w:date="2020-09-26T13:35:00Z">
            <w:rPr>
              <w:rFonts w:ascii="Times" w:hAnsi="Times" w:cs="Times"/>
              <w:color w:val="000000"/>
            </w:rPr>
          </w:rPrChange>
        </w:rPr>
        <w:pPrChange w:id="236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  <w:r w:rsidRPr="00AE0D9C">
        <w:rPr>
          <w:rFonts w:ascii="Times" w:hAnsi="Times" w:cs="Arial"/>
          <w:b/>
          <w:bCs/>
          <w:color w:val="000000"/>
          <w:sz w:val="22"/>
          <w:szCs w:val="22"/>
          <w:rPrChange w:id="237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Set</w:t>
      </w:r>
      <w:ins w:id="238" w:author="Jimenez, Claudio" w:date="2020-09-26T12:05:00Z">
        <w:r w:rsidR="006A0245" w:rsidRPr="00AE0D9C">
          <w:rPr>
            <w:rFonts w:ascii="Times" w:hAnsi="Times" w:cs="Arial"/>
            <w:b/>
            <w:bCs/>
            <w:color w:val="000000"/>
            <w:sz w:val="22"/>
            <w:szCs w:val="22"/>
            <w:rPrChange w:id="239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t xml:space="preserve"> </w:t>
        </w:r>
      </w:ins>
      <w:del w:id="240" w:author="Jimenez, Claudio" w:date="2020-09-26T12:05:00Z">
        <w:r w:rsidRPr="00AE0D9C" w:rsidDel="006A0245">
          <w:rPr>
            <w:rFonts w:ascii="Times" w:hAnsi="Times" w:cs="Arial"/>
            <w:b/>
            <w:bCs/>
            <w:color w:val="000000"/>
            <w:sz w:val="22"/>
            <w:szCs w:val="22"/>
            <w:rPrChange w:id="241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delText>d</w:delText>
        </w:r>
      </w:del>
      <w:del w:id="242" w:author="Jimenez, Claudio" w:date="2020-09-26T12:06:00Z">
        <w:r w:rsidRPr="00AE0D9C" w:rsidDel="006A0245">
          <w:rPr>
            <w:rFonts w:ascii="Times" w:hAnsi="Times" w:cs="Arial"/>
            <w:b/>
            <w:bCs/>
            <w:color w:val="000000"/>
            <w:sz w:val="22"/>
            <w:szCs w:val="22"/>
            <w:rPrChange w:id="243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delText>ateofnextmeeting</w:delText>
        </w:r>
      </w:del>
      <w:ins w:id="244" w:author="Jimenez, Claudio" w:date="2020-09-26T12:06:00Z">
        <w:r w:rsidR="006A0245" w:rsidRPr="00AE0D9C">
          <w:rPr>
            <w:rFonts w:ascii="Times" w:hAnsi="Times" w:cs="Arial"/>
            <w:b/>
            <w:bCs/>
            <w:color w:val="000000"/>
            <w:sz w:val="22"/>
            <w:szCs w:val="22"/>
            <w:rPrChange w:id="245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t>date for next meetings</w:t>
        </w:r>
      </w:ins>
      <w:r w:rsidRPr="00AE0D9C">
        <w:rPr>
          <w:rFonts w:ascii="Times" w:hAnsi="Times" w:cs="Arial"/>
          <w:color w:val="000000"/>
          <w:sz w:val="22"/>
          <w:szCs w:val="22"/>
          <w:rPrChange w:id="246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..........................................................................[2min] </w:t>
      </w:r>
    </w:p>
    <w:p w14:paraId="37D95881" w14:textId="4C3E0320" w:rsidR="006A0245" w:rsidRPr="00AE0D9C" w:rsidRDefault="00EE6F9C" w:rsidP="008479E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ins w:id="247" w:author="Jimenez, Claudio" w:date="2020-09-26T12:07:00Z"/>
          <w:rFonts w:ascii="Times" w:hAnsi="Times" w:cs="Arial"/>
          <w:color w:val="000000"/>
          <w:sz w:val="22"/>
          <w:szCs w:val="22"/>
          <w:rPrChange w:id="248" w:author="Jimenez, Claudio" w:date="2020-09-26T13:35:00Z">
            <w:rPr>
              <w:ins w:id="249" w:author="Jimenez, Claudio" w:date="2020-09-26T12:07:00Z"/>
            </w:rPr>
          </w:rPrChange>
        </w:rPr>
        <w:pPrChange w:id="250" w:author="Jimenez, Claudio" w:date="2020-09-26T13:21:00Z">
          <w:pPr>
            <w:autoSpaceDE w:val="0"/>
            <w:autoSpaceDN w:val="0"/>
            <w:adjustRightInd w:val="0"/>
          </w:pPr>
        </w:pPrChange>
      </w:pPr>
      <w:del w:id="251" w:author="Jimenez, Claudio" w:date="2020-09-26T12:06:00Z">
        <w:r w:rsidRPr="00AE0D9C" w:rsidDel="006A0245">
          <w:rPr>
            <w:rFonts w:ascii="Times" w:hAnsi="Times" w:cs="Arial"/>
            <w:color w:val="000000"/>
            <w:sz w:val="22"/>
            <w:szCs w:val="22"/>
            <w:rPrChange w:id="252" w:author="Jimenez, Claudio" w:date="2020-09-26T13:35:00Z">
              <w:rPr/>
            </w:rPrChange>
          </w:rPr>
          <w:delText xml:space="preserve">a. Next meeting will be determined over Hangouts during the weekend, given that most of us have midterms that are </w:delText>
        </w:r>
        <w:r w:rsidRPr="00AE0D9C" w:rsidDel="006A0245">
          <w:rPr>
            <w:rFonts w:ascii="Times" w:hAnsi="Times" w:cs="Arial"/>
            <w:color w:val="000000"/>
            <w:sz w:val="22"/>
            <w:szCs w:val="22"/>
            <w:rPrChange w:id="253" w:author="Jimenez, Claudio" w:date="2020-09-26T13:35:00Z">
              <w:rPr/>
            </w:rPrChange>
          </w:rPr>
          <w:delText>occurring</w:delText>
        </w:r>
        <w:r w:rsidRPr="00AE0D9C" w:rsidDel="006A0245">
          <w:rPr>
            <w:rFonts w:ascii="Times" w:hAnsi="Times" w:cs="Arial"/>
            <w:color w:val="000000"/>
            <w:sz w:val="22"/>
            <w:szCs w:val="22"/>
            <w:rPrChange w:id="254" w:author="Jimenez, Claudio" w:date="2020-09-26T13:35:00Z">
              <w:rPr/>
            </w:rPrChange>
          </w:rPr>
          <w:delText xml:space="preserve"> during the usual time. </w:delText>
        </w:r>
      </w:del>
      <w:ins w:id="255" w:author="Jimenez, Claudio" w:date="2020-09-26T12:06:00Z">
        <w:r w:rsidR="006A0245" w:rsidRPr="00AE0D9C">
          <w:rPr>
            <w:rFonts w:ascii="Times" w:hAnsi="Times" w:cs="Arial"/>
            <w:color w:val="000000"/>
            <w:sz w:val="22"/>
            <w:szCs w:val="22"/>
            <w:rPrChange w:id="256" w:author="Jimenez, Claudio" w:date="2020-09-26T13:35:00Z">
              <w:rPr/>
            </w:rPrChange>
          </w:rPr>
          <w:t>We talked about having 2 meetings consistently on Tuesdays and Thursdays of every week @12:30p</w:t>
        </w:r>
      </w:ins>
      <w:ins w:id="257" w:author="Jimenez, Claudio" w:date="2020-09-26T12:07:00Z">
        <w:r w:rsidR="006A0245" w:rsidRPr="00AE0D9C">
          <w:rPr>
            <w:rFonts w:ascii="Times" w:hAnsi="Times" w:cs="Arial"/>
            <w:color w:val="000000"/>
            <w:sz w:val="22"/>
            <w:szCs w:val="22"/>
            <w:rPrChange w:id="258" w:author="Jimenez, Claudio" w:date="2020-09-26T13:35:00Z">
              <w:rPr/>
            </w:rPrChange>
          </w:rPr>
          <w:t>. We also set meeting rules,</w:t>
        </w:r>
      </w:ins>
    </w:p>
    <w:p w14:paraId="020AB846" w14:textId="50E65521" w:rsidR="006A0245" w:rsidRPr="00AE0D9C" w:rsidRDefault="006A0245" w:rsidP="007F23B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ins w:id="259" w:author="Jimenez, Claudio" w:date="2020-09-26T12:09:00Z"/>
          <w:rFonts w:ascii="Times" w:hAnsi="Times" w:cs="Arial"/>
          <w:color w:val="000000"/>
          <w:sz w:val="22"/>
          <w:szCs w:val="22"/>
          <w:rPrChange w:id="260" w:author="Jimenez, Claudio" w:date="2020-09-26T13:35:00Z">
            <w:rPr>
              <w:ins w:id="261" w:author="Jimenez, Claudio" w:date="2020-09-26T12:09:00Z"/>
              <w:rFonts w:ascii="Times" w:hAnsi="Times" w:cs="Arial"/>
              <w:color w:val="000000"/>
            </w:rPr>
          </w:rPrChange>
        </w:rPr>
        <w:pPrChange w:id="262" w:author="Jimenez, Claudio" w:date="2020-09-26T12:12:00Z">
          <w:pPr>
            <w:pStyle w:val="ListParagraph"/>
            <w:numPr>
              <w:numId w:val="5"/>
            </w:numPr>
            <w:autoSpaceDE w:val="0"/>
            <w:autoSpaceDN w:val="0"/>
            <w:adjustRightInd w:val="0"/>
            <w:ind w:hanging="360"/>
          </w:pPr>
        </w:pPrChange>
      </w:pPr>
      <w:ins w:id="263" w:author="Jimenez, Claudio" w:date="2020-09-26T12:07:00Z">
        <w:r w:rsidRPr="00AE0D9C">
          <w:rPr>
            <w:rFonts w:ascii="Times" w:hAnsi="Times" w:cs="Arial"/>
            <w:color w:val="000000"/>
            <w:sz w:val="22"/>
            <w:szCs w:val="22"/>
            <w:rPrChange w:id="264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We will </w:t>
        </w:r>
      </w:ins>
      <w:ins w:id="265" w:author="Jimenez, Claudio" w:date="2020-09-26T12:08:00Z">
        <w:r w:rsidRPr="00AE0D9C">
          <w:rPr>
            <w:rFonts w:ascii="Times" w:hAnsi="Times" w:cs="Arial"/>
            <w:color w:val="000000"/>
            <w:sz w:val="22"/>
            <w:szCs w:val="22"/>
            <w:rPrChange w:id="266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meet at the agreed times. Changes to meeting</w:t>
        </w:r>
      </w:ins>
      <w:ins w:id="267" w:author="Jimenez, Claudio" w:date="2020-09-26T12:11:00Z">
        <w:r w:rsidR="007F23B0" w:rsidRPr="00AE0D9C">
          <w:rPr>
            <w:rFonts w:ascii="Times" w:hAnsi="Times" w:cs="Arial"/>
            <w:color w:val="000000"/>
            <w:sz w:val="22"/>
            <w:szCs w:val="22"/>
            <w:rPrChange w:id="268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s</w:t>
        </w:r>
      </w:ins>
      <w:ins w:id="269" w:author="Jimenez, Claudio" w:date="2020-09-26T12:08:00Z">
        <w:r w:rsidRPr="00AE0D9C">
          <w:rPr>
            <w:rFonts w:ascii="Times" w:hAnsi="Times" w:cs="Arial"/>
            <w:color w:val="000000"/>
            <w:sz w:val="22"/>
            <w:szCs w:val="22"/>
            <w:rPrChange w:id="270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 can only be made 48</w:t>
        </w:r>
      </w:ins>
      <w:ins w:id="271" w:author="Jimenez, Claudio" w:date="2020-09-26T12:09:00Z">
        <w:r w:rsidRPr="00AE0D9C">
          <w:rPr>
            <w:rFonts w:ascii="Times" w:hAnsi="Times" w:cs="Arial"/>
            <w:color w:val="000000"/>
            <w:sz w:val="22"/>
            <w:szCs w:val="22"/>
            <w:rPrChange w:id="272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 hours before the schedule meeting unless there is an emergency.</w:t>
        </w:r>
      </w:ins>
    </w:p>
    <w:p w14:paraId="33BF46B5" w14:textId="13C916E3" w:rsidR="006A0245" w:rsidRPr="00AE0D9C" w:rsidRDefault="006A0245" w:rsidP="007F23B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ins w:id="273" w:author="Jimenez, Claudio" w:date="2020-09-26T12:07:00Z"/>
          <w:rFonts w:ascii="Times" w:hAnsi="Times" w:cs="Arial"/>
          <w:color w:val="000000"/>
          <w:sz w:val="22"/>
          <w:szCs w:val="22"/>
          <w:rPrChange w:id="274" w:author="Jimenez, Claudio" w:date="2020-09-26T13:35:00Z">
            <w:rPr>
              <w:ins w:id="275" w:author="Jimenez, Claudio" w:date="2020-09-26T12:07:00Z"/>
            </w:rPr>
          </w:rPrChange>
        </w:rPr>
        <w:pPrChange w:id="276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  <w:ins w:id="277" w:author="Jimenez, Claudio" w:date="2020-09-26T12:09:00Z">
        <w:r w:rsidRPr="00AE0D9C">
          <w:rPr>
            <w:rFonts w:ascii="Times" w:hAnsi="Times" w:cs="Arial"/>
            <w:color w:val="000000"/>
            <w:sz w:val="22"/>
            <w:szCs w:val="22"/>
            <w:rPrChange w:id="278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Attendees must have access to a computer </w:t>
        </w:r>
      </w:ins>
      <w:ins w:id="279" w:author="Jimenez, Claudio" w:date="2020-09-26T12:10:00Z">
        <w:r w:rsidRPr="00AE0D9C">
          <w:rPr>
            <w:rFonts w:ascii="Times" w:hAnsi="Times" w:cs="Arial"/>
            <w:color w:val="000000"/>
            <w:sz w:val="22"/>
            <w:szCs w:val="22"/>
            <w:rPrChange w:id="280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during the meeting to follow up on Jira and coding </w:t>
        </w:r>
      </w:ins>
      <w:ins w:id="281" w:author="Jimenez, Claudio" w:date="2020-09-26T12:11:00Z">
        <w:r w:rsidR="007F23B0" w:rsidRPr="00AE0D9C">
          <w:rPr>
            <w:rFonts w:ascii="Times" w:hAnsi="Times" w:cs="Arial"/>
            <w:color w:val="000000"/>
            <w:sz w:val="22"/>
            <w:szCs w:val="22"/>
            <w:rPrChange w:id="282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assignments</w:t>
        </w:r>
      </w:ins>
      <w:ins w:id="283" w:author="Jimenez, Claudio" w:date="2020-09-26T12:10:00Z">
        <w:r w:rsidRPr="00AE0D9C">
          <w:rPr>
            <w:rFonts w:ascii="Times" w:hAnsi="Times" w:cs="Arial"/>
            <w:color w:val="000000"/>
            <w:sz w:val="22"/>
            <w:szCs w:val="22"/>
            <w:rPrChange w:id="284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.</w:t>
        </w:r>
      </w:ins>
    </w:p>
    <w:p w14:paraId="7A348778" w14:textId="77777777" w:rsidR="006A0245" w:rsidRPr="00AE0D9C" w:rsidDel="007F23B0" w:rsidRDefault="006A0245" w:rsidP="007F23B0">
      <w:pPr>
        <w:autoSpaceDE w:val="0"/>
        <w:autoSpaceDN w:val="0"/>
        <w:adjustRightInd w:val="0"/>
        <w:rPr>
          <w:del w:id="285" w:author="Jimenez, Claudio" w:date="2020-09-26T12:11:00Z"/>
          <w:rFonts w:ascii="Times" w:hAnsi="Times" w:cs="Arial"/>
          <w:color w:val="000000"/>
          <w:sz w:val="22"/>
          <w:szCs w:val="22"/>
          <w:rPrChange w:id="286" w:author="Jimenez, Claudio" w:date="2020-09-26T13:35:00Z">
            <w:rPr>
              <w:del w:id="287" w:author="Jimenez, Claudio" w:date="2020-09-26T12:11:00Z"/>
              <w:rFonts w:ascii="Times" w:hAnsi="Times" w:cs="Times"/>
              <w:color w:val="000000"/>
            </w:rPr>
          </w:rPrChange>
        </w:rPr>
        <w:pPrChange w:id="288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</w:p>
    <w:p w14:paraId="408FB97B" w14:textId="77777777" w:rsidR="009374E0" w:rsidRPr="00AE0D9C" w:rsidRDefault="009374E0" w:rsidP="007F23B0">
      <w:pPr>
        <w:autoSpaceDE w:val="0"/>
        <w:autoSpaceDN w:val="0"/>
        <w:adjustRightInd w:val="0"/>
        <w:rPr>
          <w:rFonts w:ascii="Times" w:hAnsi="Times" w:cs="Arial"/>
          <w:b/>
          <w:bCs/>
          <w:color w:val="000000"/>
          <w:sz w:val="22"/>
          <w:szCs w:val="22"/>
          <w:rPrChange w:id="289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pPrChange w:id="290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</w:p>
    <w:p w14:paraId="3E024B0B" w14:textId="3F18FE72" w:rsidR="00EE6F9C" w:rsidRPr="00AE0D9C" w:rsidRDefault="00EE6F9C" w:rsidP="007F23B0">
      <w:pPr>
        <w:autoSpaceDE w:val="0"/>
        <w:autoSpaceDN w:val="0"/>
        <w:adjustRightInd w:val="0"/>
        <w:rPr>
          <w:ins w:id="291" w:author="Jimenez, Claudio" w:date="2020-09-26T13:23:00Z"/>
          <w:rFonts w:ascii="Times" w:hAnsi="Times" w:cs="Arial"/>
          <w:color w:val="000000"/>
          <w:sz w:val="22"/>
          <w:szCs w:val="22"/>
          <w:rPrChange w:id="292" w:author="Jimenez, Claudio" w:date="2020-09-26T13:35:00Z">
            <w:rPr>
              <w:ins w:id="293" w:author="Jimenez, Claudio" w:date="2020-09-26T13:23:00Z"/>
              <w:rFonts w:ascii="Times" w:hAnsi="Times" w:cs="Arial"/>
              <w:color w:val="000000"/>
            </w:rPr>
          </w:rPrChange>
        </w:rPr>
      </w:pPr>
      <w:r w:rsidRPr="00AE0D9C">
        <w:rPr>
          <w:rFonts w:ascii="Times" w:hAnsi="Times" w:cs="Arial"/>
          <w:b/>
          <w:bCs/>
          <w:color w:val="000000"/>
          <w:sz w:val="22"/>
          <w:szCs w:val="22"/>
          <w:rPrChange w:id="294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Action Items</w:t>
      </w:r>
      <w:r w:rsidRPr="00AE0D9C">
        <w:rPr>
          <w:rFonts w:ascii="Times" w:hAnsi="Times" w:cs="Arial"/>
          <w:color w:val="000000"/>
          <w:sz w:val="22"/>
          <w:szCs w:val="22"/>
          <w:rPrChange w:id="295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..........................................................................................[5 min] </w:t>
      </w:r>
    </w:p>
    <w:p w14:paraId="3CE62D03" w14:textId="4199C7B3" w:rsidR="008479E1" w:rsidRPr="00AE0D9C" w:rsidRDefault="008479E1" w:rsidP="007F23B0">
      <w:pPr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  <w:rPrChange w:id="296" w:author="Jimenez, Claudio" w:date="2020-09-26T13:35:00Z">
            <w:rPr>
              <w:rFonts w:ascii="Times" w:hAnsi="Times" w:cs="Arial"/>
              <w:color w:val="000000"/>
            </w:rPr>
          </w:rPrChange>
        </w:rPr>
        <w:pPrChange w:id="297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  <w:ins w:id="298" w:author="Jimenez, Claudio" w:date="2020-09-26T13:23:00Z">
        <w:r w:rsidRPr="00AE0D9C">
          <w:rPr>
            <w:rFonts w:ascii="Times" w:hAnsi="Times" w:cs="Arial"/>
            <w:color w:val="000000"/>
            <w:sz w:val="22"/>
            <w:szCs w:val="22"/>
            <w:rPrChange w:id="299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ab/>
          <w:t>For the development project each of us will work on the following sections,</w:t>
        </w:r>
      </w:ins>
    </w:p>
    <w:p w14:paraId="24853AF1" w14:textId="6D5644B9" w:rsidR="008479E1" w:rsidRPr="00AE0D9C" w:rsidRDefault="008479E1" w:rsidP="008479E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ins w:id="300" w:author="Jimenez, Claudio" w:date="2020-09-26T13:24:00Z"/>
          <w:rFonts w:ascii="Times" w:hAnsi="Times" w:cs="Arial"/>
          <w:color w:val="000000"/>
          <w:sz w:val="22"/>
          <w:szCs w:val="22"/>
          <w:rPrChange w:id="301" w:author="Jimenez, Claudio" w:date="2020-09-26T13:35:00Z">
            <w:rPr>
              <w:ins w:id="302" w:author="Jimenez, Claudio" w:date="2020-09-26T13:24:00Z"/>
              <w:rFonts w:ascii="Times" w:hAnsi="Times" w:cs="Arial"/>
              <w:color w:val="000000"/>
            </w:rPr>
          </w:rPrChange>
        </w:rPr>
      </w:pPr>
      <w:ins w:id="303" w:author="Jimenez, Claudio" w:date="2020-09-26T13:22:00Z">
        <w:r w:rsidRPr="00AE0D9C">
          <w:rPr>
            <w:rFonts w:ascii="Times" w:hAnsi="Times" w:cs="Arial"/>
            <w:color w:val="000000"/>
            <w:sz w:val="22"/>
            <w:szCs w:val="22"/>
            <w:rPrChange w:id="304" w:author="Jimenez, Claudio" w:date="2020-09-26T13:35:00Z">
              <w:rPr>
                <w:rFonts w:ascii="Helvetica Neue" w:eastAsia="Times New Roman" w:hAnsi="Helvetica Neue" w:cs="Times New Roman"/>
                <w:color w:val="DCDDDE"/>
              </w:rPr>
            </w:rPrChange>
          </w:rPr>
          <w:t>Claudio</w:t>
        </w:r>
      </w:ins>
      <w:ins w:id="305" w:author="Jimenez, Claudio" w:date="2020-09-26T13:23:00Z">
        <w:r w:rsidRPr="00AE0D9C">
          <w:rPr>
            <w:rFonts w:ascii="Times" w:hAnsi="Times" w:cs="Arial"/>
            <w:color w:val="000000"/>
            <w:sz w:val="22"/>
            <w:szCs w:val="22"/>
            <w:rPrChange w:id="306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: </w:t>
        </w:r>
      </w:ins>
      <w:ins w:id="307" w:author="Jimenez, Claudio" w:date="2020-09-26T13:22:00Z">
        <w:r w:rsidRPr="00AE0D9C">
          <w:rPr>
            <w:rFonts w:ascii="Times" w:hAnsi="Times" w:cs="Arial"/>
            <w:color w:val="000000"/>
            <w:sz w:val="22"/>
            <w:szCs w:val="22"/>
            <w:rPrChange w:id="308" w:author="Jimenez, Claudio" w:date="2020-09-26T13:35:00Z">
              <w:rPr>
                <w:rFonts w:ascii="Helvetica Neue" w:eastAsia="Times New Roman" w:hAnsi="Helvetica Neue" w:cs="Times New Roman"/>
                <w:color w:val="DCDDDE"/>
              </w:rPr>
            </w:rPrChange>
          </w:rPr>
          <w:t xml:space="preserve">Stakeholders </w:t>
        </w:r>
      </w:ins>
      <w:ins w:id="309" w:author="Jimenez, Claudio" w:date="2020-09-26T13:23:00Z">
        <w:r w:rsidRPr="00AE0D9C">
          <w:rPr>
            <w:rFonts w:ascii="Times" w:hAnsi="Times" w:cs="Arial"/>
            <w:color w:val="000000"/>
            <w:sz w:val="22"/>
            <w:szCs w:val="22"/>
            <w:rPrChange w:id="310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and </w:t>
        </w:r>
      </w:ins>
      <w:ins w:id="311" w:author="Jimenez, Claudio" w:date="2020-09-26T13:34:00Z">
        <w:r w:rsidR="00AE0D9C" w:rsidRPr="00AE0D9C">
          <w:rPr>
            <w:rFonts w:ascii="Times" w:hAnsi="Times" w:cs="Arial"/>
            <w:color w:val="000000"/>
            <w:sz w:val="22"/>
            <w:szCs w:val="22"/>
            <w:rPrChange w:id="312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t</w:t>
        </w:r>
      </w:ins>
      <w:ins w:id="313" w:author="Jimenez, Claudio" w:date="2020-09-26T13:22:00Z">
        <w:r w:rsidRPr="00AE0D9C">
          <w:rPr>
            <w:rFonts w:ascii="Times" w:hAnsi="Times" w:cs="Arial"/>
            <w:color w:val="000000"/>
            <w:sz w:val="22"/>
            <w:szCs w:val="22"/>
            <w:rPrChange w:id="314" w:author="Jimenez, Claudio" w:date="2020-09-26T13:35:00Z">
              <w:rPr>
                <w:rFonts w:ascii="Helvetica Neue" w:eastAsia="Times New Roman" w:hAnsi="Helvetica Neue" w:cs="Times New Roman"/>
                <w:color w:val="DCDDDE"/>
              </w:rPr>
            </w:rPrChange>
          </w:rPr>
          <w:t xml:space="preserve">he scope of the Product </w:t>
        </w:r>
      </w:ins>
    </w:p>
    <w:p w14:paraId="119BE9E7" w14:textId="77777777" w:rsidR="008479E1" w:rsidRPr="00AE0D9C" w:rsidRDefault="008479E1" w:rsidP="008479E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ins w:id="315" w:author="Jimenez, Claudio" w:date="2020-09-26T13:24:00Z"/>
          <w:rFonts w:ascii="Times" w:hAnsi="Times" w:cs="Arial"/>
          <w:color w:val="000000"/>
          <w:sz w:val="22"/>
          <w:szCs w:val="22"/>
          <w:rPrChange w:id="316" w:author="Jimenez, Claudio" w:date="2020-09-26T13:35:00Z">
            <w:rPr>
              <w:ins w:id="317" w:author="Jimenez, Claudio" w:date="2020-09-26T13:24:00Z"/>
              <w:rFonts w:ascii="Times" w:hAnsi="Times" w:cs="Arial"/>
              <w:color w:val="000000"/>
            </w:rPr>
          </w:rPrChange>
        </w:rPr>
      </w:pPr>
      <w:ins w:id="318" w:author="Jimenez, Claudio" w:date="2020-09-26T13:22:00Z">
        <w:r w:rsidRPr="00AE0D9C">
          <w:rPr>
            <w:rFonts w:ascii="Times" w:hAnsi="Times" w:cs="Arial"/>
            <w:color w:val="000000"/>
            <w:sz w:val="22"/>
            <w:szCs w:val="22"/>
            <w:rPrChange w:id="319" w:author="Jimenez, Claudio" w:date="2020-09-26T13:35:00Z">
              <w:rPr>
                <w:rFonts w:ascii="Helvetica Neue" w:eastAsia="Times New Roman" w:hAnsi="Helvetica Neue" w:cs="Times New Roman"/>
                <w:color w:val="DCDDDE"/>
              </w:rPr>
            </w:rPrChange>
          </w:rPr>
          <w:t>Hasan</w:t>
        </w:r>
      </w:ins>
      <w:ins w:id="320" w:author="Jimenez, Claudio" w:date="2020-09-26T13:24:00Z">
        <w:r w:rsidRPr="00AE0D9C">
          <w:rPr>
            <w:rFonts w:ascii="Times" w:hAnsi="Times" w:cs="Arial"/>
            <w:color w:val="000000"/>
            <w:sz w:val="22"/>
            <w:szCs w:val="22"/>
            <w:rPrChange w:id="321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:</w:t>
        </w:r>
      </w:ins>
      <w:ins w:id="322" w:author="Jimenez, Claudio" w:date="2020-09-26T13:22:00Z">
        <w:r w:rsidRPr="00AE0D9C">
          <w:rPr>
            <w:rFonts w:ascii="Times" w:hAnsi="Times" w:cs="Arial"/>
            <w:color w:val="000000"/>
            <w:sz w:val="22"/>
            <w:szCs w:val="22"/>
            <w:rPrChange w:id="323" w:author="Jimenez, Claudio" w:date="2020-09-26T13:35:00Z">
              <w:rPr>
                <w:rFonts w:ascii="Helvetica Neue" w:eastAsia="Times New Roman" w:hAnsi="Helvetica Neue" w:cs="Times New Roman"/>
                <w:color w:val="DCDDDE"/>
              </w:rPr>
            </w:rPrChange>
          </w:rPr>
          <w:t xml:space="preserve"> Purpose of Project </w:t>
        </w:r>
      </w:ins>
      <w:ins w:id="324" w:author="Jimenez, Claudio" w:date="2020-09-26T13:24:00Z">
        <w:r w:rsidRPr="00AE0D9C">
          <w:rPr>
            <w:rFonts w:ascii="Times" w:hAnsi="Times" w:cs="Arial"/>
            <w:color w:val="000000"/>
            <w:sz w:val="22"/>
            <w:szCs w:val="22"/>
            <w:rPrChange w:id="325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and </w:t>
        </w:r>
      </w:ins>
      <w:ins w:id="326" w:author="Jimenez, Claudio" w:date="2020-09-26T13:22:00Z">
        <w:r w:rsidRPr="00AE0D9C">
          <w:rPr>
            <w:rFonts w:ascii="Times" w:hAnsi="Times" w:cs="Arial"/>
            <w:color w:val="000000"/>
            <w:sz w:val="22"/>
            <w:szCs w:val="22"/>
            <w:rPrChange w:id="327" w:author="Jimenez, Claudio" w:date="2020-09-26T13:35:00Z">
              <w:rPr>
                <w:rFonts w:ascii="Helvetica Neue" w:eastAsia="Times New Roman" w:hAnsi="Helvetica Neue" w:cs="Times New Roman"/>
                <w:color w:val="DCDDDE"/>
              </w:rPr>
            </w:rPrChange>
          </w:rPr>
          <w:t xml:space="preserve">Naming conventions and definitions </w:t>
        </w:r>
      </w:ins>
    </w:p>
    <w:p w14:paraId="5B916A2B" w14:textId="77777777" w:rsidR="008479E1" w:rsidRPr="00AE0D9C" w:rsidRDefault="008479E1" w:rsidP="008479E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ins w:id="328" w:author="Jimenez, Claudio" w:date="2020-09-26T13:24:00Z"/>
          <w:rFonts w:ascii="Times" w:hAnsi="Times" w:cs="Arial"/>
          <w:color w:val="000000"/>
          <w:sz w:val="22"/>
          <w:szCs w:val="22"/>
          <w:rPrChange w:id="329" w:author="Jimenez, Claudio" w:date="2020-09-26T13:35:00Z">
            <w:rPr>
              <w:ins w:id="330" w:author="Jimenez, Claudio" w:date="2020-09-26T13:24:00Z"/>
              <w:rFonts w:ascii="Times" w:hAnsi="Times" w:cs="Arial"/>
              <w:color w:val="000000"/>
            </w:rPr>
          </w:rPrChange>
        </w:rPr>
      </w:pPr>
      <w:ins w:id="331" w:author="Jimenez, Claudio" w:date="2020-09-26T13:22:00Z">
        <w:r w:rsidRPr="00AE0D9C">
          <w:rPr>
            <w:rFonts w:ascii="Times" w:hAnsi="Times" w:cs="Arial"/>
            <w:color w:val="000000"/>
            <w:sz w:val="22"/>
            <w:szCs w:val="22"/>
            <w:rPrChange w:id="332" w:author="Jimenez, Claudio" w:date="2020-09-26T13:35:00Z">
              <w:rPr>
                <w:rFonts w:ascii="Helvetica Neue" w:eastAsia="Times New Roman" w:hAnsi="Helvetica Neue" w:cs="Times New Roman"/>
                <w:color w:val="DCDDDE"/>
              </w:rPr>
            </w:rPrChange>
          </w:rPr>
          <w:t>Umer</w:t>
        </w:r>
      </w:ins>
      <w:ins w:id="333" w:author="Jimenez, Claudio" w:date="2020-09-26T13:24:00Z">
        <w:r w:rsidRPr="00AE0D9C">
          <w:rPr>
            <w:rFonts w:ascii="Times" w:hAnsi="Times" w:cs="Arial"/>
            <w:color w:val="000000"/>
            <w:sz w:val="22"/>
            <w:szCs w:val="22"/>
            <w:rPrChange w:id="334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:</w:t>
        </w:r>
      </w:ins>
      <w:ins w:id="335" w:author="Jimenez, Claudio" w:date="2020-09-26T13:22:00Z">
        <w:r w:rsidRPr="00AE0D9C">
          <w:rPr>
            <w:rFonts w:ascii="Times" w:hAnsi="Times" w:cs="Arial"/>
            <w:color w:val="000000"/>
            <w:sz w:val="22"/>
            <w:szCs w:val="22"/>
            <w:rPrChange w:id="336" w:author="Jimenez, Claudio" w:date="2020-09-26T13:35:00Z">
              <w:rPr>
                <w:rFonts w:ascii="Helvetica Neue" w:eastAsia="Times New Roman" w:hAnsi="Helvetica Neue" w:cs="Times New Roman"/>
                <w:color w:val="DCDDDE"/>
              </w:rPr>
            </w:rPrChange>
          </w:rPr>
          <w:t xml:space="preserve"> Project Overview</w:t>
        </w:r>
      </w:ins>
      <w:ins w:id="337" w:author="Jimenez, Claudio" w:date="2020-09-26T13:24:00Z">
        <w:r w:rsidRPr="00AE0D9C">
          <w:rPr>
            <w:rFonts w:ascii="Times" w:hAnsi="Times" w:cs="Arial"/>
            <w:color w:val="000000"/>
            <w:sz w:val="22"/>
            <w:szCs w:val="22"/>
            <w:rPrChange w:id="338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, </w:t>
        </w:r>
      </w:ins>
      <w:ins w:id="339" w:author="Jimenez, Claudio" w:date="2020-09-26T13:22:00Z">
        <w:r w:rsidRPr="00AE0D9C">
          <w:rPr>
            <w:rFonts w:ascii="Times" w:hAnsi="Times" w:cs="Arial"/>
            <w:color w:val="000000"/>
            <w:sz w:val="22"/>
            <w:szCs w:val="22"/>
            <w:rPrChange w:id="340" w:author="Jimenez, Claudio" w:date="2020-09-26T13:35:00Z">
              <w:rPr>
                <w:rFonts w:ascii="Helvetica Neue" w:eastAsia="Times New Roman" w:hAnsi="Helvetica Neue" w:cs="Times New Roman"/>
                <w:color w:val="DCDDDE"/>
              </w:rPr>
            </w:rPrChange>
          </w:rPr>
          <w:t xml:space="preserve">Relevant Facts and </w:t>
        </w:r>
      </w:ins>
      <w:ins w:id="341" w:author="Jimenez, Claudio" w:date="2020-09-26T13:24:00Z">
        <w:r w:rsidRPr="00AE0D9C">
          <w:rPr>
            <w:rFonts w:ascii="Times" w:hAnsi="Times" w:cs="Arial"/>
            <w:color w:val="000000"/>
            <w:sz w:val="22"/>
            <w:szCs w:val="22"/>
            <w:rPrChange w:id="342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Assumptions</w:t>
        </w:r>
      </w:ins>
      <w:ins w:id="343" w:author="Jimenez, Claudio" w:date="2020-09-26T13:22:00Z">
        <w:r w:rsidRPr="00AE0D9C">
          <w:rPr>
            <w:rFonts w:ascii="Times" w:hAnsi="Times" w:cs="Arial"/>
            <w:color w:val="000000"/>
            <w:sz w:val="22"/>
            <w:szCs w:val="22"/>
            <w:rPrChange w:id="344" w:author="Jimenez, Claudio" w:date="2020-09-26T13:35:00Z">
              <w:rPr>
                <w:rFonts w:ascii="Helvetica Neue" w:eastAsia="Times New Roman" w:hAnsi="Helvetica Neue" w:cs="Times New Roman"/>
                <w:color w:val="DCDDDE"/>
              </w:rPr>
            </w:rPrChange>
          </w:rPr>
          <w:t xml:space="preserve"> </w:t>
        </w:r>
      </w:ins>
    </w:p>
    <w:p w14:paraId="4549E668" w14:textId="54D50E4D" w:rsidR="008479E1" w:rsidRPr="00AE0D9C" w:rsidRDefault="00AE0D9C" w:rsidP="008479E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ins w:id="345" w:author="Jimenez, Claudio" w:date="2020-09-26T13:22:00Z"/>
          <w:rFonts w:ascii="Times" w:hAnsi="Times" w:cs="Arial"/>
          <w:color w:val="000000"/>
          <w:sz w:val="22"/>
          <w:szCs w:val="22"/>
          <w:rPrChange w:id="346" w:author="Jimenez, Claudio" w:date="2020-09-26T13:35:00Z">
            <w:rPr>
              <w:ins w:id="347" w:author="Jimenez, Claudio" w:date="2020-09-26T13:22:00Z"/>
              <w:rFonts w:ascii="Times New Roman" w:eastAsia="Times New Roman" w:hAnsi="Times New Roman" w:cs="Times New Roman"/>
            </w:rPr>
          </w:rPrChange>
        </w:rPr>
        <w:pPrChange w:id="348" w:author="Jimenez, Claudio" w:date="2020-09-26T13:22:00Z">
          <w:pPr/>
        </w:pPrChange>
      </w:pPr>
      <w:ins w:id="349" w:author="Jimenez, Claudio" w:date="2020-09-26T13:34:00Z">
        <w:r w:rsidRPr="00AE0D9C">
          <w:rPr>
            <w:rFonts w:ascii="Times" w:hAnsi="Times" w:cs="Arial"/>
            <w:color w:val="000000"/>
            <w:sz w:val="22"/>
            <w:szCs w:val="22"/>
            <w:rPrChange w:id="350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Syed: </w:t>
        </w:r>
      </w:ins>
      <w:ins w:id="351" w:author="Jimenez, Claudio" w:date="2020-09-26T13:22:00Z">
        <w:r w:rsidR="008479E1" w:rsidRPr="00AE0D9C">
          <w:rPr>
            <w:rFonts w:ascii="Times" w:hAnsi="Times" w:cs="Arial"/>
            <w:color w:val="000000"/>
            <w:sz w:val="22"/>
            <w:szCs w:val="22"/>
            <w:rPrChange w:id="352" w:author="Jimenez, Claudio" w:date="2020-09-26T13:35:00Z">
              <w:rPr>
                <w:rFonts w:ascii="Helvetica Neue" w:eastAsia="Times New Roman" w:hAnsi="Helvetica Neue" w:cs="Times New Roman"/>
                <w:color w:val="DCDDDE"/>
              </w:rPr>
            </w:rPrChange>
          </w:rPr>
          <w:t>The scope of work</w:t>
        </w:r>
      </w:ins>
      <w:ins w:id="353" w:author="Jimenez, Claudio" w:date="2020-09-26T13:24:00Z">
        <w:r w:rsidR="008479E1" w:rsidRPr="00AE0D9C">
          <w:rPr>
            <w:rFonts w:ascii="Times" w:hAnsi="Times" w:cs="Arial"/>
            <w:color w:val="000000"/>
            <w:sz w:val="22"/>
            <w:szCs w:val="22"/>
            <w:rPrChange w:id="354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 and</w:t>
        </w:r>
      </w:ins>
      <w:ins w:id="355" w:author="Jimenez, Claudio" w:date="2020-09-26T13:22:00Z">
        <w:r w:rsidR="008479E1" w:rsidRPr="00AE0D9C">
          <w:rPr>
            <w:rFonts w:ascii="Times" w:hAnsi="Times" w:cs="Arial"/>
            <w:color w:val="000000"/>
            <w:sz w:val="22"/>
            <w:szCs w:val="22"/>
            <w:rPrChange w:id="356" w:author="Jimenez, Claudio" w:date="2020-09-26T13:35:00Z">
              <w:rPr>
                <w:rFonts w:ascii="Helvetica Neue" w:eastAsia="Times New Roman" w:hAnsi="Helvetica Neue" w:cs="Times New Roman"/>
                <w:color w:val="DCDDDE"/>
              </w:rPr>
            </w:rPrChange>
          </w:rPr>
          <w:t xml:space="preserve"> Mandated Constraints</w:t>
        </w:r>
      </w:ins>
    </w:p>
    <w:p w14:paraId="6DAD66E9" w14:textId="100C805C" w:rsidR="00EE6F9C" w:rsidRPr="00AE0D9C" w:rsidRDefault="00EE6F9C" w:rsidP="008479E1">
      <w:pPr>
        <w:autoSpaceDE w:val="0"/>
        <w:autoSpaceDN w:val="0"/>
        <w:adjustRightInd w:val="0"/>
        <w:ind w:left="720"/>
        <w:rPr>
          <w:ins w:id="357" w:author="Jimenez, Claudio" w:date="2020-09-26T13:25:00Z"/>
          <w:rFonts w:ascii="Times" w:eastAsia="MS Mincho" w:hAnsi="Times" w:cs="MS Mincho"/>
          <w:color w:val="000000"/>
          <w:sz w:val="22"/>
          <w:szCs w:val="22"/>
          <w:rPrChange w:id="358" w:author="Jimenez, Claudio" w:date="2020-09-26T13:35:00Z">
            <w:rPr>
              <w:ins w:id="359" w:author="Jimenez, Claudio" w:date="2020-09-26T13:25:00Z"/>
              <w:rFonts w:ascii="MS Mincho" w:eastAsia="MS Mincho" w:hAnsi="MS Mincho" w:cs="MS Mincho"/>
              <w:color w:val="000000"/>
            </w:rPr>
          </w:rPrChange>
        </w:rPr>
      </w:pPr>
      <w:del w:id="360" w:author="Jimenez, Claudio" w:date="2020-09-26T13:22:00Z">
        <w:r w:rsidRPr="00AE0D9C" w:rsidDel="008479E1">
          <w:rPr>
            <w:rFonts w:ascii="Times" w:hAnsi="Times" w:cs="Arial"/>
            <w:color w:val="000000"/>
            <w:sz w:val="22"/>
            <w:szCs w:val="22"/>
            <w:rPrChange w:id="361" w:author="Jimenez, Claudio" w:date="2020-09-26T13:35:00Z">
              <w:rPr/>
            </w:rPrChange>
          </w:rPr>
          <w:delText>a. Everyone: Complete remaining tasks that conform to what we specified in our scenario diagram.</w:delText>
        </w:r>
        <w:r w:rsidRPr="00AE0D9C" w:rsidDel="008479E1">
          <w:rPr>
            <w:rFonts w:ascii="MS Mincho" w:eastAsia="MS Mincho" w:hAnsi="MS Mincho" w:cs="MS Mincho" w:hint="eastAsia"/>
            <w:color w:val="000000"/>
            <w:sz w:val="22"/>
            <w:szCs w:val="22"/>
            <w:rPrChange w:id="362" w:author="Jimenez, Claudio" w:date="2020-09-26T13:35:00Z">
              <w:rPr>
                <w:rFonts w:ascii="MS Mincho" w:eastAsia="MS Mincho" w:hAnsi="MS Mincho" w:cs="MS Mincho" w:hint="eastAsia"/>
              </w:rPr>
            </w:rPrChange>
          </w:rPr>
          <w:delText> </w:delText>
        </w:r>
      </w:del>
      <w:ins w:id="363" w:author="Jimenez, Claudio" w:date="2020-09-26T13:24:00Z">
        <w:r w:rsidR="008479E1" w:rsidRPr="00AE0D9C">
          <w:rPr>
            <w:rFonts w:ascii="Times" w:hAnsi="Times" w:cs="Arial"/>
            <w:color w:val="000000"/>
            <w:sz w:val="22"/>
            <w:szCs w:val="22"/>
            <w:rPrChange w:id="364" w:author="Jimenez, Claudio" w:date="2020-09-26T13:35:00Z">
              <w:rPr>
                <w:rFonts w:ascii="MS Mincho" w:eastAsia="MS Mincho" w:hAnsi="MS Mincho" w:cs="MS Mincho" w:hint="eastAsia"/>
                <w:color w:val="000000"/>
              </w:rPr>
            </w:rPrChange>
          </w:rPr>
          <w:t>F</w:t>
        </w:r>
        <w:r w:rsidR="008479E1" w:rsidRPr="00AE0D9C">
          <w:rPr>
            <w:rFonts w:ascii="Times" w:hAnsi="Times" w:cs="Arial"/>
            <w:color w:val="000000"/>
            <w:sz w:val="22"/>
            <w:szCs w:val="22"/>
            <w:rPrChange w:id="365" w:author="Jimenez, Claudio" w:date="2020-09-26T13:35:00Z">
              <w:rPr>
                <w:rFonts w:ascii="MS Mincho" w:eastAsia="MS Mincho" w:hAnsi="MS Mincho" w:cs="MS Mincho"/>
                <w:color w:val="000000"/>
              </w:rPr>
            </w:rPrChange>
          </w:rPr>
          <w:t>or the</w:t>
        </w:r>
        <w:r w:rsidR="008479E1" w:rsidRPr="00AE0D9C">
          <w:rPr>
            <w:rFonts w:ascii="Times" w:eastAsia="MS Mincho" w:hAnsi="Times" w:cs="MS Mincho"/>
            <w:color w:val="000000"/>
            <w:sz w:val="22"/>
            <w:szCs w:val="22"/>
            <w:rPrChange w:id="366" w:author="Jimenez, Claudio" w:date="2020-09-26T13:35:00Z">
              <w:rPr>
                <w:rFonts w:ascii="MS Mincho" w:eastAsia="MS Mincho" w:hAnsi="MS Mincho" w:cs="MS Mincho"/>
                <w:color w:val="000000"/>
              </w:rPr>
            </w:rPrChange>
          </w:rPr>
          <w:t xml:space="preserve"> </w:t>
        </w:r>
      </w:ins>
      <w:ins w:id="367" w:author="Jimenez, Claudio" w:date="2020-09-26T13:25:00Z">
        <w:r w:rsidR="008479E1" w:rsidRPr="00AE0D9C">
          <w:rPr>
            <w:rFonts w:ascii="Times" w:eastAsia="MS Mincho" w:hAnsi="Times" w:cs="MS Mincho"/>
            <w:color w:val="000000"/>
            <w:sz w:val="22"/>
            <w:szCs w:val="22"/>
            <w:rPrChange w:id="368" w:author="Jimenez, Claudio" w:date="2020-09-26T13:35:00Z">
              <w:rPr>
                <w:rFonts w:ascii="MS Mincho" w:eastAsia="MS Mincho" w:hAnsi="MS Mincho" w:cs="MS Mincho"/>
                <w:color w:val="000000"/>
              </w:rPr>
            </w:rPrChange>
          </w:rPr>
          <w:t>coding project,</w:t>
        </w:r>
      </w:ins>
      <w:del w:id="369" w:author="Jimenez, Claudio" w:date="2020-09-26T13:22:00Z">
        <w:r w:rsidRPr="00AE0D9C" w:rsidDel="008479E1">
          <w:rPr>
            <w:rFonts w:ascii="Times" w:hAnsi="Times" w:cs="Arial"/>
            <w:color w:val="000000"/>
            <w:sz w:val="22"/>
            <w:szCs w:val="22"/>
            <w:rPrChange w:id="370" w:author="Jimenez, Claudio" w:date="2020-09-26T13:35:00Z">
              <w:rPr/>
            </w:rPrChange>
          </w:rPr>
          <w:delText>G.</w:delText>
        </w:r>
      </w:del>
      <w:del w:id="371" w:author="Jimenez, Claudio" w:date="2020-09-26T13:24:00Z">
        <w:r w:rsidRPr="00AE0D9C" w:rsidDel="008479E1">
          <w:rPr>
            <w:rFonts w:ascii="Times" w:hAnsi="Times" w:cs="Arial"/>
            <w:color w:val="000000"/>
            <w:sz w:val="22"/>
            <w:szCs w:val="22"/>
            <w:rPrChange w:id="372" w:author="Jimenez, Claudio" w:date="2020-09-26T13:35:00Z">
              <w:rPr/>
            </w:rPrChange>
          </w:rPr>
          <w:delText xml:space="preserve"> </w:delText>
        </w:r>
      </w:del>
    </w:p>
    <w:p w14:paraId="4AA500F2" w14:textId="201A3F12" w:rsidR="008479E1" w:rsidRPr="00AE0D9C" w:rsidDel="00AE0D9C" w:rsidRDefault="008479E1" w:rsidP="008E2F6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del w:id="373" w:author="Jimenez, Claudio" w:date="2020-09-26T13:26:00Z"/>
          <w:rFonts w:ascii="Times" w:hAnsi="Times" w:cs="Times"/>
          <w:color w:val="000000"/>
          <w:sz w:val="22"/>
          <w:szCs w:val="22"/>
          <w:rPrChange w:id="374" w:author="Jimenez, Claudio" w:date="2020-09-26T13:35:00Z">
            <w:rPr>
              <w:del w:id="375" w:author="Jimenez, Claudio" w:date="2020-09-26T13:26:00Z"/>
              <w:rFonts w:ascii="Times" w:hAnsi="Times" w:cs="Times"/>
              <w:color w:val="000000"/>
            </w:rPr>
          </w:rPrChange>
        </w:rPr>
      </w:pPr>
      <w:ins w:id="376" w:author="Jimenez, Claudio" w:date="2020-09-26T13:25:00Z">
        <w:r w:rsidRPr="00AE0D9C">
          <w:rPr>
            <w:rFonts w:ascii="Times" w:hAnsi="Times" w:cs="Times"/>
            <w:color w:val="000000"/>
            <w:sz w:val="22"/>
            <w:szCs w:val="22"/>
            <w:rPrChange w:id="377" w:author="Jimenez, Claudio" w:date="2020-09-26T13:35:00Z">
              <w:rPr>
                <w:rFonts w:ascii="Times" w:hAnsi="Times" w:cs="Times"/>
                <w:color w:val="000000"/>
              </w:rPr>
            </w:rPrChange>
          </w:rPr>
          <w:t xml:space="preserve">We will write more stories on </w:t>
        </w:r>
      </w:ins>
      <w:ins w:id="378" w:author="Jimenez, Claudio" w:date="2020-09-26T13:26:00Z">
        <w:r w:rsidRPr="00AE0D9C">
          <w:rPr>
            <w:rFonts w:ascii="Times" w:hAnsi="Times" w:cs="Times"/>
            <w:color w:val="000000"/>
            <w:sz w:val="22"/>
            <w:szCs w:val="22"/>
            <w:rPrChange w:id="379" w:author="Jimenez, Claudio" w:date="2020-09-26T13:35:00Z">
              <w:rPr>
                <w:rFonts w:ascii="Times" w:hAnsi="Times" w:cs="Times"/>
                <w:color w:val="000000"/>
              </w:rPr>
            </w:rPrChange>
          </w:rPr>
          <w:t>J</w:t>
        </w:r>
      </w:ins>
      <w:ins w:id="380" w:author="Jimenez, Claudio" w:date="2020-09-26T13:25:00Z">
        <w:r w:rsidRPr="00AE0D9C">
          <w:rPr>
            <w:rFonts w:ascii="Times" w:hAnsi="Times" w:cs="Times"/>
            <w:color w:val="000000"/>
            <w:sz w:val="22"/>
            <w:szCs w:val="22"/>
            <w:rPrChange w:id="381" w:author="Jimenez, Claudio" w:date="2020-09-26T13:35:00Z">
              <w:rPr>
                <w:rFonts w:ascii="Times" w:hAnsi="Times" w:cs="Times"/>
                <w:color w:val="000000"/>
              </w:rPr>
            </w:rPrChange>
          </w:rPr>
          <w:t xml:space="preserve">ira’s backlog and </w:t>
        </w:r>
      </w:ins>
      <w:ins w:id="382" w:author="Jimenez, Claudio" w:date="2020-09-26T13:26:00Z">
        <w:r w:rsidRPr="00AE0D9C">
          <w:rPr>
            <w:rFonts w:ascii="Times" w:hAnsi="Times" w:cs="Times"/>
            <w:color w:val="000000"/>
            <w:sz w:val="22"/>
            <w:szCs w:val="22"/>
            <w:rPrChange w:id="383" w:author="Jimenez, Claudio" w:date="2020-09-26T13:35:00Z">
              <w:rPr>
                <w:rFonts w:ascii="Times" w:hAnsi="Times" w:cs="Times"/>
                <w:color w:val="000000"/>
              </w:rPr>
            </w:rPrChange>
          </w:rPr>
          <w:t>work on the next sprint stories</w:t>
        </w:r>
      </w:ins>
      <w:ins w:id="384" w:author="Jimenez, Claudio" w:date="2020-09-26T13:27:00Z">
        <w:r w:rsidRPr="00AE0D9C">
          <w:rPr>
            <w:rFonts w:ascii="Times" w:hAnsi="Times" w:cs="Times"/>
            <w:color w:val="000000"/>
            <w:sz w:val="22"/>
            <w:szCs w:val="22"/>
            <w:rPrChange w:id="385" w:author="Jimenez, Claudio" w:date="2020-09-26T13:35:00Z">
              <w:rPr>
                <w:rFonts w:ascii="Times" w:hAnsi="Times" w:cs="Times"/>
                <w:color w:val="000000"/>
              </w:rPr>
            </w:rPrChange>
          </w:rPr>
          <w:t xml:space="preserve">. Each of us will take a story </w:t>
        </w:r>
        <w:r w:rsidR="00AE0D9C" w:rsidRPr="00AE0D9C">
          <w:rPr>
            <w:rFonts w:ascii="Times" w:hAnsi="Times" w:cs="Times"/>
            <w:color w:val="000000"/>
            <w:sz w:val="22"/>
            <w:szCs w:val="22"/>
            <w:rPrChange w:id="386" w:author="Jimenez, Claudio" w:date="2020-09-26T13:35:00Z">
              <w:rPr>
                <w:rFonts w:ascii="Times" w:hAnsi="Times" w:cs="Times"/>
                <w:color w:val="000000"/>
              </w:rPr>
            </w:rPrChange>
          </w:rPr>
          <w:t>from the planned sprint</w:t>
        </w:r>
      </w:ins>
      <w:ins w:id="387" w:author="Jimenez, Claudio" w:date="2020-09-26T13:28:00Z">
        <w:r w:rsidR="00AE0D9C" w:rsidRPr="00AE0D9C">
          <w:rPr>
            <w:rFonts w:ascii="Times" w:hAnsi="Times" w:cs="Times"/>
            <w:color w:val="000000"/>
            <w:sz w:val="22"/>
            <w:szCs w:val="22"/>
            <w:rPrChange w:id="388" w:author="Jimenez, Claudio" w:date="2020-09-26T13:35:00Z">
              <w:rPr>
                <w:rFonts w:ascii="Times" w:hAnsi="Times" w:cs="Times"/>
                <w:color w:val="000000"/>
              </w:rPr>
            </w:rPrChange>
          </w:rPr>
          <w:t>.</w:t>
        </w:r>
      </w:ins>
    </w:p>
    <w:p w14:paraId="29F26078" w14:textId="77777777" w:rsidR="00AE0D9C" w:rsidRPr="00AE0D9C" w:rsidRDefault="00AE0D9C" w:rsidP="008E2F68">
      <w:pPr>
        <w:pStyle w:val="ListParagraph"/>
        <w:autoSpaceDE w:val="0"/>
        <w:autoSpaceDN w:val="0"/>
        <w:adjustRightInd w:val="0"/>
        <w:rPr>
          <w:ins w:id="389" w:author="Jimenez, Claudio" w:date="2020-09-26T13:28:00Z"/>
          <w:rFonts w:ascii="Times" w:hAnsi="Times" w:cs="Times"/>
          <w:color w:val="000000"/>
          <w:sz w:val="22"/>
          <w:szCs w:val="22"/>
          <w:rPrChange w:id="390" w:author="Jimenez, Claudio" w:date="2020-09-26T13:35:00Z">
            <w:rPr>
              <w:ins w:id="391" w:author="Jimenez, Claudio" w:date="2020-09-26T13:28:00Z"/>
              <w:rFonts w:ascii="Times" w:hAnsi="Times" w:cs="Times"/>
              <w:color w:val="000000"/>
            </w:rPr>
          </w:rPrChange>
        </w:rPr>
      </w:pPr>
    </w:p>
    <w:p w14:paraId="23521C73" w14:textId="77777777" w:rsidR="00AE0D9C" w:rsidRPr="00AE0D9C" w:rsidRDefault="00AE0D9C" w:rsidP="00AE0D9C">
      <w:pPr>
        <w:autoSpaceDE w:val="0"/>
        <w:autoSpaceDN w:val="0"/>
        <w:adjustRightInd w:val="0"/>
        <w:rPr>
          <w:ins w:id="392" w:author="Jimenez, Claudio" w:date="2020-09-26T13:28:00Z"/>
          <w:rFonts w:ascii="Times" w:hAnsi="Times" w:cs="Times"/>
          <w:color w:val="000000"/>
          <w:sz w:val="22"/>
          <w:szCs w:val="22"/>
          <w:rPrChange w:id="393" w:author="Jimenez, Claudio" w:date="2020-09-26T13:35:00Z">
            <w:rPr>
              <w:ins w:id="394" w:author="Jimenez, Claudio" w:date="2020-09-26T13:28:00Z"/>
              <w:rFonts w:cs="Times"/>
            </w:rPr>
          </w:rPrChange>
        </w:rPr>
        <w:pPrChange w:id="395" w:author="Jimenez, Claudio" w:date="2020-09-26T13:28:00Z">
          <w:pPr>
            <w:autoSpaceDE w:val="0"/>
            <w:autoSpaceDN w:val="0"/>
            <w:adjustRightInd w:val="0"/>
            <w:spacing w:after="240"/>
          </w:pPr>
        </w:pPrChange>
      </w:pPr>
    </w:p>
    <w:p w14:paraId="137B1908" w14:textId="04B5C609" w:rsidR="00EE6F9C" w:rsidRPr="00AE0D9C" w:rsidDel="00AE0D9C" w:rsidRDefault="00EE6F9C" w:rsidP="00AE0D9C">
      <w:pPr>
        <w:autoSpaceDE w:val="0"/>
        <w:autoSpaceDN w:val="0"/>
        <w:adjustRightInd w:val="0"/>
        <w:rPr>
          <w:del w:id="396" w:author="Jimenez, Claudio" w:date="2020-09-26T13:28:00Z"/>
          <w:rFonts w:ascii="Times" w:hAnsi="Times" w:cs="Arial"/>
          <w:color w:val="000000"/>
          <w:sz w:val="22"/>
          <w:szCs w:val="22"/>
          <w:rPrChange w:id="397" w:author="Jimenez, Claudio" w:date="2020-09-26T13:35:00Z">
            <w:rPr>
              <w:del w:id="398" w:author="Jimenez, Claudio" w:date="2020-09-26T13:28:00Z"/>
              <w:rFonts w:ascii="Times" w:hAnsi="Times" w:cs="Arial"/>
              <w:color w:val="000000"/>
            </w:rPr>
          </w:rPrChange>
        </w:rPr>
      </w:pPr>
      <w:r w:rsidRPr="00AE0D9C">
        <w:rPr>
          <w:rFonts w:ascii="Times" w:hAnsi="Times" w:cs="Arial"/>
          <w:b/>
          <w:bCs/>
          <w:color w:val="000000"/>
          <w:sz w:val="22"/>
          <w:szCs w:val="22"/>
          <w:rPrChange w:id="399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Questions/comments/concerns</w:t>
      </w:r>
      <w:r w:rsidRPr="00AE0D9C">
        <w:rPr>
          <w:rFonts w:ascii="Times" w:hAnsi="Times" w:cs="Arial"/>
          <w:color w:val="000000"/>
          <w:sz w:val="22"/>
          <w:szCs w:val="22"/>
          <w:rPrChange w:id="400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..................................................................[5 min] </w:t>
      </w:r>
    </w:p>
    <w:p w14:paraId="4C7AF760" w14:textId="77777777" w:rsidR="00AE0D9C" w:rsidRPr="00AE0D9C" w:rsidRDefault="00AE0D9C" w:rsidP="00AE0D9C">
      <w:pPr>
        <w:autoSpaceDE w:val="0"/>
        <w:autoSpaceDN w:val="0"/>
        <w:adjustRightInd w:val="0"/>
        <w:rPr>
          <w:ins w:id="401" w:author="Jimenez, Claudio" w:date="2020-09-26T13:28:00Z"/>
          <w:rFonts w:ascii="Times" w:hAnsi="Times" w:cs="Times"/>
          <w:color w:val="000000"/>
          <w:sz w:val="22"/>
          <w:szCs w:val="22"/>
          <w:rPrChange w:id="402" w:author="Jimenez, Claudio" w:date="2020-09-26T13:35:00Z">
            <w:rPr>
              <w:ins w:id="403" w:author="Jimenez, Claudio" w:date="2020-09-26T13:28:00Z"/>
              <w:rFonts w:ascii="Times" w:hAnsi="Times" w:cs="Times"/>
              <w:color w:val="000000"/>
            </w:rPr>
          </w:rPrChange>
        </w:rPr>
        <w:pPrChange w:id="404" w:author="Jimenez, Claudio" w:date="2020-09-26T13:28:00Z">
          <w:pPr>
            <w:autoSpaceDE w:val="0"/>
            <w:autoSpaceDN w:val="0"/>
            <w:adjustRightInd w:val="0"/>
            <w:spacing w:after="240"/>
          </w:pPr>
        </w:pPrChange>
      </w:pPr>
    </w:p>
    <w:p w14:paraId="7AE274EE" w14:textId="2D0EA82E" w:rsidR="00C93913" w:rsidRPr="00AE0D9C" w:rsidRDefault="00950FFD" w:rsidP="00AE0D9C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  <w:rPrChange w:id="405" w:author="Jimenez, Claudio" w:date="2020-09-26T13:35:00Z">
            <w:rPr/>
          </w:rPrChange>
        </w:rPr>
        <w:pPrChange w:id="406" w:author="Jimenez, Claudio" w:date="2020-09-26T13:34:00Z">
          <w:pPr>
            <w:pStyle w:val="NormalWeb"/>
            <w:shd w:val="clear" w:color="auto" w:fill="FFFFFF"/>
          </w:pPr>
        </w:pPrChange>
      </w:pPr>
      <w:r w:rsidRPr="00AE0D9C">
        <w:rPr>
          <w:sz w:val="22"/>
          <w:szCs w:val="22"/>
          <w:rPrChange w:id="407" w:author="Jimenez, Claudio" w:date="2020-09-26T13:35:00Z">
            <w:rPr/>
          </w:rPrChange>
        </w:rPr>
        <w:t>We discussed and agreed upon meeting rules and weekly meeting times</w:t>
      </w:r>
    </w:p>
    <w:sectPr w:rsidR="00C93913" w:rsidRPr="00AE0D9C" w:rsidSect="002571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upperLetter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AD3AF4"/>
    <w:multiLevelType w:val="hybridMultilevel"/>
    <w:tmpl w:val="C53A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825A5"/>
    <w:multiLevelType w:val="multilevel"/>
    <w:tmpl w:val="A95E061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D421B6"/>
    <w:multiLevelType w:val="hybridMultilevel"/>
    <w:tmpl w:val="F3861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04B2A"/>
    <w:multiLevelType w:val="hybridMultilevel"/>
    <w:tmpl w:val="98B29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967D8"/>
    <w:multiLevelType w:val="hybridMultilevel"/>
    <w:tmpl w:val="4BC64E82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7" w15:restartNumberingAfterBreak="0">
    <w:nsid w:val="24701AA2"/>
    <w:multiLevelType w:val="hybridMultilevel"/>
    <w:tmpl w:val="E6F6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C2C1F"/>
    <w:multiLevelType w:val="hybridMultilevel"/>
    <w:tmpl w:val="D430C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21A54"/>
    <w:multiLevelType w:val="multilevel"/>
    <w:tmpl w:val="6CF67A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4B2DC7"/>
    <w:multiLevelType w:val="hybridMultilevel"/>
    <w:tmpl w:val="9CCE1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"/>
  </w:num>
  <w:num w:numId="5">
    <w:abstractNumId w:val="10"/>
  </w:num>
  <w:num w:numId="6">
    <w:abstractNumId w:val="8"/>
  </w:num>
  <w:num w:numId="7">
    <w:abstractNumId w:val="6"/>
  </w:num>
  <w:num w:numId="8">
    <w:abstractNumId w:val="4"/>
  </w:num>
  <w:num w:numId="9">
    <w:abstractNumId w:val="5"/>
  </w:num>
  <w:num w:numId="10">
    <w:abstractNumId w:val="2"/>
  </w:num>
  <w:num w:numId="1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imenez, Claudio">
    <w15:presenceInfo w15:providerId="AD" w15:userId="S::cjimen25@uic.edu::a9967e14-eef2-4e86-aa25-cb72b5e118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9C"/>
    <w:rsid w:val="004974FA"/>
    <w:rsid w:val="006A0245"/>
    <w:rsid w:val="007F23B0"/>
    <w:rsid w:val="00821951"/>
    <w:rsid w:val="008479E1"/>
    <w:rsid w:val="008D3515"/>
    <w:rsid w:val="009374E0"/>
    <w:rsid w:val="00950FFD"/>
    <w:rsid w:val="00A81C9D"/>
    <w:rsid w:val="00AE0D9C"/>
    <w:rsid w:val="00C93913"/>
    <w:rsid w:val="00EE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D8FC"/>
  <w15:chartTrackingRefBased/>
  <w15:docId w15:val="{14DE91D9-4691-3F4F-A0B4-5567B8CE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6F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51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515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6A0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7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7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3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4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2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7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Jimenez, Claudio</dc:creator>
  <cp:keywords/>
  <dc:description/>
  <cp:lastModifiedBy>Jimenez, Claudio</cp:lastModifiedBy>
  <cp:revision>2</cp:revision>
  <dcterms:created xsi:type="dcterms:W3CDTF">2020-09-24T17:15:00Z</dcterms:created>
  <dcterms:modified xsi:type="dcterms:W3CDTF">2020-09-26T18:35:00Z</dcterms:modified>
</cp:coreProperties>
</file>