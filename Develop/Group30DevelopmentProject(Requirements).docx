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018C7" w14:textId="77777777" w:rsidR="0016485D" w:rsidRDefault="0016485D" w:rsidP="0016485D">
      <w:pPr>
        <w:jc w:val="center"/>
      </w:pPr>
      <w:r>
        <w:rPr>
          <w:rFonts w:asciiTheme="majorHAnsi" w:eastAsiaTheme="majorEastAsia" w:hAnsiTheme="majorHAnsi" w:cstheme="majorBidi"/>
          <w:noProof/>
          <w:spacing w:val="5"/>
          <w:kern w:val="28"/>
          <w:sz w:val="52"/>
          <w:szCs w:val="52"/>
        </w:rPr>
        <w:drawing>
          <wp:inline distT="0" distB="0" distL="0" distR="0" wp14:anchorId="0DA89B80" wp14:editId="18623420">
            <wp:extent cx="4272326" cy="3605842"/>
            <wp:effectExtent l="0" t="0" r="0" b="127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4272326" cy="3605842"/>
                    </a:xfrm>
                    <a:prstGeom prst="rect">
                      <a:avLst/>
                    </a:prstGeom>
                  </pic:spPr>
                </pic:pic>
              </a:graphicData>
            </a:graphic>
          </wp:inline>
        </w:drawing>
      </w:r>
    </w:p>
    <w:p w14:paraId="5833542C" w14:textId="77777777" w:rsidR="0016485D" w:rsidRDefault="0016485D" w:rsidP="0016485D"/>
    <w:p w14:paraId="4430F992" w14:textId="77777777" w:rsidR="0016485D" w:rsidRPr="00333B1E" w:rsidRDefault="0016485D" w:rsidP="0016485D">
      <w:pPr>
        <w:pStyle w:val="Title"/>
        <w:spacing w:before="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3B1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3D-Tic-Tac-Toe</w:t>
      </w:r>
    </w:p>
    <w:p w14:paraId="25E32ADC" w14:textId="77777777" w:rsidR="0016485D" w:rsidRPr="00333B1E" w:rsidRDefault="0016485D" w:rsidP="0016485D">
      <w:pPr>
        <w:spacing w:before="120"/>
        <w:rPr>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F00514" w14:textId="77777777" w:rsidR="0016485D" w:rsidRPr="002B1B14" w:rsidRDefault="0016485D" w:rsidP="0016485D">
      <w:pPr>
        <w:spacing w:before="120"/>
        <w:jc w:val="center"/>
        <w:rPr>
          <w:b/>
          <w:i/>
          <w:color w:val="FF0000"/>
          <w:sz w:val="40"/>
          <w:szCs w:val="40"/>
        </w:rPr>
      </w:pPr>
      <w:r w:rsidRPr="00333B1E">
        <w:rPr>
          <w:b/>
          <w:i/>
          <w:sz w:val="40"/>
          <w:szCs w:val="40"/>
        </w:rPr>
        <w:t>Group 30</w:t>
      </w:r>
    </w:p>
    <w:p w14:paraId="10FF8ADD" w14:textId="77777777" w:rsidR="0016485D" w:rsidRPr="00333B1E" w:rsidRDefault="0016485D" w:rsidP="0016485D">
      <w:pPr>
        <w:spacing w:before="0"/>
        <w:jc w:val="center"/>
        <w:rPr>
          <w:b/>
          <w:i/>
          <w:sz w:val="32"/>
          <w:szCs w:val="32"/>
        </w:rPr>
      </w:pPr>
      <w:r w:rsidRPr="00333B1E">
        <w:rPr>
          <w:b/>
          <w:i/>
          <w:sz w:val="32"/>
          <w:szCs w:val="32"/>
        </w:rPr>
        <w:t>Prepared by</w:t>
      </w:r>
    </w:p>
    <w:p w14:paraId="367EF569" w14:textId="77777777" w:rsidR="0016485D" w:rsidRPr="00333B1E" w:rsidRDefault="0016485D" w:rsidP="0016485D">
      <w:pPr>
        <w:spacing w:before="0"/>
        <w:jc w:val="center"/>
        <w:rPr>
          <w:b/>
          <w:i/>
          <w:sz w:val="32"/>
          <w:szCs w:val="32"/>
        </w:rPr>
      </w:pPr>
      <w:r w:rsidRPr="00333B1E">
        <w:rPr>
          <w:b/>
          <w:i/>
          <w:sz w:val="32"/>
          <w:szCs w:val="32"/>
        </w:rPr>
        <w:t>Hasan Ali, Umer Qazi, Syed Raza and Claudio Jimenez</w:t>
      </w:r>
    </w:p>
    <w:p w14:paraId="3F998EAB" w14:textId="77777777" w:rsidR="0016485D" w:rsidRPr="006277C7" w:rsidRDefault="0016485D" w:rsidP="0016485D">
      <w:pPr>
        <w:spacing w:before="0"/>
        <w:jc w:val="center"/>
        <w:rPr>
          <w:b/>
          <w:sz w:val="32"/>
          <w:szCs w:val="32"/>
        </w:rPr>
      </w:pPr>
      <w:r w:rsidRPr="00333B1E">
        <w:rPr>
          <w:b/>
          <w:i/>
          <w:sz w:val="32"/>
          <w:szCs w:val="32"/>
        </w:rPr>
        <w:t>for use in</w:t>
      </w:r>
      <w:r w:rsidRPr="006277C7">
        <w:rPr>
          <w:b/>
          <w:sz w:val="32"/>
          <w:szCs w:val="32"/>
        </w:rPr>
        <w:t xml:space="preserve"> CS 440</w:t>
      </w:r>
    </w:p>
    <w:p w14:paraId="01030194" w14:textId="77777777" w:rsidR="0016485D" w:rsidRPr="006277C7" w:rsidRDefault="0016485D" w:rsidP="0016485D">
      <w:pPr>
        <w:spacing w:before="0"/>
        <w:jc w:val="center"/>
        <w:rPr>
          <w:b/>
          <w:sz w:val="32"/>
          <w:szCs w:val="32"/>
        </w:rPr>
      </w:pPr>
      <w:r w:rsidRPr="006277C7">
        <w:rPr>
          <w:b/>
          <w:sz w:val="32"/>
          <w:szCs w:val="32"/>
        </w:rPr>
        <w:t xml:space="preserve">at the </w:t>
      </w:r>
    </w:p>
    <w:p w14:paraId="6B603ADE" w14:textId="77777777" w:rsidR="0016485D" w:rsidRDefault="0016485D" w:rsidP="0016485D">
      <w:pPr>
        <w:spacing w:before="0"/>
        <w:jc w:val="center"/>
        <w:rPr>
          <w:b/>
          <w:sz w:val="32"/>
          <w:szCs w:val="32"/>
        </w:rPr>
      </w:pPr>
      <w:r>
        <w:rPr>
          <w:b/>
          <w:sz w:val="32"/>
          <w:szCs w:val="32"/>
        </w:rPr>
        <w:t>University of Illinois Chicago</w:t>
      </w:r>
    </w:p>
    <w:p w14:paraId="65BF4804" w14:textId="77777777" w:rsidR="0016485D" w:rsidRDefault="0016485D" w:rsidP="0016485D">
      <w:pPr>
        <w:spacing w:before="0"/>
        <w:jc w:val="center"/>
        <w:rPr>
          <w:b/>
          <w:sz w:val="32"/>
          <w:szCs w:val="32"/>
        </w:rPr>
      </w:pPr>
    </w:p>
    <w:p w14:paraId="763AA016" w14:textId="77777777" w:rsidR="0016485D" w:rsidRDefault="0016485D" w:rsidP="0016485D">
      <w:pPr>
        <w:spacing w:before="0"/>
        <w:jc w:val="center"/>
        <w:rPr>
          <w:b/>
          <w:sz w:val="32"/>
          <w:szCs w:val="32"/>
        </w:rPr>
      </w:pPr>
      <w:r>
        <w:rPr>
          <w:b/>
          <w:sz w:val="32"/>
          <w:szCs w:val="32"/>
        </w:rPr>
        <w:t>Fall 2020</w:t>
      </w:r>
    </w:p>
    <w:p w14:paraId="421C55A4" w14:textId="77777777" w:rsidR="0016485D" w:rsidRDefault="0016485D" w:rsidP="0016485D">
      <w:pPr>
        <w:spacing w:before="0"/>
        <w:jc w:val="center"/>
        <w:rPr>
          <w:b/>
          <w:sz w:val="32"/>
          <w:szCs w:val="32"/>
        </w:rPr>
      </w:pPr>
    </w:p>
    <w:p w14:paraId="540E52E9" w14:textId="77777777" w:rsidR="0016485D" w:rsidRDefault="0016485D" w:rsidP="0016485D">
      <w:pPr>
        <w:spacing w:before="0"/>
        <w:jc w:val="center"/>
        <w:rPr>
          <w:b/>
          <w:sz w:val="32"/>
          <w:szCs w:val="32"/>
        </w:rPr>
      </w:pPr>
    </w:p>
    <w:p w14:paraId="448FA8C9" w14:textId="77777777" w:rsidR="0016485D" w:rsidRDefault="0016485D" w:rsidP="0016485D">
      <w:pPr>
        <w:spacing w:before="0"/>
        <w:jc w:val="center"/>
        <w:rPr>
          <w:b/>
          <w:sz w:val="32"/>
          <w:szCs w:val="32"/>
        </w:rPr>
      </w:pPr>
    </w:p>
    <w:sdt>
      <w:sdtPr>
        <w:rPr>
          <w:b/>
          <w:bCs/>
        </w:rPr>
        <w:id w:val="648258957"/>
        <w:docPartObj>
          <w:docPartGallery w:val="Table of Contents"/>
          <w:docPartUnique/>
        </w:docPartObj>
      </w:sdtPr>
      <w:sdtEndPr>
        <w:rPr>
          <w:b w:val="0"/>
          <w:bCs w:val="0"/>
        </w:rPr>
      </w:sdtEndPr>
      <w:sdtContent>
        <w:p w14:paraId="564AEF53" w14:textId="77777777" w:rsidR="0016485D" w:rsidRPr="00CF7A3E" w:rsidRDefault="0016485D" w:rsidP="0016485D">
          <w:pPr>
            <w:pageBreakBefore/>
            <w:jc w:val="center"/>
            <w:rPr>
              <w:color w:val="000000" w:themeColor="text1"/>
            </w:rPr>
          </w:pPr>
          <w:r w:rsidRPr="00081BFC">
            <w:rPr>
              <w:b/>
              <w:sz w:val="32"/>
            </w:rPr>
            <w:t>Table of Contents</w:t>
          </w:r>
        </w:p>
        <w:p w14:paraId="13CC27DC" w14:textId="77777777" w:rsidR="0016485D" w:rsidRDefault="0016485D" w:rsidP="0016485D">
          <w:pPr>
            <w:pStyle w:val="TOC3"/>
            <w:rPr>
              <w:rFonts w:asciiTheme="minorHAnsi" w:eastAsiaTheme="minorEastAsia" w:hAnsiTheme="minorHAnsi" w:cstheme="minorBidi"/>
              <w:noProof/>
            </w:rPr>
          </w:pPr>
          <w:r>
            <w:fldChar w:fldCharType="begin"/>
          </w:r>
          <w:r>
            <w:instrText xml:space="preserve"> TOC \o "1-3" \h \z \u </w:instrText>
          </w:r>
          <w:r>
            <w:fldChar w:fldCharType="separate"/>
          </w:r>
          <w:hyperlink w:anchor="_Toc54988729" w:history="1">
            <w:r w:rsidRPr="00191C1B">
              <w:rPr>
                <w:rStyle w:val="Hyperlink"/>
                <w:noProof/>
              </w:rPr>
              <w:t>List of Figures</w:t>
            </w:r>
            <w:r>
              <w:rPr>
                <w:noProof/>
                <w:webHidden/>
              </w:rPr>
              <w:tab/>
            </w:r>
            <w:r>
              <w:rPr>
                <w:noProof/>
                <w:webHidden/>
              </w:rPr>
              <w:fldChar w:fldCharType="begin"/>
            </w:r>
            <w:r>
              <w:rPr>
                <w:noProof/>
                <w:webHidden/>
              </w:rPr>
              <w:instrText xml:space="preserve"> PAGEREF _Toc54988729 \h </w:instrText>
            </w:r>
            <w:r>
              <w:rPr>
                <w:noProof/>
                <w:webHidden/>
              </w:rPr>
            </w:r>
            <w:r>
              <w:rPr>
                <w:noProof/>
                <w:webHidden/>
              </w:rPr>
              <w:fldChar w:fldCharType="separate"/>
            </w:r>
            <w:r>
              <w:rPr>
                <w:noProof/>
                <w:webHidden/>
              </w:rPr>
              <w:t>7</w:t>
            </w:r>
            <w:r>
              <w:rPr>
                <w:noProof/>
                <w:webHidden/>
              </w:rPr>
              <w:fldChar w:fldCharType="end"/>
            </w:r>
          </w:hyperlink>
        </w:p>
        <w:p w14:paraId="1A21DB32" w14:textId="77777777" w:rsidR="0016485D" w:rsidRDefault="0016485D" w:rsidP="0016485D">
          <w:pPr>
            <w:pStyle w:val="TOC3"/>
            <w:rPr>
              <w:rFonts w:asciiTheme="minorHAnsi" w:eastAsiaTheme="minorEastAsia" w:hAnsiTheme="minorHAnsi" w:cstheme="minorBidi"/>
              <w:noProof/>
            </w:rPr>
          </w:pPr>
          <w:hyperlink w:anchor="_Toc54988730" w:history="1">
            <w:r w:rsidRPr="00191C1B">
              <w:rPr>
                <w:rStyle w:val="Hyperlink"/>
                <w:noProof/>
              </w:rPr>
              <w:t>List of Tables</w:t>
            </w:r>
            <w:r>
              <w:rPr>
                <w:noProof/>
                <w:webHidden/>
              </w:rPr>
              <w:tab/>
            </w:r>
            <w:r>
              <w:rPr>
                <w:noProof/>
                <w:webHidden/>
              </w:rPr>
              <w:fldChar w:fldCharType="begin"/>
            </w:r>
            <w:r>
              <w:rPr>
                <w:noProof/>
                <w:webHidden/>
              </w:rPr>
              <w:instrText xml:space="preserve"> PAGEREF _Toc54988730 \h </w:instrText>
            </w:r>
            <w:r>
              <w:rPr>
                <w:noProof/>
                <w:webHidden/>
              </w:rPr>
            </w:r>
            <w:r>
              <w:rPr>
                <w:noProof/>
                <w:webHidden/>
              </w:rPr>
              <w:fldChar w:fldCharType="separate"/>
            </w:r>
            <w:r>
              <w:rPr>
                <w:noProof/>
                <w:webHidden/>
              </w:rPr>
              <w:t>8</w:t>
            </w:r>
            <w:r>
              <w:rPr>
                <w:noProof/>
                <w:webHidden/>
              </w:rPr>
              <w:fldChar w:fldCharType="end"/>
            </w:r>
          </w:hyperlink>
        </w:p>
        <w:p w14:paraId="1FE2D074" w14:textId="77777777" w:rsidR="0016485D" w:rsidRDefault="0016485D" w:rsidP="0016485D">
          <w:pPr>
            <w:pStyle w:val="TOC1"/>
            <w:tabs>
              <w:tab w:val="right" w:leader="dot" w:pos="9350"/>
            </w:tabs>
            <w:rPr>
              <w:rFonts w:asciiTheme="minorHAnsi" w:eastAsiaTheme="minorEastAsia" w:hAnsiTheme="minorHAnsi" w:cstheme="minorBidi"/>
              <w:noProof/>
            </w:rPr>
          </w:pPr>
          <w:hyperlink w:anchor="_Toc54988731" w:history="1">
            <w:r w:rsidRPr="00191C1B">
              <w:rPr>
                <w:rStyle w:val="Hyperlink"/>
                <w:noProof/>
              </w:rPr>
              <w:t>Project Description</w:t>
            </w:r>
            <w:r>
              <w:rPr>
                <w:noProof/>
                <w:webHidden/>
              </w:rPr>
              <w:tab/>
            </w:r>
            <w:r>
              <w:rPr>
                <w:noProof/>
                <w:webHidden/>
              </w:rPr>
              <w:fldChar w:fldCharType="begin"/>
            </w:r>
            <w:r>
              <w:rPr>
                <w:noProof/>
                <w:webHidden/>
              </w:rPr>
              <w:instrText xml:space="preserve"> PAGEREF _Toc54988731 \h </w:instrText>
            </w:r>
            <w:r>
              <w:rPr>
                <w:noProof/>
                <w:webHidden/>
              </w:rPr>
            </w:r>
            <w:r>
              <w:rPr>
                <w:noProof/>
                <w:webHidden/>
              </w:rPr>
              <w:fldChar w:fldCharType="separate"/>
            </w:r>
            <w:r>
              <w:rPr>
                <w:noProof/>
                <w:webHidden/>
              </w:rPr>
              <w:t>9</w:t>
            </w:r>
            <w:r>
              <w:rPr>
                <w:noProof/>
                <w:webHidden/>
              </w:rPr>
              <w:fldChar w:fldCharType="end"/>
            </w:r>
          </w:hyperlink>
        </w:p>
        <w:p w14:paraId="5B63A9F6"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32" w:history="1">
            <w:r w:rsidRPr="00191C1B">
              <w:rPr>
                <w:rStyle w:val="Hyperlink"/>
                <w:noProof/>
              </w:rPr>
              <w:t>Project Overview</w:t>
            </w:r>
            <w:r>
              <w:rPr>
                <w:noProof/>
                <w:webHidden/>
              </w:rPr>
              <w:tab/>
            </w:r>
            <w:r>
              <w:rPr>
                <w:noProof/>
                <w:webHidden/>
              </w:rPr>
              <w:fldChar w:fldCharType="begin"/>
            </w:r>
            <w:r>
              <w:rPr>
                <w:noProof/>
                <w:webHidden/>
              </w:rPr>
              <w:instrText xml:space="preserve"> PAGEREF _Toc54988732 \h </w:instrText>
            </w:r>
            <w:r>
              <w:rPr>
                <w:noProof/>
                <w:webHidden/>
              </w:rPr>
            </w:r>
            <w:r>
              <w:rPr>
                <w:noProof/>
                <w:webHidden/>
              </w:rPr>
              <w:fldChar w:fldCharType="separate"/>
            </w:r>
            <w:r>
              <w:rPr>
                <w:noProof/>
                <w:webHidden/>
              </w:rPr>
              <w:t>9</w:t>
            </w:r>
            <w:r>
              <w:rPr>
                <w:noProof/>
                <w:webHidden/>
              </w:rPr>
              <w:fldChar w:fldCharType="end"/>
            </w:r>
          </w:hyperlink>
        </w:p>
        <w:p w14:paraId="197C2892"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33" w:history="1">
            <w:r w:rsidRPr="00191C1B">
              <w:rPr>
                <w:rStyle w:val="Hyperlink"/>
                <w:noProof/>
              </w:rPr>
              <w:t>The Purpose of the Project</w:t>
            </w:r>
            <w:r>
              <w:rPr>
                <w:noProof/>
                <w:webHidden/>
              </w:rPr>
              <w:tab/>
            </w:r>
            <w:r>
              <w:rPr>
                <w:noProof/>
                <w:webHidden/>
              </w:rPr>
              <w:fldChar w:fldCharType="begin"/>
            </w:r>
            <w:r>
              <w:rPr>
                <w:noProof/>
                <w:webHidden/>
              </w:rPr>
              <w:instrText xml:space="preserve"> PAGEREF _Toc54988733 \h </w:instrText>
            </w:r>
            <w:r>
              <w:rPr>
                <w:noProof/>
                <w:webHidden/>
              </w:rPr>
            </w:r>
            <w:r>
              <w:rPr>
                <w:noProof/>
                <w:webHidden/>
              </w:rPr>
              <w:fldChar w:fldCharType="separate"/>
            </w:r>
            <w:r>
              <w:rPr>
                <w:noProof/>
                <w:webHidden/>
              </w:rPr>
              <w:t>9</w:t>
            </w:r>
            <w:r>
              <w:rPr>
                <w:noProof/>
                <w:webHidden/>
              </w:rPr>
              <w:fldChar w:fldCharType="end"/>
            </w:r>
          </w:hyperlink>
        </w:p>
        <w:p w14:paraId="4B2D3996" w14:textId="77777777" w:rsidR="0016485D" w:rsidRDefault="0016485D" w:rsidP="0016485D">
          <w:pPr>
            <w:pStyle w:val="TOC3"/>
            <w:rPr>
              <w:rFonts w:asciiTheme="minorHAnsi" w:eastAsiaTheme="minorEastAsia" w:hAnsiTheme="minorHAnsi" w:cstheme="minorBidi"/>
              <w:noProof/>
            </w:rPr>
          </w:pPr>
          <w:hyperlink w:anchor="_Toc54988734" w:history="1">
            <w:r w:rsidRPr="00191C1B">
              <w:rPr>
                <w:rStyle w:val="Hyperlink"/>
                <w:noProof/>
              </w:rPr>
              <w:t>The User Business or Background of the Project Effort</w:t>
            </w:r>
            <w:r>
              <w:rPr>
                <w:noProof/>
                <w:webHidden/>
              </w:rPr>
              <w:tab/>
            </w:r>
            <w:r>
              <w:rPr>
                <w:noProof/>
                <w:webHidden/>
              </w:rPr>
              <w:fldChar w:fldCharType="begin"/>
            </w:r>
            <w:r>
              <w:rPr>
                <w:noProof/>
                <w:webHidden/>
              </w:rPr>
              <w:instrText xml:space="preserve"> PAGEREF _Toc54988734 \h </w:instrText>
            </w:r>
            <w:r>
              <w:rPr>
                <w:noProof/>
                <w:webHidden/>
              </w:rPr>
            </w:r>
            <w:r>
              <w:rPr>
                <w:noProof/>
                <w:webHidden/>
              </w:rPr>
              <w:fldChar w:fldCharType="separate"/>
            </w:r>
            <w:r>
              <w:rPr>
                <w:noProof/>
                <w:webHidden/>
              </w:rPr>
              <w:t>9</w:t>
            </w:r>
            <w:r>
              <w:rPr>
                <w:noProof/>
                <w:webHidden/>
              </w:rPr>
              <w:fldChar w:fldCharType="end"/>
            </w:r>
          </w:hyperlink>
        </w:p>
        <w:p w14:paraId="21071373" w14:textId="77777777" w:rsidR="0016485D" w:rsidRDefault="0016485D" w:rsidP="0016485D">
          <w:pPr>
            <w:pStyle w:val="TOC3"/>
            <w:rPr>
              <w:rFonts w:asciiTheme="minorHAnsi" w:eastAsiaTheme="minorEastAsia" w:hAnsiTheme="minorHAnsi" w:cstheme="minorBidi"/>
              <w:noProof/>
            </w:rPr>
          </w:pPr>
          <w:hyperlink w:anchor="_Toc54988735" w:history="1">
            <w:r w:rsidRPr="00191C1B">
              <w:rPr>
                <w:rStyle w:val="Hyperlink"/>
                <w:noProof/>
              </w:rPr>
              <w:t>Goals of the Project</w:t>
            </w:r>
            <w:r>
              <w:rPr>
                <w:noProof/>
                <w:webHidden/>
              </w:rPr>
              <w:tab/>
            </w:r>
            <w:r>
              <w:rPr>
                <w:noProof/>
                <w:webHidden/>
              </w:rPr>
              <w:fldChar w:fldCharType="begin"/>
            </w:r>
            <w:r>
              <w:rPr>
                <w:noProof/>
                <w:webHidden/>
              </w:rPr>
              <w:instrText xml:space="preserve"> PAGEREF _Toc54988735 \h </w:instrText>
            </w:r>
            <w:r>
              <w:rPr>
                <w:noProof/>
                <w:webHidden/>
              </w:rPr>
            </w:r>
            <w:r>
              <w:rPr>
                <w:noProof/>
                <w:webHidden/>
              </w:rPr>
              <w:fldChar w:fldCharType="separate"/>
            </w:r>
            <w:r>
              <w:rPr>
                <w:noProof/>
                <w:webHidden/>
              </w:rPr>
              <w:t>9</w:t>
            </w:r>
            <w:r>
              <w:rPr>
                <w:noProof/>
                <w:webHidden/>
              </w:rPr>
              <w:fldChar w:fldCharType="end"/>
            </w:r>
          </w:hyperlink>
        </w:p>
        <w:p w14:paraId="2781E218" w14:textId="77777777" w:rsidR="0016485D" w:rsidRDefault="0016485D" w:rsidP="0016485D">
          <w:pPr>
            <w:pStyle w:val="TOC3"/>
            <w:rPr>
              <w:rFonts w:asciiTheme="minorHAnsi" w:eastAsiaTheme="minorEastAsia" w:hAnsiTheme="minorHAnsi" w:cstheme="minorBidi"/>
              <w:noProof/>
            </w:rPr>
          </w:pPr>
          <w:hyperlink w:anchor="_Toc54988736" w:history="1">
            <w:r w:rsidRPr="00191C1B">
              <w:rPr>
                <w:rStyle w:val="Hyperlink"/>
                <w:noProof/>
              </w:rPr>
              <w:t>Measurement</w:t>
            </w:r>
            <w:r>
              <w:rPr>
                <w:noProof/>
                <w:webHidden/>
              </w:rPr>
              <w:tab/>
            </w:r>
            <w:r>
              <w:rPr>
                <w:noProof/>
                <w:webHidden/>
              </w:rPr>
              <w:fldChar w:fldCharType="begin"/>
            </w:r>
            <w:r>
              <w:rPr>
                <w:noProof/>
                <w:webHidden/>
              </w:rPr>
              <w:instrText xml:space="preserve"> PAGEREF _Toc54988736 \h </w:instrText>
            </w:r>
            <w:r>
              <w:rPr>
                <w:noProof/>
                <w:webHidden/>
              </w:rPr>
            </w:r>
            <w:r>
              <w:rPr>
                <w:noProof/>
                <w:webHidden/>
              </w:rPr>
              <w:fldChar w:fldCharType="separate"/>
            </w:r>
            <w:r>
              <w:rPr>
                <w:noProof/>
                <w:webHidden/>
              </w:rPr>
              <w:t>9</w:t>
            </w:r>
            <w:r>
              <w:rPr>
                <w:noProof/>
                <w:webHidden/>
              </w:rPr>
              <w:fldChar w:fldCharType="end"/>
            </w:r>
          </w:hyperlink>
        </w:p>
        <w:p w14:paraId="3CCB78DA"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37" w:history="1">
            <w:r w:rsidRPr="00191C1B">
              <w:rPr>
                <w:rStyle w:val="Hyperlink"/>
                <w:noProof/>
              </w:rPr>
              <w:t>The Scope of the Work</w:t>
            </w:r>
            <w:r>
              <w:rPr>
                <w:noProof/>
                <w:webHidden/>
              </w:rPr>
              <w:tab/>
            </w:r>
            <w:r>
              <w:rPr>
                <w:noProof/>
                <w:webHidden/>
              </w:rPr>
              <w:fldChar w:fldCharType="begin"/>
            </w:r>
            <w:r>
              <w:rPr>
                <w:noProof/>
                <w:webHidden/>
              </w:rPr>
              <w:instrText xml:space="preserve"> PAGEREF _Toc54988737 \h </w:instrText>
            </w:r>
            <w:r>
              <w:rPr>
                <w:noProof/>
                <w:webHidden/>
              </w:rPr>
            </w:r>
            <w:r>
              <w:rPr>
                <w:noProof/>
                <w:webHidden/>
              </w:rPr>
              <w:fldChar w:fldCharType="separate"/>
            </w:r>
            <w:r>
              <w:rPr>
                <w:noProof/>
                <w:webHidden/>
              </w:rPr>
              <w:t>10</w:t>
            </w:r>
            <w:r>
              <w:rPr>
                <w:noProof/>
                <w:webHidden/>
              </w:rPr>
              <w:fldChar w:fldCharType="end"/>
            </w:r>
          </w:hyperlink>
        </w:p>
        <w:p w14:paraId="64E81DA2" w14:textId="77777777" w:rsidR="0016485D" w:rsidRDefault="0016485D" w:rsidP="0016485D">
          <w:pPr>
            <w:pStyle w:val="TOC3"/>
            <w:rPr>
              <w:rFonts w:asciiTheme="minorHAnsi" w:eastAsiaTheme="minorEastAsia" w:hAnsiTheme="minorHAnsi" w:cstheme="minorBidi"/>
              <w:noProof/>
            </w:rPr>
          </w:pPr>
          <w:hyperlink w:anchor="_Toc54988738" w:history="1">
            <w:r w:rsidRPr="00191C1B">
              <w:rPr>
                <w:rStyle w:val="Hyperlink"/>
                <w:noProof/>
              </w:rPr>
              <w:t>The Current Situation</w:t>
            </w:r>
            <w:r>
              <w:rPr>
                <w:noProof/>
                <w:webHidden/>
              </w:rPr>
              <w:tab/>
            </w:r>
            <w:r>
              <w:rPr>
                <w:noProof/>
                <w:webHidden/>
              </w:rPr>
              <w:fldChar w:fldCharType="begin"/>
            </w:r>
            <w:r>
              <w:rPr>
                <w:noProof/>
                <w:webHidden/>
              </w:rPr>
              <w:instrText xml:space="preserve"> PAGEREF _Toc54988738 \h </w:instrText>
            </w:r>
            <w:r>
              <w:rPr>
                <w:noProof/>
                <w:webHidden/>
              </w:rPr>
            </w:r>
            <w:r>
              <w:rPr>
                <w:noProof/>
                <w:webHidden/>
              </w:rPr>
              <w:fldChar w:fldCharType="separate"/>
            </w:r>
            <w:r>
              <w:rPr>
                <w:noProof/>
                <w:webHidden/>
              </w:rPr>
              <w:t>10</w:t>
            </w:r>
            <w:r>
              <w:rPr>
                <w:noProof/>
                <w:webHidden/>
              </w:rPr>
              <w:fldChar w:fldCharType="end"/>
            </w:r>
          </w:hyperlink>
        </w:p>
        <w:p w14:paraId="37C5B2E8" w14:textId="77777777" w:rsidR="0016485D" w:rsidRDefault="0016485D" w:rsidP="0016485D">
          <w:pPr>
            <w:pStyle w:val="TOC3"/>
            <w:rPr>
              <w:rFonts w:asciiTheme="minorHAnsi" w:eastAsiaTheme="minorEastAsia" w:hAnsiTheme="minorHAnsi" w:cstheme="minorBidi"/>
              <w:noProof/>
            </w:rPr>
          </w:pPr>
          <w:hyperlink w:anchor="_Toc54988740" w:history="1">
            <w:r w:rsidRPr="00191C1B">
              <w:rPr>
                <w:rStyle w:val="Hyperlink"/>
                <w:noProof/>
              </w:rPr>
              <w:t>The Context of the Work</w:t>
            </w:r>
            <w:r>
              <w:rPr>
                <w:noProof/>
                <w:webHidden/>
              </w:rPr>
              <w:tab/>
            </w:r>
            <w:r>
              <w:rPr>
                <w:noProof/>
                <w:webHidden/>
              </w:rPr>
              <w:fldChar w:fldCharType="begin"/>
            </w:r>
            <w:r>
              <w:rPr>
                <w:noProof/>
                <w:webHidden/>
              </w:rPr>
              <w:instrText xml:space="preserve"> PAGEREF _Toc54988740 \h </w:instrText>
            </w:r>
            <w:r>
              <w:rPr>
                <w:noProof/>
                <w:webHidden/>
              </w:rPr>
            </w:r>
            <w:r>
              <w:rPr>
                <w:noProof/>
                <w:webHidden/>
              </w:rPr>
              <w:fldChar w:fldCharType="separate"/>
            </w:r>
            <w:r>
              <w:rPr>
                <w:noProof/>
                <w:webHidden/>
              </w:rPr>
              <w:t>11</w:t>
            </w:r>
            <w:r>
              <w:rPr>
                <w:noProof/>
                <w:webHidden/>
              </w:rPr>
              <w:fldChar w:fldCharType="end"/>
            </w:r>
          </w:hyperlink>
        </w:p>
        <w:p w14:paraId="366D4D11" w14:textId="77777777" w:rsidR="0016485D" w:rsidRDefault="0016485D" w:rsidP="0016485D">
          <w:pPr>
            <w:pStyle w:val="TOC3"/>
            <w:rPr>
              <w:rFonts w:asciiTheme="minorHAnsi" w:eastAsiaTheme="minorEastAsia" w:hAnsiTheme="minorHAnsi" w:cstheme="minorBidi"/>
              <w:noProof/>
            </w:rPr>
          </w:pPr>
          <w:hyperlink w:anchor="_Toc54988741" w:history="1">
            <w:r w:rsidRPr="00191C1B">
              <w:rPr>
                <w:rStyle w:val="Hyperlink"/>
                <w:noProof/>
              </w:rPr>
              <w:t>Work Partitioning</w:t>
            </w:r>
            <w:r>
              <w:rPr>
                <w:noProof/>
                <w:webHidden/>
              </w:rPr>
              <w:tab/>
            </w:r>
            <w:r>
              <w:rPr>
                <w:noProof/>
                <w:webHidden/>
              </w:rPr>
              <w:fldChar w:fldCharType="begin"/>
            </w:r>
            <w:r>
              <w:rPr>
                <w:noProof/>
                <w:webHidden/>
              </w:rPr>
              <w:instrText xml:space="preserve"> PAGEREF _Toc54988741 \h </w:instrText>
            </w:r>
            <w:r>
              <w:rPr>
                <w:noProof/>
                <w:webHidden/>
              </w:rPr>
            </w:r>
            <w:r>
              <w:rPr>
                <w:noProof/>
                <w:webHidden/>
              </w:rPr>
              <w:fldChar w:fldCharType="separate"/>
            </w:r>
            <w:r>
              <w:rPr>
                <w:noProof/>
                <w:webHidden/>
              </w:rPr>
              <w:t>12</w:t>
            </w:r>
            <w:r>
              <w:rPr>
                <w:noProof/>
                <w:webHidden/>
              </w:rPr>
              <w:fldChar w:fldCharType="end"/>
            </w:r>
          </w:hyperlink>
        </w:p>
        <w:p w14:paraId="1A325667" w14:textId="77777777" w:rsidR="0016485D" w:rsidRDefault="0016485D" w:rsidP="0016485D">
          <w:pPr>
            <w:pStyle w:val="TOC3"/>
            <w:rPr>
              <w:rFonts w:asciiTheme="minorHAnsi" w:eastAsiaTheme="minorEastAsia" w:hAnsiTheme="minorHAnsi" w:cstheme="minorBidi"/>
              <w:noProof/>
            </w:rPr>
          </w:pPr>
          <w:hyperlink w:anchor="_Toc54988742" w:history="1">
            <w:r w:rsidRPr="00191C1B">
              <w:rPr>
                <w:rStyle w:val="Hyperlink"/>
                <w:noProof/>
              </w:rPr>
              <w:t>Competing Products</w:t>
            </w:r>
            <w:r>
              <w:rPr>
                <w:noProof/>
                <w:webHidden/>
              </w:rPr>
              <w:tab/>
            </w:r>
            <w:r>
              <w:rPr>
                <w:noProof/>
                <w:webHidden/>
              </w:rPr>
              <w:fldChar w:fldCharType="begin"/>
            </w:r>
            <w:r>
              <w:rPr>
                <w:noProof/>
                <w:webHidden/>
              </w:rPr>
              <w:instrText xml:space="preserve"> PAGEREF _Toc54988742 \h </w:instrText>
            </w:r>
            <w:r>
              <w:rPr>
                <w:noProof/>
                <w:webHidden/>
              </w:rPr>
            </w:r>
            <w:r>
              <w:rPr>
                <w:noProof/>
                <w:webHidden/>
              </w:rPr>
              <w:fldChar w:fldCharType="separate"/>
            </w:r>
            <w:r>
              <w:rPr>
                <w:noProof/>
                <w:webHidden/>
              </w:rPr>
              <w:t>13</w:t>
            </w:r>
            <w:r>
              <w:rPr>
                <w:noProof/>
                <w:webHidden/>
              </w:rPr>
              <w:fldChar w:fldCharType="end"/>
            </w:r>
          </w:hyperlink>
        </w:p>
        <w:p w14:paraId="18295D00"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43" w:history="1">
            <w:r w:rsidRPr="00191C1B">
              <w:rPr>
                <w:rStyle w:val="Hyperlink"/>
                <w:noProof/>
              </w:rPr>
              <w:t>The Scope of the Product</w:t>
            </w:r>
            <w:r>
              <w:rPr>
                <w:noProof/>
                <w:webHidden/>
              </w:rPr>
              <w:tab/>
            </w:r>
            <w:r>
              <w:rPr>
                <w:noProof/>
                <w:webHidden/>
              </w:rPr>
              <w:fldChar w:fldCharType="begin"/>
            </w:r>
            <w:r>
              <w:rPr>
                <w:noProof/>
                <w:webHidden/>
              </w:rPr>
              <w:instrText xml:space="preserve"> PAGEREF _Toc54988743 \h </w:instrText>
            </w:r>
            <w:r>
              <w:rPr>
                <w:noProof/>
                <w:webHidden/>
              </w:rPr>
            </w:r>
            <w:r>
              <w:rPr>
                <w:noProof/>
                <w:webHidden/>
              </w:rPr>
              <w:fldChar w:fldCharType="separate"/>
            </w:r>
            <w:r>
              <w:rPr>
                <w:noProof/>
                <w:webHidden/>
              </w:rPr>
              <w:t>13</w:t>
            </w:r>
            <w:r>
              <w:rPr>
                <w:noProof/>
                <w:webHidden/>
              </w:rPr>
              <w:fldChar w:fldCharType="end"/>
            </w:r>
          </w:hyperlink>
        </w:p>
        <w:p w14:paraId="05E18998" w14:textId="77777777" w:rsidR="0016485D" w:rsidRDefault="0016485D" w:rsidP="0016485D">
          <w:pPr>
            <w:pStyle w:val="TOC3"/>
            <w:rPr>
              <w:rFonts w:asciiTheme="minorHAnsi" w:eastAsiaTheme="minorEastAsia" w:hAnsiTheme="minorHAnsi" w:cstheme="minorBidi"/>
              <w:noProof/>
            </w:rPr>
          </w:pPr>
          <w:hyperlink w:anchor="_Toc54988744" w:history="1">
            <w:r w:rsidRPr="00191C1B">
              <w:rPr>
                <w:rStyle w:val="Hyperlink"/>
                <w:noProof/>
              </w:rPr>
              <w:t>Scenario Diagram</w:t>
            </w:r>
            <w:r>
              <w:rPr>
                <w:noProof/>
                <w:webHidden/>
              </w:rPr>
              <w:tab/>
            </w:r>
            <w:r>
              <w:rPr>
                <w:noProof/>
                <w:webHidden/>
              </w:rPr>
              <w:fldChar w:fldCharType="begin"/>
            </w:r>
            <w:r>
              <w:rPr>
                <w:noProof/>
                <w:webHidden/>
              </w:rPr>
              <w:instrText xml:space="preserve"> PAGEREF _Toc54988744 \h </w:instrText>
            </w:r>
            <w:r>
              <w:rPr>
                <w:noProof/>
                <w:webHidden/>
              </w:rPr>
            </w:r>
            <w:r>
              <w:rPr>
                <w:noProof/>
                <w:webHidden/>
              </w:rPr>
              <w:fldChar w:fldCharType="separate"/>
            </w:r>
            <w:r>
              <w:rPr>
                <w:noProof/>
                <w:webHidden/>
              </w:rPr>
              <w:t>14</w:t>
            </w:r>
            <w:r>
              <w:rPr>
                <w:noProof/>
                <w:webHidden/>
              </w:rPr>
              <w:fldChar w:fldCharType="end"/>
            </w:r>
          </w:hyperlink>
        </w:p>
        <w:p w14:paraId="38682F5C" w14:textId="77777777" w:rsidR="0016485D" w:rsidRDefault="0016485D" w:rsidP="0016485D">
          <w:pPr>
            <w:pStyle w:val="TOC3"/>
            <w:rPr>
              <w:rFonts w:asciiTheme="minorHAnsi" w:eastAsiaTheme="minorEastAsia" w:hAnsiTheme="minorHAnsi" w:cstheme="minorBidi"/>
              <w:noProof/>
            </w:rPr>
          </w:pPr>
          <w:hyperlink w:anchor="_Toc54988745" w:history="1">
            <w:r w:rsidRPr="00191C1B">
              <w:rPr>
                <w:rStyle w:val="Hyperlink"/>
                <w:noProof/>
              </w:rPr>
              <w:t>Product Scenario List</w:t>
            </w:r>
            <w:r>
              <w:rPr>
                <w:noProof/>
                <w:webHidden/>
              </w:rPr>
              <w:tab/>
            </w:r>
            <w:r>
              <w:rPr>
                <w:noProof/>
                <w:webHidden/>
              </w:rPr>
              <w:fldChar w:fldCharType="begin"/>
            </w:r>
            <w:r>
              <w:rPr>
                <w:noProof/>
                <w:webHidden/>
              </w:rPr>
              <w:instrText xml:space="preserve"> PAGEREF _Toc54988745 \h </w:instrText>
            </w:r>
            <w:r>
              <w:rPr>
                <w:noProof/>
                <w:webHidden/>
              </w:rPr>
            </w:r>
            <w:r>
              <w:rPr>
                <w:noProof/>
                <w:webHidden/>
              </w:rPr>
              <w:fldChar w:fldCharType="separate"/>
            </w:r>
            <w:r>
              <w:rPr>
                <w:noProof/>
                <w:webHidden/>
              </w:rPr>
              <w:t>15</w:t>
            </w:r>
            <w:r>
              <w:rPr>
                <w:noProof/>
                <w:webHidden/>
              </w:rPr>
              <w:fldChar w:fldCharType="end"/>
            </w:r>
          </w:hyperlink>
        </w:p>
        <w:p w14:paraId="0FEDBD88" w14:textId="77777777" w:rsidR="0016485D" w:rsidRDefault="0016485D" w:rsidP="0016485D">
          <w:pPr>
            <w:pStyle w:val="TOC3"/>
            <w:rPr>
              <w:rFonts w:asciiTheme="minorHAnsi" w:eastAsiaTheme="minorEastAsia" w:hAnsiTheme="minorHAnsi" w:cstheme="minorBidi"/>
              <w:noProof/>
            </w:rPr>
          </w:pPr>
          <w:hyperlink w:anchor="_Toc54988746" w:history="1">
            <w:r w:rsidRPr="00191C1B">
              <w:rPr>
                <w:rStyle w:val="Hyperlink"/>
                <w:noProof/>
              </w:rPr>
              <w:t>Individual Product Scenarios</w:t>
            </w:r>
            <w:r>
              <w:rPr>
                <w:noProof/>
                <w:webHidden/>
              </w:rPr>
              <w:tab/>
            </w:r>
            <w:r>
              <w:rPr>
                <w:noProof/>
                <w:webHidden/>
              </w:rPr>
              <w:fldChar w:fldCharType="begin"/>
            </w:r>
            <w:r>
              <w:rPr>
                <w:noProof/>
                <w:webHidden/>
              </w:rPr>
              <w:instrText xml:space="preserve"> PAGEREF _Toc54988746 \h </w:instrText>
            </w:r>
            <w:r>
              <w:rPr>
                <w:noProof/>
                <w:webHidden/>
              </w:rPr>
            </w:r>
            <w:r>
              <w:rPr>
                <w:noProof/>
                <w:webHidden/>
              </w:rPr>
              <w:fldChar w:fldCharType="separate"/>
            </w:r>
            <w:r>
              <w:rPr>
                <w:noProof/>
                <w:webHidden/>
              </w:rPr>
              <w:t>15</w:t>
            </w:r>
            <w:r>
              <w:rPr>
                <w:noProof/>
                <w:webHidden/>
              </w:rPr>
              <w:fldChar w:fldCharType="end"/>
            </w:r>
          </w:hyperlink>
        </w:p>
        <w:p w14:paraId="2E8CCD78"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47" w:history="1">
            <w:r w:rsidRPr="00191C1B">
              <w:rPr>
                <w:rStyle w:val="Hyperlink"/>
                <w:noProof/>
              </w:rPr>
              <w:t>Stakeholders</w:t>
            </w:r>
            <w:r>
              <w:rPr>
                <w:noProof/>
                <w:webHidden/>
              </w:rPr>
              <w:tab/>
            </w:r>
            <w:r>
              <w:rPr>
                <w:noProof/>
                <w:webHidden/>
              </w:rPr>
              <w:fldChar w:fldCharType="begin"/>
            </w:r>
            <w:r>
              <w:rPr>
                <w:noProof/>
                <w:webHidden/>
              </w:rPr>
              <w:instrText xml:space="preserve"> PAGEREF _Toc54988747 \h </w:instrText>
            </w:r>
            <w:r>
              <w:rPr>
                <w:noProof/>
                <w:webHidden/>
              </w:rPr>
            </w:r>
            <w:r>
              <w:rPr>
                <w:noProof/>
                <w:webHidden/>
              </w:rPr>
              <w:fldChar w:fldCharType="separate"/>
            </w:r>
            <w:r>
              <w:rPr>
                <w:noProof/>
                <w:webHidden/>
              </w:rPr>
              <w:t>17</w:t>
            </w:r>
            <w:r>
              <w:rPr>
                <w:noProof/>
                <w:webHidden/>
              </w:rPr>
              <w:fldChar w:fldCharType="end"/>
            </w:r>
          </w:hyperlink>
        </w:p>
        <w:p w14:paraId="6AB33DDF" w14:textId="77777777" w:rsidR="0016485D" w:rsidRDefault="0016485D" w:rsidP="0016485D">
          <w:pPr>
            <w:pStyle w:val="TOC3"/>
            <w:rPr>
              <w:rFonts w:asciiTheme="minorHAnsi" w:eastAsiaTheme="minorEastAsia" w:hAnsiTheme="minorHAnsi" w:cstheme="minorBidi"/>
              <w:noProof/>
            </w:rPr>
          </w:pPr>
          <w:hyperlink w:anchor="_Toc54988748" w:history="1">
            <w:r w:rsidRPr="00191C1B">
              <w:rPr>
                <w:rStyle w:val="Hyperlink"/>
                <w:noProof/>
              </w:rPr>
              <w:t>The Client</w:t>
            </w:r>
            <w:r>
              <w:rPr>
                <w:noProof/>
                <w:webHidden/>
              </w:rPr>
              <w:tab/>
            </w:r>
            <w:r>
              <w:rPr>
                <w:noProof/>
                <w:webHidden/>
              </w:rPr>
              <w:fldChar w:fldCharType="begin"/>
            </w:r>
            <w:r>
              <w:rPr>
                <w:noProof/>
                <w:webHidden/>
              </w:rPr>
              <w:instrText xml:space="preserve"> PAGEREF _Toc54988748 \h </w:instrText>
            </w:r>
            <w:r>
              <w:rPr>
                <w:noProof/>
                <w:webHidden/>
              </w:rPr>
            </w:r>
            <w:r>
              <w:rPr>
                <w:noProof/>
                <w:webHidden/>
              </w:rPr>
              <w:fldChar w:fldCharType="separate"/>
            </w:r>
            <w:r>
              <w:rPr>
                <w:noProof/>
                <w:webHidden/>
              </w:rPr>
              <w:t>17</w:t>
            </w:r>
            <w:r>
              <w:rPr>
                <w:noProof/>
                <w:webHidden/>
              </w:rPr>
              <w:fldChar w:fldCharType="end"/>
            </w:r>
          </w:hyperlink>
        </w:p>
        <w:p w14:paraId="79598693" w14:textId="77777777" w:rsidR="0016485D" w:rsidRDefault="0016485D" w:rsidP="0016485D">
          <w:pPr>
            <w:pStyle w:val="TOC3"/>
            <w:rPr>
              <w:rFonts w:asciiTheme="minorHAnsi" w:eastAsiaTheme="minorEastAsia" w:hAnsiTheme="minorHAnsi" w:cstheme="minorBidi"/>
              <w:noProof/>
            </w:rPr>
          </w:pPr>
          <w:hyperlink w:anchor="_Toc54988749" w:history="1">
            <w:r w:rsidRPr="00191C1B">
              <w:rPr>
                <w:rStyle w:val="Hyperlink"/>
                <w:noProof/>
              </w:rPr>
              <w:t>The Customer</w:t>
            </w:r>
            <w:r>
              <w:rPr>
                <w:noProof/>
                <w:webHidden/>
              </w:rPr>
              <w:tab/>
            </w:r>
            <w:r>
              <w:rPr>
                <w:noProof/>
                <w:webHidden/>
              </w:rPr>
              <w:fldChar w:fldCharType="begin"/>
            </w:r>
            <w:r>
              <w:rPr>
                <w:noProof/>
                <w:webHidden/>
              </w:rPr>
              <w:instrText xml:space="preserve"> PAGEREF _Toc54988749 \h </w:instrText>
            </w:r>
            <w:r>
              <w:rPr>
                <w:noProof/>
                <w:webHidden/>
              </w:rPr>
            </w:r>
            <w:r>
              <w:rPr>
                <w:noProof/>
                <w:webHidden/>
              </w:rPr>
              <w:fldChar w:fldCharType="separate"/>
            </w:r>
            <w:r>
              <w:rPr>
                <w:noProof/>
                <w:webHidden/>
              </w:rPr>
              <w:t>17</w:t>
            </w:r>
            <w:r>
              <w:rPr>
                <w:noProof/>
                <w:webHidden/>
              </w:rPr>
              <w:fldChar w:fldCharType="end"/>
            </w:r>
          </w:hyperlink>
        </w:p>
        <w:p w14:paraId="7A8CAB30" w14:textId="77777777" w:rsidR="0016485D" w:rsidRDefault="0016485D" w:rsidP="0016485D">
          <w:pPr>
            <w:pStyle w:val="TOC3"/>
            <w:rPr>
              <w:rFonts w:asciiTheme="minorHAnsi" w:eastAsiaTheme="minorEastAsia" w:hAnsiTheme="minorHAnsi" w:cstheme="minorBidi"/>
              <w:noProof/>
            </w:rPr>
          </w:pPr>
          <w:hyperlink w:anchor="_Toc54988750" w:history="1">
            <w:r w:rsidRPr="00191C1B">
              <w:rPr>
                <w:rStyle w:val="Hyperlink"/>
                <w:noProof/>
              </w:rPr>
              <w:t>Hands-On Users of the Product</w:t>
            </w:r>
            <w:r>
              <w:rPr>
                <w:noProof/>
                <w:webHidden/>
              </w:rPr>
              <w:tab/>
            </w:r>
            <w:r>
              <w:rPr>
                <w:noProof/>
                <w:webHidden/>
              </w:rPr>
              <w:fldChar w:fldCharType="begin"/>
            </w:r>
            <w:r>
              <w:rPr>
                <w:noProof/>
                <w:webHidden/>
              </w:rPr>
              <w:instrText xml:space="preserve"> PAGEREF _Toc54988750 \h </w:instrText>
            </w:r>
            <w:r>
              <w:rPr>
                <w:noProof/>
                <w:webHidden/>
              </w:rPr>
            </w:r>
            <w:r>
              <w:rPr>
                <w:noProof/>
                <w:webHidden/>
              </w:rPr>
              <w:fldChar w:fldCharType="separate"/>
            </w:r>
            <w:r>
              <w:rPr>
                <w:noProof/>
                <w:webHidden/>
              </w:rPr>
              <w:t>17</w:t>
            </w:r>
            <w:r>
              <w:rPr>
                <w:noProof/>
                <w:webHidden/>
              </w:rPr>
              <w:fldChar w:fldCharType="end"/>
            </w:r>
          </w:hyperlink>
        </w:p>
        <w:p w14:paraId="01903EF6" w14:textId="77777777" w:rsidR="0016485D" w:rsidRDefault="0016485D" w:rsidP="0016485D">
          <w:pPr>
            <w:pStyle w:val="TOC3"/>
            <w:rPr>
              <w:rFonts w:asciiTheme="minorHAnsi" w:eastAsiaTheme="minorEastAsia" w:hAnsiTheme="minorHAnsi" w:cstheme="minorBidi"/>
              <w:noProof/>
            </w:rPr>
          </w:pPr>
          <w:hyperlink w:anchor="_Toc54988751" w:history="1">
            <w:r w:rsidRPr="00191C1B">
              <w:rPr>
                <w:rStyle w:val="Hyperlink"/>
                <w:noProof/>
              </w:rPr>
              <w:t>Maintenance Users and Service Technicians</w:t>
            </w:r>
            <w:r>
              <w:rPr>
                <w:noProof/>
                <w:webHidden/>
              </w:rPr>
              <w:tab/>
            </w:r>
            <w:r>
              <w:rPr>
                <w:noProof/>
                <w:webHidden/>
              </w:rPr>
              <w:fldChar w:fldCharType="begin"/>
            </w:r>
            <w:r>
              <w:rPr>
                <w:noProof/>
                <w:webHidden/>
              </w:rPr>
              <w:instrText xml:space="preserve"> PAGEREF _Toc54988751 \h </w:instrText>
            </w:r>
            <w:r>
              <w:rPr>
                <w:noProof/>
                <w:webHidden/>
              </w:rPr>
            </w:r>
            <w:r>
              <w:rPr>
                <w:noProof/>
                <w:webHidden/>
              </w:rPr>
              <w:fldChar w:fldCharType="separate"/>
            </w:r>
            <w:r>
              <w:rPr>
                <w:noProof/>
                <w:webHidden/>
              </w:rPr>
              <w:t>18</w:t>
            </w:r>
            <w:r>
              <w:rPr>
                <w:noProof/>
                <w:webHidden/>
              </w:rPr>
              <w:fldChar w:fldCharType="end"/>
            </w:r>
          </w:hyperlink>
        </w:p>
        <w:p w14:paraId="15CC13D9" w14:textId="77777777" w:rsidR="0016485D" w:rsidRDefault="0016485D" w:rsidP="0016485D">
          <w:pPr>
            <w:pStyle w:val="TOC3"/>
            <w:rPr>
              <w:rFonts w:asciiTheme="minorHAnsi" w:eastAsiaTheme="minorEastAsia" w:hAnsiTheme="minorHAnsi" w:cstheme="minorBidi"/>
              <w:noProof/>
            </w:rPr>
          </w:pPr>
          <w:hyperlink w:anchor="_Toc54988752" w:history="1">
            <w:r w:rsidRPr="00191C1B">
              <w:rPr>
                <w:rStyle w:val="Hyperlink"/>
                <w:noProof/>
              </w:rPr>
              <w:t>Other Stakeholders</w:t>
            </w:r>
            <w:r>
              <w:rPr>
                <w:noProof/>
                <w:webHidden/>
              </w:rPr>
              <w:tab/>
            </w:r>
            <w:r>
              <w:rPr>
                <w:noProof/>
                <w:webHidden/>
              </w:rPr>
              <w:fldChar w:fldCharType="begin"/>
            </w:r>
            <w:r>
              <w:rPr>
                <w:noProof/>
                <w:webHidden/>
              </w:rPr>
              <w:instrText xml:space="preserve"> PAGEREF _Toc54988752 \h </w:instrText>
            </w:r>
            <w:r>
              <w:rPr>
                <w:noProof/>
                <w:webHidden/>
              </w:rPr>
            </w:r>
            <w:r>
              <w:rPr>
                <w:noProof/>
                <w:webHidden/>
              </w:rPr>
              <w:fldChar w:fldCharType="separate"/>
            </w:r>
            <w:r>
              <w:rPr>
                <w:noProof/>
                <w:webHidden/>
              </w:rPr>
              <w:t>18</w:t>
            </w:r>
            <w:r>
              <w:rPr>
                <w:noProof/>
                <w:webHidden/>
              </w:rPr>
              <w:fldChar w:fldCharType="end"/>
            </w:r>
          </w:hyperlink>
        </w:p>
        <w:p w14:paraId="51223350" w14:textId="77777777" w:rsidR="0016485D" w:rsidRDefault="0016485D" w:rsidP="0016485D">
          <w:pPr>
            <w:pStyle w:val="TOC3"/>
            <w:rPr>
              <w:rFonts w:asciiTheme="minorHAnsi" w:eastAsiaTheme="minorEastAsia" w:hAnsiTheme="minorHAnsi" w:cstheme="minorBidi"/>
              <w:noProof/>
            </w:rPr>
          </w:pPr>
          <w:hyperlink w:anchor="_Toc54988753" w:history="1">
            <w:r w:rsidRPr="00191C1B">
              <w:rPr>
                <w:rStyle w:val="Hyperlink"/>
                <w:noProof/>
              </w:rPr>
              <w:t>User Participation</w:t>
            </w:r>
            <w:r>
              <w:rPr>
                <w:noProof/>
                <w:webHidden/>
              </w:rPr>
              <w:tab/>
            </w:r>
            <w:r>
              <w:rPr>
                <w:noProof/>
                <w:webHidden/>
              </w:rPr>
              <w:fldChar w:fldCharType="begin"/>
            </w:r>
            <w:r>
              <w:rPr>
                <w:noProof/>
                <w:webHidden/>
              </w:rPr>
              <w:instrText xml:space="preserve"> PAGEREF _Toc54988753 \h </w:instrText>
            </w:r>
            <w:r>
              <w:rPr>
                <w:noProof/>
                <w:webHidden/>
              </w:rPr>
            </w:r>
            <w:r>
              <w:rPr>
                <w:noProof/>
                <w:webHidden/>
              </w:rPr>
              <w:fldChar w:fldCharType="separate"/>
            </w:r>
            <w:r>
              <w:rPr>
                <w:noProof/>
                <w:webHidden/>
              </w:rPr>
              <w:t>18</w:t>
            </w:r>
            <w:r>
              <w:rPr>
                <w:noProof/>
                <w:webHidden/>
              </w:rPr>
              <w:fldChar w:fldCharType="end"/>
            </w:r>
          </w:hyperlink>
        </w:p>
        <w:p w14:paraId="28177458" w14:textId="77777777" w:rsidR="0016485D" w:rsidRDefault="0016485D" w:rsidP="0016485D">
          <w:pPr>
            <w:pStyle w:val="TOC3"/>
            <w:rPr>
              <w:rFonts w:asciiTheme="minorHAnsi" w:eastAsiaTheme="minorEastAsia" w:hAnsiTheme="minorHAnsi" w:cstheme="minorBidi"/>
              <w:noProof/>
            </w:rPr>
          </w:pPr>
          <w:hyperlink w:anchor="_Toc54988754" w:history="1">
            <w:r w:rsidRPr="00191C1B">
              <w:rPr>
                <w:rStyle w:val="Hyperlink"/>
                <w:noProof/>
              </w:rPr>
              <w:t>Priorities Assigned to Users</w:t>
            </w:r>
            <w:r>
              <w:rPr>
                <w:noProof/>
                <w:webHidden/>
              </w:rPr>
              <w:tab/>
            </w:r>
            <w:r>
              <w:rPr>
                <w:noProof/>
                <w:webHidden/>
              </w:rPr>
              <w:fldChar w:fldCharType="begin"/>
            </w:r>
            <w:r>
              <w:rPr>
                <w:noProof/>
                <w:webHidden/>
              </w:rPr>
              <w:instrText xml:space="preserve"> PAGEREF _Toc54988754 \h </w:instrText>
            </w:r>
            <w:r>
              <w:rPr>
                <w:noProof/>
                <w:webHidden/>
              </w:rPr>
            </w:r>
            <w:r>
              <w:rPr>
                <w:noProof/>
                <w:webHidden/>
              </w:rPr>
              <w:fldChar w:fldCharType="separate"/>
            </w:r>
            <w:r>
              <w:rPr>
                <w:noProof/>
                <w:webHidden/>
              </w:rPr>
              <w:t>18</w:t>
            </w:r>
            <w:r>
              <w:rPr>
                <w:noProof/>
                <w:webHidden/>
              </w:rPr>
              <w:fldChar w:fldCharType="end"/>
            </w:r>
          </w:hyperlink>
        </w:p>
        <w:p w14:paraId="26D721E5"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55" w:history="1">
            <w:r w:rsidRPr="00191C1B">
              <w:rPr>
                <w:rStyle w:val="Hyperlink"/>
                <w:noProof/>
              </w:rPr>
              <w:t>Mandated Constraints</w:t>
            </w:r>
            <w:r>
              <w:rPr>
                <w:noProof/>
                <w:webHidden/>
              </w:rPr>
              <w:tab/>
            </w:r>
            <w:r>
              <w:rPr>
                <w:noProof/>
                <w:webHidden/>
              </w:rPr>
              <w:fldChar w:fldCharType="begin"/>
            </w:r>
            <w:r>
              <w:rPr>
                <w:noProof/>
                <w:webHidden/>
              </w:rPr>
              <w:instrText xml:space="preserve"> PAGEREF _Toc54988755 \h </w:instrText>
            </w:r>
            <w:r>
              <w:rPr>
                <w:noProof/>
                <w:webHidden/>
              </w:rPr>
            </w:r>
            <w:r>
              <w:rPr>
                <w:noProof/>
                <w:webHidden/>
              </w:rPr>
              <w:fldChar w:fldCharType="separate"/>
            </w:r>
            <w:r>
              <w:rPr>
                <w:noProof/>
                <w:webHidden/>
              </w:rPr>
              <w:t>19</w:t>
            </w:r>
            <w:r>
              <w:rPr>
                <w:noProof/>
                <w:webHidden/>
              </w:rPr>
              <w:fldChar w:fldCharType="end"/>
            </w:r>
          </w:hyperlink>
        </w:p>
        <w:p w14:paraId="263C2470" w14:textId="77777777" w:rsidR="0016485D" w:rsidRDefault="0016485D" w:rsidP="0016485D">
          <w:pPr>
            <w:pStyle w:val="TOC3"/>
            <w:rPr>
              <w:rFonts w:asciiTheme="minorHAnsi" w:eastAsiaTheme="minorEastAsia" w:hAnsiTheme="minorHAnsi" w:cstheme="minorBidi"/>
              <w:noProof/>
            </w:rPr>
          </w:pPr>
          <w:hyperlink w:anchor="_Toc54988756" w:history="1">
            <w:r w:rsidRPr="00191C1B">
              <w:rPr>
                <w:rStyle w:val="Hyperlink"/>
                <w:noProof/>
              </w:rPr>
              <w:t>Solution Constraints</w:t>
            </w:r>
            <w:r>
              <w:rPr>
                <w:noProof/>
                <w:webHidden/>
              </w:rPr>
              <w:tab/>
            </w:r>
            <w:r>
              <w:rPr>
                <w:noProof/>
                <w:webHidden/>
              </w:rPr>
              <w:fldChar w:fldCharType="begin"/>
            </w:r>
            <w:r>
              <w:rPr>
                <w:noProof/>
                <w:webHidden/>
              </w:rPr>
              <w:instrText xml:space="preserve"> PAGEREF _Toc54988756 \h </w:instrText>
            </w:r>
            <w:r>
              <w:rPr>
                <w:noProof/>
                <w:webHidden/>
              </w:rPr>
            </w:r>
            <w:r>
              <w:rPr>
                <w:noProof/>
                <w:webHidden/>
              </w:rPr>
              <w:fldChar w:fldCharType="separate"/>
            </w:r>
            <w:r>
              <w:rPr>
                <w:noProof/>
                <w:webHidden/>
              </w:rPr>
              <w:t>19</w:t>
            </w:r>
            <w:r>
              <w:rPr>
                <w:noProof/>
                <w:webHidden/>
              </w:rPr>
              <w:fldChar w:fldCharType="end"/>
            </w:r>
          </w:hyperlink>
        </w:p>
        <w:p w14:paraId="6C4E92C9" w14:textId="77777777" w:rsidR="0016485D" w:rsidRDefault="0016485D" w:rsidP="0016485D">
          <w:pPr>
            <w:pStyle w:val="TOC3"/>
            <w:rPr>
              <w:rFonts w:asciiTheme="minorHAnsi" w:eastAsiaTheme="minorEastAsia" w:hAnsiTheme="minorHAnsi" w:cstheme="minorBidi"/>
              <w:noProof/>
            </w:rPr>
          </w:pPr>
          <w:hyperlink w:anchor="_Toc54988757" w:history="1">
            <w:r w:rsidRPr="00191C1B">
              <w:rPr>
                <w:rStyle w:val="Hyperlink"/>
                <w:noProof/>
              </w:rPr>
              <w:t>Implementation Environment of the Current System</w:t>
            </w:r>
            <w:r>
              <w:rPr>
                <w:noProof/>
                <w:webHidden/>
              </w:rPr>
              <w:tab/>
            </w:r>
            <w:r>
              <w:rPr>
                <w:noProof/>
                <w:webHidden/>
              </w:rPr>
              <w:fldChar w:fldCharType="begin"/>
            </w:r>
            <w:r>
              <w:rPr>
                <w:noProof/>
                <w:webHidden/>
              </w:rPr>
              <w:instrText xml:space="preserve"> PAGEREF _Toc54988757 \h </w:instrText>
            </w:r>
            <w:r>
              <w:rPr>
                <w:noProof/>
                <w:webHidden/>
              </w:rPr>
            </w:r>
            <w:r>
              <w:rPr>
                <w:noProof/>
                <w:webHidden/>
              </w:rPr>
              <w:fldChar w:fldCharType="separate"/>
            </w:r>
            <w:r>
              <w:rPr>
                <w:noProof/>
                <w:webHidden/>
              </w:rPr>
              <w:t>20</w:t>
            </w:r>
            <w:r>
              <w:rPr>
                <w:noProof/>
                <w:webHidden/>
              </w:rPr>
              <w:fldChar w:fldCharType="end"/>
            </w:r>
          </w:hyperlink>
        </w:p>
        <w:p w14:paraId="1D620868" w14:textId="77777777" w:rsidR="0016485D" w:rsidRDefault="0016485D" w:rsidP="0016485D">
          <w:pPr>
            <w:pStyle w:val="TOC3"/>
            <w:rPr>
              <w:rFonts w:asciiTheme="minorHAnsi" w:eastAsiaTheme="minorEastAsia" w:hAnsiTheme="minorHAnsi" w:cstheme="minorBidi"/>
              <w:noProof/>
            </w:rPr>
          </w:pPr>
          <w:hyperlink w:anchor="_Toc54988758" w:history="1">
            <w:r w:rsidRPr="00191C1B">
              <w:rPr>
                <w:rStyle w:val="Hyperlink"/>
                <w:noProof/>
              </w:rPr>
              <w:t>Partner or Collaborative Applications</w:t>
            </w:r>
            <w:r>
              <w:rPr>
                <w:noProof/>
                <w:webHidden/>
              </w:rPr>
              <w:tab/>
            </w:r>
            <w:r>
              <w:rPr>
                <w:noProof/>
                <w:webHidden/>
              </w:rPr>
              <w:fldChar w:fldCharType="begin"/>
            </w:r>
            <w:r>
              <w:rPr>
                <w:noProof/>
                <w:webHidden/>
              </w:rPr>
              <w:instrText xml:space="preserve"> PAGEREF _Toc54988758 \h </w:instrText>
            </w:r>
            <w:r>
              <w:rPr>
                <w:noProof/>
                <w:webHidden/>
              </w:rPr>
            </w:r>
            <w:r>
              <w:rPr>
                <w:noProof/>
                <w:webHidden/>
              </w:rPr>
              <w:fldChar w:fldCharType="separate"/>
            </w:r>
            <w:r>
              <w:rPr>
                <w:noProof/>
                <w:webHidden/>
              </w:rPr>
              <w:t>20</w:t>
            </w:r>
            <w:r>
              <w:rPr>
                <w:noProof/>
                <w:webHidden/>
              </w:rPr>
              <w:fldChar w:fldCharType="end"/>
            </w:r>
          </w:hyperlink>
        </w:p>
        <w:p w14:paraId="54E93A19" w14:textId="77777777" w:rsidR="0016485D" w:rsidRDefault="0016485D" w:rsidP="0016485D">
          <w:pPr>
            <w:pStyle w:val="TOC3"/>
            <w:rPr>
              <w:rFonts w:asciiTheme="minorHAnsi" w:eastAsiaTheme="minorEastAsia" w:hAnsiTheme="minorHAnsi" w:cstheme="minorBidi"/>
              <w:noProof/>
            </w:rPr>
          </w:pPr>
          <w:hyperlink w:anchor="_Toc54988759" w:history="1">
            <w:r w:rsidRPr="00191C1B">
              <w:rPr>
                <w:rStyle w:val="Hyperlink"/>
                <w:noProof/>
              </w:rPr>
              <w:t>Off-the-Shelf Software</w:t>
            </w:r>
            <w:r>
              <w:rPr>
                <w:noProof/>
                <w:webHidden/>
              </w:rPr>
              <w:tab/>
            </w:r>
            <w:r>
              <w:rPr>
                <w:noProof/>
                <w:webHidden/>
              </w:rPr>
              <w:fldChar w:fldCharType="begin"/>
            </w:r>
            <w:r>
              <w:rPr>
                <w:noProof/>
                <w:webHidden/>
              </w:rPr>
              <w:instrText xml:space="preserve"> PAGEREF _Toc54988759 \h </w:instrText>
            </w:r>
            <w:r>
              <w:rPr>
                <w:noProof/>
                <w:webHidden/>
              </w:rPr>
            </w:r>
            <w:r>
              <w:rPr>
                <w:noProof/>
                <w:webHidden/>
              </w:rPr>
              <w:fldChar w:fldCharType="separate"/>
            </w:r>
            <w:r>
              <w:rPr>
                <w:noProof/>
                <w:webHidden/>
              </w:rPr>
              <w:t>21</w:t>
            </w:r>
            <w:r>
              <w:rPr>
                <w:noProof/>
                <w:webHidden/>
              </w:rPr>
              <w:fldChar w:fldCharType="end"/>
            </w:r>
          </w:hyperlink>
        </w:p>
        <w:p w14:paraId="1266B364" w14:textId="77777777" w:rsidR="0016485D" w:rsidRDefault="0016485D" w:rsidP="0016485D">
          <w:pPr>
            <w:pStyle w:val="TOC3"/>
            <w:rPr>
              <w:rFonts w:asciiTheme="minorHAnsi" w:eastAsiaTheme="minorEastAsia" w:hAnsiTheme="minorHAnsi" w:cstheme="minorBidi"/>
              <w:noProof/>
            </w:rPr>
          </w:pPr>
          <w:hyperlink w:anchor="_Toc54988760" w:history="1">
            <w:r w:rsidRPr="00191C1B">
              <w:rPr>
                <w:rStyle w:val="Hyperlink"/>
                <w:noProof/>
              </w:rPr>
              <w:t>Anticipated Workplace Environment</w:t>
            </w:r>
            <w:r>
              <w:rPr>
                <w:noProof/>
                <w:webHidden/>
              </w:rPr>
              <w:tab/>
            </w:r>
            <w:r>
              <w:rPr>
                <w:noProof/>
                <w:webHidden/>
              </w:rPr>
              <w:fldChar w:fldCharType="begin"/>
            </w:r>
            <w:r>
              <w:rPr>
                <w:noProof/>
                <w:webHidden/>
              </w:rPr>
              <w:instrText xml:space="preserve"> PAGEREF _Toc54988760 \h </w:instrText>
            </w:r>
            <w:r>
              <w:rPr>
                <w:noProof/>
                <w:webHidden/>
              </w:rPr>
            </w:r>
            <w:r>
              <w:rPr>
                <w:noProof/>
                <w:webHidden/>
              </w:rPr>
              <w:fldChar w:fldCharType="separate"/>
            </w:r>
            <w:r>
              <w:rPr>
                <w:noProof/>
                <w:webHidden/>
              </w:rPr>
              <w:t>21</w:t>
            </w:r>
            <w:r>
              <w:rPr>
                <w:noProof/>
                <w:webHidden/>
              </w:rPr>
              <w:fldChar w:fldCharType="end"/>
            </w:r>
          </w:hyperlink>
        </w:p>
        <w:p w14:paraId="08FCC2CC" w14:textId="77777777" w:rsidR="0016485D" w:rsidRDefault="0016485D" w:rsidP="0016485D">
          <w:pPr>
            <w:pStyle w:val="TOC3"/>
            <w:rPr>
              <w:rFonts w:asciiTheme="minorHAnsi" w:eastAsiaTheme="minorEastAsia" w:hAnsiTheme="minorHAnsi" w:cstheme="minorBidi"/>
              <w:noProof/>
            </w:rPr>
          </w:pPr>
          <w:hyperlink w:anchor="_Toc54988761" w:history="1">
            <w:r w:rsidRPr="00191C1B">
              <w:rPr>
                <w:rStyle w:val="Hyperlink"/>
                <w:noProof/>
              </w:rPr>
              <w:t>Schedule Constraints</w:t>
            </w:r>
            <w:r>
              <w:rPr>
                <w:noProof/>
                <w:webHidden/>
              </w:rPr>
              <w:tab/>
            </w:r>
            <w:r>
              <w:rPr>
                <w:noProof/>
                <w:webHidden/>
              </w:rPr>
              <w:fldChar w:fldCharType="begin"/>
            </w:r>
            <w:r>
              <w:rPr>
                <w:noProof/>
                <w:webHidden/>
              </w:rPr>
              <w:instrText xml:space="preserve"> PAGEREF _Toc54988761 \h </w:instrText>
            </w:r>
            <w:r>
              <w:rPr>
                <w:noProof/>
                <w:webHidden/>
              </w:rPr>
            </w:r>
            <w:r>
              <w:rPr>
                <w:noProof/>
                <w:webHidden/>
              </w:rPr>
              <w:fldChar w:fldCharType="separate"/>
            </w:r>
            <w:r>
              <w:rPr>
                <w:noProof/>
                <w:webHidden/>
              </w:rPr>
              <w:t>21</w:t>
            </w:r>
            <w:r>
              <w:rPr>
                <w:noProof/>
                <w:webHidden/>
              </w:rPr>
              <w:fldChar w:fldCharType="end"/>
            </w:r>
          </w:hyperlink>
        </w:p>
        <w:p w14:paraId="63C9B9D0" w14:textId="77777777" w:rsidR="0016485D" w:rsidRDefault="0016485D" w:rsidP="0016485D">
          <w:pPr>
            <w:pStyle w:val="TOC3"/>
            <w:rPr>
              <w:rFonts w:asciiTheme="minorHAnsi" w:eastAsiaTheme="minorEastAsia" w:hAnsiTheme="minorHAnsi" w:cstheme="minorBidi"/>
              <w:noProof/>
            </w:rPr>
          </w:pPr>
          <w:hyperlink w:anchor="_Toc54988762" w:history="1">
            <w:r w:rsidRPr="00191C1B">
              <w:rPr>
                <w:rStyle w:val="Hyperlink"/>
                <w:noProof/>
              </w:rPr>
              <w:t>Budget Constraints</w:t>
            </w:r>
            <w:r>
              <w:rPr>
                <w:noProof/>
                <w:webHidden/>
              </w:rPr>
              <w:tab/>
            </w:r>
            <w:r>
              <w:rPr>
                <w:noProof/>
                <w:webHidden/>
              </w:rPr>
              <w:fldChar w:fldCharType="begin"/>
            </w:r>
            <w:r>
              <w:rPr>
                <w:noProof/>
                <w:webHidden/>
              </w:rPr>
              <w:instrText xml:space="preserve"> PAGEREF _Toc54988762 \h </w:instrText>
            </w:r>
            <w:r>
              <w:rPr>
                <w:noProof/>
                <w:webHidden/>
              </w:rPr>
            </w:r>
            <w:r>
              <w:rPr>
                <w:noProof/>
                <w:webHidden/>
              </w:rPr>
              <w:fldChar w:fldCharType="separate"/>
            </w:r>
            <w:r>
              <w:rPr>
                <w:noProof/>
                <w:webHidden/>
              </w:rPr>
              <w:t>22</w:t>
            </w:r>
            <w:r>
              <w:rPr>
                <w:noProof/>
                <w:webHidden/>
              </w:rPr>
              <w:fldChar w:fldCharType="end"/>
            </w:r>
          </w:hyperlink>
        </w:p>
        <w:p w14:paraId="4CEA591F"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63" w:history="1">
            <w:r w:rsidRPr="00191C1B">
              <w:rPr>
                <w:rStyle w:val="Hyperlink"/>
                <w:noProof/>
              </w:rPr>
              <w:t>Naming Conventions and Definitions</w:t>
            </w:r>
            <w:r>
              <w:rPr>
                <w:noProof/>
                <w:webHidden/>
              </w:rPr>
              <w:tab/>
            </w:r>
            <w:r>
              <w:rPr>
                <w:noProof/>
                <w:webHidden/>
              </w:rPr>
              <w:fldChar w:fldCharType="begin"/>
            </w:r>
            <w:r>
              <w:rPr>
                <w:noProof/>
                <w:webHidden/>
              </w:rPr>
              <w:instrText xml:space="preserve"> PAGEREF _Toc54988763 \h </w:instrText>
            </w:r>
            <w:r>
              <w:rPr>
                <w:noProof/>
                <w:webHidden/>
              </w:rPr>
            </w:r>
            <w:r>
              <w:rPr>
                <w:noProof/>
                <w:webHidden/>
              </w:rPr>
              <w:fldChar w:fldCharType="separate"/>
            </w:r>
            <w:r>
              <w:rPr>
                <w:noProof/>
                <w:webHidden/>
              </w:rPr>
              <w:t>22</w:t>
            </w:r>
            <w:r>
              <w:rPr>
                <w:noProof/>
                <w:webHidden/>
              </w:rPr>
              <w:fldChar w:fldCharType="end"/>
            </w:r>
          </w:hyperlink>
        </w:p>
        <w:p w14:paraId="5569DE11" w14:textId="77777777" w:rsidR="0016485D" w:rsidRDefault="0016485D" w:rsidP="0016485D">
          <w:pPr>
            <w:pStyle w:val="TOC3"/>
            <w:rPr>
              <w:rFonts w:asciiTheme="minorHAnsi" w:eastAsiaTheme="minorEastAsia" w:hAnsiTheme="minorHAnsi" w:cstheme="minorBidi"/>
              <w:noProof/>
            </w:rPr>
          </w:pPr>
          <w:hyperlink w:anchor="_Toc54988764" w:history="1">
            <w:r w:rsidRPr="00191C1B">
              <w:rPr>
                <w:rStyle w:val="Hyperlink"/>
                <w:noProof/>
              </w:rPr>
              <w:t>Definitions of Key Terms</w:t>
            </w:r>
            <w:r>
              <w:rPr>
                <w:noProof/>
                <w:webHidden/>
              </w:rPr>
              <w:tab/>
            </w:r>
            <w:r>
              <w:rPr>
                <w:noProof/>
                <w:webHidden/>
              </w:rPr>
              <w:fldChar w:fldCharType="begin"/>
            </w:r>
            <w:r>
              <w:rPr>
                <w:noProof/>
                <w:webHidden/>
              </w:rPr>
              <w:instrText xml:space="preserve"> PAGEREF _Toc54988764 \h </w:instrText>
            </w:r>
            <w:r>
              <w:rPr>
                <w:noProof/>
                <w:webHidden/>
              </w:rPr>
            </w:r>
            <w:r>
              <w:rPr>
                <w:noProof/>
                <w:webHidden/>
              </w:rPr>
              <w:fldChar w:fldCharType="separate"/>
            </w:r>
            <w:r>
              <w:rPr>
                <w:noProof/>
                <w:webHidden/>
              </w:rPr>
              <w:t>22</w:t>
            </w:r>
            <w:r>
              <w:rPr>
                <w:noProof/>
                <w:webHidden/>
              </w:rPr>
              <w:fldChar w:fldCharType="end"/>
            </w:r>
          </w:hyperlink>
        </w:p>
        <w:p w14:paraId="597909EA" w14:textId="77777777" w:rsidR="0016485D" w:rsidRDefault="0016485D" w:rsidP="0016485D">
          <w:pPr>
            <w:pStyle w:val="TOC3"/>
            <w:rPr>
              <w:rFonts w:asciiTheme="minorHAnsi" w:eastAsiaTheme="minorEastAsia" w:hAnsiTheme="minorHAnsi" w:cstheme="minorBidi"/>
              <w:noProof/>
            </w:rPr>
          </w:pPr>
          <w:hyperlink w:anchor="_Toc54988765" w:history="1">
            <w:r w:rsidRPr="00191C1B">
              <w:rPr>
                <w:rStyle w:val="Hyperlink"/>
                <w:noProof/>
              </w:rPr>
              <w:t>UML and Other Notation Used in This Document</w:t>
            </w:r>
            <w:r>
              <w:rPr>
                <w:noProof/>
                <w:webHidden/>
              </w:rPr>
              <w:tab/>
            </w:r>
            <w:r>
              <w:rPr>
                <w:noProof/>
                <w:webHidden/>
              </w:rPr>
              <w:fldChar w:fldCharType="begin"/>
            </w:r>
            <w:r>
              <w:rPr>
                <w:noProof/>
                <w:webHidden/>
              </w:rPr>
              <w:instrText xml:space="preserve"> PAGEREF _Toc54988765 \h </w:instrText>
            </w:r>
            <w:r>
              <w:rPr>
                <w:noProof/>
                <w:webHidden/>
              </w:rPr>
            </w:r>
            <w:r>
              <w:rPr>
                <w:noProof/>
                <w:webHidden/>
              </w:rPr>
              <w:fldChar w:fldCharType="separate"/>
            </w:r>
            <w:r>
              <w:rPr>
                <w:noProof/>
                <w:webHidden/>
              </w:rPr>
              <w:t>23</w:t>
            </w:r>
            <w:r>
              <w:rPr>
                <w:noProof/>
                <w:webHidden/>
              </w:rPr>
              <w:fldChar w:fldCharType="end"/>
            </w:r>
          </w:hyperlink>
        </w:p>
        <w:p w14:paraId="137E4AC0" w14:textId="77777777" w:rsidR="0016485D" w:rsidRDefault="0016485D" w:rsidP="0016485D">
          <w:pPr>
            <w:pStyle w:val="TOC3"/>
            <w:rPr>
              <w:rFonts w:asciiTheme="minorHAnsi" w:eastAsiaTheme="minorEastAsia" w:hAnsiTheme="minorHAnsi" w:cstheme="minorBidi"/>
              <w:noProof/>
            </w:rPr>
          </w:pPr>
          <w:hyperlink w:anchor="_Toc54988766" w:history="1">
            <w:r w:rsidRPr="00191C1B">
              <w:rPr>
                <w:rStyle w:val="Hyperlink"/>
                <w:noProof/>
              </w:rPr>
              <w:t>Data Dictionary for Any Included Models</w:t>
            </w:r>
            <w:r>
              <w:rPr>
                <w:noProof/>
                <w:webHidden/>
              </w:rPr>
              <w:tab/>
            </w:r>
            <w:r>
              <w:rPr>
                <w:noProof/>
                <w:webHidden/>
              </w:rPr>
              <w:fldChar w:fldCharType="begin"/>
            </w:r>
            <w:r>
              <w:rPr>
                <w:noProof/>
                <w:webHidden/>
              </w:rPr>
              <w:instrText xml:space="preserve"> PAGEREF _Toc54988766 \h </w:instrText>
            </w:r>
            <w:r>
              <w:rPr>
                <w:noProof/>
                <w:webHidden/>
              </w:rPr>
            </w:r>
            <w:r>
              <w:rPr>
                <w:noProof/>
                <w:webHidden/>
              </w:rPr>
              <w:fldChar w:fldCharType="separate"/>
            </w:r>
            <w:r>
              <w:rPr>
                <w:noProof/>
                <w:webHidden/>
              </w:rPr>
              <w:t>24</w:t>
            </w:r>
            <w:r>
              <w:rPr>
                <w:noProof/>
                <w:webHidden/>
              </w:rPr>
              <w:fldChar w:fldCharType="end"/>
            </w:r>
          </w:hyperlink>
        </w:p>
        <w:p w14:paraId="6F065B13"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67" w:history="1">
            <w:r w:rsidRPr="00191C1B">
              <w:rPr>
                <w:rStyle w:val="Hyperlink"/>
                <w:noProof/>
              </w:rPr>
              <w:t>Relevant Facts and Assumptions</w:t>
            </w:r>
            <w:r>
              <w:rPr>
                <w:noProof/>
                <w:webHidden/>
              </w:rPr>
              <w:tab/>
            </w:r>
            <w:r>
              <w:rPr>
                <w:noProof/>
                <w:webHidden/>
              </w:rPr>
              <w:fldChar w:fldCharType="begin"/>
            </w:r>
            <w:r>
              <w:rPr>
                <w:noProof/>
                <w:webHidden/>
              </w:rPr>
              <w:instrText xml:space="preserve"> PAGEREF _Toc54988767 \h </w:instrText>
            </w:r>
            <w:r>
              <w:rPr>
                <w:noProof/>
                <w:webHidden/>
              </w:rPr>
            </w:r>
            <w:r>
              <w:rPr>
                <w:noProof/>
                <w:webHidden/>
              </w:rPr>
              <w:fldChar w:fldCharType="separate"/>
            </w:r>
            <w:r>
              <w:rPr>
                <w:noProof/>
                <w:webHidden/>
              </w:rPr>
              <w:t>24</w:t>
            </w:r>
            <w:r>
              <w:rPr>
                <w:noProof/>
                <w:webHidden/>
              </w:rPr>
              <w:fldChar w:fldCharType="end"/>
            </w:r>
          </w:hyperlink>
        </w:p>
        <w:p w14:paraId="61E0D200" w14:textId="77777777" w:rsidR="0016485D" w:rsidRDefault="0016485D" w:rsidP="0016485D">
          <w:pPr>
            <w:pStyle w:val="TOC3"/>
            <w:rPr>
              <w:rFonts w:asciiTheme="minorHAnsi" w:eastAsiaTheme="minorEastAsia" w:hAnsiTheme="minorHAnsi" w:cstheme="minorBidi"/>
              <w:noProof/>
            </w:rPr>
          </w:pPr>
          <w:hyperlink w:anchor="_Toc54988768" w:history="1">
            <w:r w:rsidRPr="00191C1B">
              <w:rPr>
                <w:rStyle w:val="Hyperlink"/>
                <w:noProof/>
              </w:rPr>
              <w:t>Facts</w:t>
            </w:r>
            <w:r>
              <w:rPr>
                <w:noProof/>
                <w:webHidden/>
              </w:rPr>
              <w:tab/>
            </w:r>
            <w:r>
              <w:rPr>
                <w:noProof/>
                <w:webHidden/>
              </w:rPr>
              <w:fldChar w:fldCharType="begin"/>
            </w:r>
            <w:r>
              <w:rPr>
                <w:noProof/>
                <w:webHidden/>
              </w:rPr>
              <w:instrText xml:space="preserve"> PAGEREF _Toc54988768 \h </w:instrText>
            </w:r>
            <w:r>
              <w:rPr>
                <w:noProof/>
                <w:webHidden/>
              </w:rPr>
            </w:r>
            <w:r>
              <w:rPr>
                <w:noProof/>
                <w:webHidden/>
              </w:rPr>
              <w:fldChar w:fldCharType="separate"/>
            </w:r>
            <w:r>
              <w:rPr>
                <w:noProof/>
                <w:webHidden/>
              </w:rPr>
              <w:t>24</w:t>
            </w:r>
            <w:r>
              <w:rPr>
                <w:noProof/>
                <w:webHidden/>
              </w:rPr>
              <w:fldChar w:fldCharType="end"/>
            </w:r>
          </w:hyperlink>
        </w:p>
        <w:p w14:paraId="08E52BA3" w14:textId="77777777" w:rsidR="0016485D" w:rsidRDefault="0016485D" w:rsidP="0016485D">
          <w:pPr>
            <w:pStyle w:val="TOC3"/>
            <w:rPr>
              <w:rFonts w:asciiTheme="minorHAnsi" w:eastAsiaTheme="minorEastAsia" w:hAnsiTheme="minorHAnsi" w:cstheme="minorBidi"/>
              <w:noProof/>
            </w:rPr>
          </w:pPr>
          <w:hyperlink w:anchor="_Toc54988769" w:history="1">
            <w:r w:rsidRPr="00191C1B">
              <w:rPr>
                <w:rStyle w:val="Hyperlink"/>
                <w:noProof/>
              </w:rPr>
              <w:t>Assumptions</w:t>
            </w:r>
            <w:r>
              <w:rPr>
                <w:noProof/>
                <w:webHidden/>
              </w:rPr>
              <w:tab/>
            </w:r>
            <w:r>
              <w:rPr>
                <w:noProof/>
                <w:webHidden/>
              </w:rPr>
              <w:fldChar w:fldCharType="begin"/>
            </w:r>
            <w:r>
              <w:rPr>
                <w:noProof/>
                <w:webHidden/>
              </w:rPr>
              <w:instrText xml:space="preserve"> PAGEREF _Toc54988769 \h </w:instrText>
            </w:r>
            <w:r>
              <w:rPr>
                <w:noProof/>
                <w:webHidden/>
              </w:rPr>
            </w:r>
            <w:r>
              <w:rPr>
                <w:noProof/>
                <w:webHidden/>
              </w:rPr>
              <w:fldChar w:fldCharType="separate"/>
            </w:r>
            <w:r>
              <w:rPr>
                <w:noProof/>
                <w:webHidden/>
              </w:rPr>
              <w:t>25</w:t>
            </w:r>
            <w:r>
              <w:rPr>
                <w:noProof/>
                <w:webHidden/>
              </w:rPr>
              <w:fldChar w:fldCharType="end"/>
            </w:r>
          </w:hyperlink>
        </w:p>
        <w:p w14:paraId="5AC7B353" w14:textId="77777777" w:rsidR="0016485D" w:rsidRDefault="0016485D" w:rsidP="0016485D">
          <w:pPr>
            <w:pStyle w:val="TOC1"/>
            <w:tabs>
              <w:tab w:val="right" w:leader="dot" w:pos="9350"/>
            </w:tabs>
            <w:rPr>
              <w:rFonts w:asciiTheme="minorHAnsi" w:eastAsiaTheme="minorEastAsia" w:hAnsiTheme="minorHAnsi" w:cstheme="minorBidi"/>
              <w:noProof/>
            </w:rPr>
          </w:pPr>
          <w:hyperlink w:anchor="_Toc54988770" w:history="1">
            <w:r w:rsidRPr="00191C1B">
              <w:rPr>
                <w:rStyle w:val="Hyperlink"/>
                <w:noProof/>
              </w:rPr>
              <w:t>Requirements</w:t>
            </w:r>
            <w:r>
              <w:rPr>
                <w:noProof/>
                <w:webHidden/>
              </w:rPr>
              <w:tab/>
            </w:r>
            <w:r>
              <w:rPr>
                <w:noProof/>
                <w:webHidden/>
              </w:rPr>
              <w:fldChar w:fldCharType="begin"/>
            </w:r>
            <w:r>
              <w:rPr>
                <w:noProof/>
                <w:webHidden/>
              </w:rPr>
              <w:instrText xml:space="preserve"> PAGEREF _Toc54988770 \h </w:instrText>
            </w:r>
            <w:r>
              <w:rPr>
                <w:noProof/>
                <w:webHidden/>
              </w:rPr>
            </w:r>
            <w:r>
              <w:rPr>
                <w:noProof/>
                <w:webHidden/>
              </w:rPr>
              <w:fldChar w:fldCharType="separate"/>
            </w:r>
            <w:r>
              <w:rPr>
                <w:noProof/>
                <w:webHidden/>
              </w:rPr>
              <w:t>25</w:t>
            </w:r>
            <w:r>
              <w:rPr>
                <w:noProof/>
                <w:webHidden/>
              </w:rPr>
              <w:fldChar w:fldCharType="end"/>
            </w:r>
          </w:hyperlink>
        </w:p>
        <w:p w14:paraId="3A377050"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71" w:history="1">
            <w:r w:rsidRPr="00191C1B">
              <w:rPr>
                <w:rStyle w:val="Hyperlink"/>
                <w:noProof/>
              </w:rPr>
              <w:t>Product Use Cases</w:t>
            </w:r>
            <w:r>
              <w:rPr>
                <w:noProof/>
                <w:webHidden/>
              </w:rPr>
              <w:tab/>
            </w:r>
            <w:r>
              <w:rPr>
                <w:noProof/>
                <w:webHidden/>
              </w:rPr>
              <w:fldChar w:fldCharType="begin"/>
            </w:r>
            <w:r>
              <w:rPr>
                <w:noProof/>
                <w:webHidden/>
              </w:rPr>
              <w:instrText xml:space="preserve"> PAGEREF _Toc54988771 \h </w:instrText>
            </w:r>
            <w:r>
              <w:rPr>
                <w:noProof/>
                <w:webHidden/>
              </w:rPr>
            </w:r>
            <w:r>
              <w:rPr>
                <w:noProof/>
                <w:webHidden/>
              </w:rPr>
              <w:fldChar w:fldCharType="separate"/>
            </w:r>
            <w:r>
              <w:rPr>
                <w:noProof/>
                <w:webHidden/>
              </w:rPr>
              <w:t>25</w:t>
            </w:r>
            <w:r>
              <w:rPr>
                <w:noProof/>
                <w:webHidden/>
              </w:rPr>
              <w:fldChar w:fldCharType="end"/>
            </w:r>
          </w:hyperlink>
        </w:p>
        <w:p w14:paraId="7BDC7BE2" w14:textId="77777777" w:rsidR="0016485D" w:rsidRDefault="0016485D" w:rsidP="0016485D">
          <w:pPr>
            <w:pStyle w:val="TOC3"/>
            <w:rPr>
              <w:rFonts w:asciiTheme="minorHAnsi" w:eastAsiaTheme="minorEastAsia" w:hAnsiTheme="minorHAnsi" w:cstheme="minorBidi"/>
              <w:noProof/>
            </w:rPr>
          </w:pPr>
          <w:hyperlink w:anchor="_Toc54988772" w:history="1">
            <w:r w:rsidRPr="00191C1B">
              <w:rPr>
                <w:rStyle w:val="Hyperlink"/>
                <w:noProof/>
              </w:rPr>
              <w:t>Use Case Diagrams</w:t>
            </w:r>
            <w:r>
              <w:rPr>
                <w:noProof/>
                <w:webHidden/>
              </w:rPr>
              <w:tab/>
            </w:r>
            <w:r>
              <w:rPr>
                <w:noProof/>
                <w:webHidden/>
              </w:rPr>
              <w:fldChar w:fldCharType="begin"/>
            </w:r>
            <w:r>
              <w:rPr>
                <w:noProof/>
                <w:webHidden/>
              </w:rPr>
              <w:instrText xml:space="preserve"> PAGEREF _Toc54988772 \h </w:instrText>
            </w:r>
            <w:r>
              <w:rPr>
                <w:noProof/>
                <w:webHidden/>
              </w:rPr>
            </w:r>
            <w:r>
              <w:rPr>
                <w:noProof/>
                <w:webHidden/>
              </w:rPr>
              <w:fldChar w:fldCharType="separate"/>
            </w:r>
            <w:r>
              <w:rPr>
                <w:noProof/>
                <w:webHidden/>
              </w:rPr>
              <w:t>26</w:t>
            </w:r>
            <w:r>
              <w:rPr>
                <w:noProof/>
                <w:webHidden/>
              </w:rPr>
              <w:fldChar w:fldCharType="end"/>
            </w:r>
          </w:hyperlink>
        </w:p>
        <w:p w14:paraId="5489909A" w14:textId="77777777" w:rsidR="0016485D" w:rsidRDefault="0016485D" w:rsidP="0016485D">
          <w:pPr>
            <w:pStyle w:val="TOC3"/>
            <w:rPr>
              <w:rFonts w:asciiTheme="minorHAnsi" w:eastAsiaTheme="minorEastAsia" w:hAnsiTheme="minorHAnsi" w:cstheme="minorBidi"/>
              <w:noProof/>
            </w:rPr>
          </w:pPr>
          <w:hyperlink w:anchor="_Toc54988773" w:history="1">
            <w:r w:rsidRPr="00191C1B">
              <w:rPr>
                <w:rStyle w:val="Hyperlink"/>
                <w:noProof/>
              </w:rPr>
              <w:t>Product Use Case List</w:t>
            </w:r>
            <w:r>
              <w:rPr>
                <w:noProof/>
                <w:webHidden/>
              </w:rPr>
              <w:tab/>
            </w:r>
            <w:r>
              <w:rPr>
                <w:noProof/>
                <w:webHidden/>
              </w:rPr>
              <w:fldChar w:fldCharType="begin"/>
            </w:r>
            <w:r>
              <w:rPr>
                <w:noProof/>
                <w:webHidden/>
              </w:rPr>
              <w:instrText xml:space="preserve"> PAGEREF _Toc54988773 \h </w:instrText>
            </w:r>
            <w:r>
              <w:rPr>
                <w:noProof/>
                <w:webHidden/>
              </w:rPr>
            </w:r>
            <w:r>
              <w:rPr>
                <w:noProof/>
                <w:webHidden/>
              </w:rPr>
              <w:fldChar w:fldCharType="separate"/>
            </w:r>
            <w:r>
              <w:rPr>
                <w:noProof/>
                <w:webHidden/>
              </w:rPr>
              <w:t>26</w:t>
            </w:r>
            <w:r>
              <w:rPr>
                <w:noProof/>
                <w:webHidden/>
              </w:rPr>
              <w:fldChar w:fldCharType="end"/>
            </w:r>
          </w:hyperlink>
        </w:p>
        <w:p w14:paraId="3C7D3565" w14:textId="77777777" w:rsidR="0016485D" w:rsidRDefault="0016485D" w:rsidP="0016485D">
          <w:pPr>
            <w:pStyle w:val="TOC3"/>
            <w:rPr>
              <w:rFonts w:asciiTheme="minorHAnsi" w:eastAsiaTheme="minorEastAsia" w:hAnsiTheme="minorHAnsi" w:cstheme="minorBidi"/>
              <w:noProof/>
            </w:rPr>
          </w:pPr>
          <w:hyperlink w:anchor="_Toc54988774" w:history="1">
            <w:r w:rsidRPr="00191C1B">
              <w:rPr>
                <w:rStyle w:val="Hyperlink"/>
                <w:noProof/>
              </w:rPr>
              <w:t>Individual Product Use Cases</w:t>
            </w:r>
            <w:r>
              <w:rPr>
                <w:noProof/>
                <w:webHidden/>
              </w:rPr>
              <w:tab/>
            </w:r>
            <w:r>
              <w:rPr>
                <w:noProof/>
                <w:webHidden/>
              </w:rPr>
              <w:fldChar w:fldCharType="begin"/>
            </w:r>
            <w:r>
              <w:rPr>
                <w:noProof/>
                <w:webHidden/>
              </w:rPr>
              <w:instrText xml:space="preserve"> PAGEREF _Toc54988774 \h </w:instrText>
            </w:r>
            <w:r>
              <w:rPr>
                <w:noProof/>
                <w:webHidden/>
              </w:rPr>
            </w:r>
            <w:r>
              <w:rPr>
                <w:noProof/>
                <w:webHidden/>
              </w:rPr>
              <w:fldChar w:fldCharType="separate"/>
            </w:r>
            <w:r>
              <w:rPr>
                <w:noProof/>
                <w:webHidden/>
              </w:rPr>
              <w:t>27</w:t>
            </w:r>
            <w:r>
              <w:rPr>
                <w:noProof/>
                <w:webHidden/>
              </w:rPr>
              <w:fldChar w:fldCharType="end"/>
            </w:r>
          </w:hyperlink>
        </w:p>
        <w:p w14:paraId="2A76282D"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75" w:history="1">
            <w:r w:rsidRPr="00191C1B">
              <w:rPr>
                <w:rStyle w:val="Hyperlink"/>
                <w:noProof/>
              </w:rPr>
              <w:t>Functional Requirements</w:t>
            </w:r>
            <w:r>
              <w:rPr>
                <w:noProof/>
                <w:webHidden/>
              </w:rPr>
              <w:tab/>
            </w:r>
            <w:r>
              <w:rPr>
                <w:noProof/>
                <w:webHidden/>
              </w:rPr>
              <w:fldChar w:fldCharType="begin"/>
            </w:r>
            <w:r>
              <w:rPr>
                <w:noProof/>
                <w:webHidden/>
              </w:rPr>
              <w:instrText xml:space="preserve"> PAGEREF _Toc54988775 \h </w:instrText>
            </w:r>
            <w:r>
              <w:rPr>
                <w:noProof/>
                <w:webHidden/>
              </w:rPr>
            </w:r>
            <w:r>
              <w:rPr>
                <w:noProof/>
                <w:webHidden/>
              </w:rPr>
              <w:fldChar w:fldCharType="separate"/>
            </w:r>
            <w:r>
              <w:rPr>
                <w:noProof/>
                <w:webHidden/>
              </w:rPr>
              <w:t>33</w:t>
            </w:r>
            <w:r>
              <w:rPr>
                <w:noProof/>
                <w:webHidden/>
              </w:rPr>
              <w:fldChar w:fldCharType="end"/>
            </w:r>
          </w:hyperlink>
        </w:p>
        <w:p w14:paraId="11F020F0"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76" w:history="1">
            <w:r w:rsidRPr="00191C1B">
              <w:rPr>
                <w:rStyle w:val="Hyperlink"/>
                <w:noProof/>
              </w:rPr>
              <w:t xml:space="preserve">Data Requirements </w:t>
            </w:r>
            <w:r>
              <w:rPr>
                <w:noProof/>
                <w:webHidden/>
              </w:rPr>
              <w:tab/>
            </w:r>
            <w:r>
              <w:rPr>
                <w:noProof/>
                <w:webHidden/>
              </w:rPr>
              <w:fldChar w:fldCharType="begin"/>
            </w:r>
            <w:r>
              <w:rPr>
                <w:noProof/>
                <w:webHidden/>
              </w:rPr>
              <w:instrText xml:space="preserve"> PAGEREF _Toc54988776 \h </w:instrText>
            </w:r>
            <w:r>
              <w:rPr>
                <w:noProof/>
                <w:webHidden/>
              </w:rPr>
            </w:r>
            <w:r>
              <w:rPr>
                <w:noProof/>
                <w:webHidden/>
              </w:rPr>
              <w:fldChar w:fldCharType="separate"/>
            </w:r>
            <w:r>
              <w:rPr>
                <w:noProof/>
                <w:webHidden/>
              </w:rPr>
              <w:t>35</w:t>
            </w:r>
            <w:r>
              <w:rPr>
                <w:noProof/>
                <w:webHidden/>
              </w:rPr>
              <w:fldChar w:fldCharType="end"/>
            </w:r>
          </w:hyperlink>
        </w:p>
        <w:p w14:paraId="442C61D1"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77" w:history="1">
            <w:r w:rsidRPr="00191C1B">
              <w:rPr>
                <w:rStyle w:val="Hyperlink"/>
                <w:noProof/>
              </w:rPr>
              <w:t>Performance Requirements</w:t>
            </w:r>
            <w:r>
              <w:rPr>
                <w:noProof/>
                <w:webHidden/>
              </w:rPr>
              <w:tab/>
            </w:r>
            <w:r>
              <w:rPr>
                <w:noProof/>
                <w:webHidden/>
              </w:rPr>
              <w:fldChar w:fldCharType="begin"/>
            </w:r>
            <w:r>
              <w:rPr>
                <w:noProof/>
                <w:webHidden/>
              </w:rPr>
              <w:instrText xml:space="preserve"> PAGEREF _Toc54988777 \h </w:instrText>
            </w:r>
            <w:r>
              <w:rPr>
                <w:noProof/>
                <w:webHidden/>
              </w:rPr>
            </w:r>
            <w:r>
              <w:rPr>
                <w:noProof/>
                <w:webHidden/>
              </w:rPr>
              <w:fldChar w:fldCharType="separate"/>
            </w:r>
            <w:r>
              <w:rPr>
                <w:noProof/>
                <w:webHidden/>
              </w:rPr>
              <w:t>37</w:t>
            </w:r>
            <w:r>
              <w:rPr>
                <w:noProof/>
                <w:webHidden/>
              </w:rPr>
              <w:fldChar w:fldCharType="end"/>
            </w:r>
          </w:hyperlink>
        </w:p>
        <w:p w14:paraId="75B16577" w14:textId="77777777" w:rsidR="0016485D" w:rsidRDefault="0016485D" w:rsidP="0016485D">
          <w:pPr>
            <w:pStyle w:val="TOC3"/>
            <w:rPr>
              <w:rFonts w:asciiTheme="minorHAnsi" w:eastAsiaTheme="minorEastAsia" w:hAnsiTheme="minorHAnsi" w:cstheme="minorBidi"/>
              <w:noProof/>
            </w:rPr>
          </w:pPr>
          <w:hyperlink w:anchor="_Toc54988778" w:history="1">
            <w:r w:rsidRPr="00191C1B">
              <w:rPr>
                <w:rStyle w:val="Hyperlink"/>
                <w:noProof/>
              </w:rPr>
              <w:t>Speed and Latency Requirements</w:t>
            </w:r>
            <w:r>
              <w:rPr>
                <w:noProof/>
                <w:webHidden/>
              </w:rPr>
              <w:tab/>
            </w:r>
            <w:r>
              <w:rPr>
                <w:noProof/>
                <w:webHidden/>
              </w:rPr>
              <w:fldChar w:fldCharType="begin"/>
            </w:r>
            <w:r>
              <w:rPr>
                <w:noProof/>
                <w:webHidden/>
              </w:rPr>
              <w:instrText xml:space="preserve"> PAGEREF _Toc54988778 \h </w:instrText>
            </w:r>
            <w:r>
              <w:rPr>
                <w:noProof/>
                <w:webHidden/>
              </w:rPr>
            </w:r>
            <w:r>
              <w:rPr>
                <w:noProof/>
                <w:webHidden/>
              </w:rPr>
              <w:fldChar w:fldCharType="separate"/>
            </w:r>
            <w:r>
              <w:rPr>
                <w:noProof/>
                <w:webHidden/>
              </w:rPr>
              <w:t>37</w:t>
            </w:r>
            <w:r>
              <w:rPr>
                <w:noProof/>
                <w:webHidden/>
              </w:rPr>
              <w:fldChar w:fldCharType="end"/>
            </w:r>
          </w:hyperlink>
        </w:p>
        <w:p w14:paraId="318E7E91" w14:textId="77777777" w:rsidR="0016485D" w:rsidRDefault="0016485D" w:rsidP="0016485D">
          <w:pPr>
            <w:pStyle w:val="TOC3"/>
            <w:rPr>
              <w:rFonts w:asciiTheme="minorHAnsi" w:eastAsiaTheme="minorEastAsia" w:hAnsiTheme="minorHAnsi" w:cstheme="minorBidi"/>
              <w:noProof/>
            </w:rPr>
          </w:pPr>
          <w:hyperlink w:anchor="_Toc54988779" w:history="1">
            <w:r w:rsidRPr="00191C1B">
              <w:rPr>
                <w:rStyle w:val="Hyperlink"/>
                <w:noProof/>
              </w:rPr>
              <w:t>Precision or Accuracy Requirements</w:t>
            </w:r>
            <w:r>
              <w:rPr>
                <w:noProof/>
                <w:webHidden/>
              </w:rPr>
              <w:tab/>
            </w:r>
            <w:r>
              <w:rPr>
                <w:noProof/>
                <w:webHidden/>
              </w:rPr>
              <w:fldChar w:fldCharType="begin"/>
            </w:r>
            <w:r>
              <w:rPr>
                <w:noProof/>
                <w:webHidden/>
              </w:rPr>
              <w:instrText xml:space="preserve"> PAGEREF _Toc54988779 \h </w:instrText>
            </w:r>
            <w:r>
              <w:rPr>
                <w:noProof/>
                <w:webHidden/>
              </w:rPr>
            </w:r>
            <w:r>
              <w:rPr>
                <w:noProof/>
                <w:webHidden/>
              </w:rPr>
              <w:fldChar w:fldCharType="separate"/>
            </w:r>
            <w:r>
              <w:rPr>
                <w:noProof/>
                <w:webHidden/>
              </w:rPr>
              <w:t>38</w:t>
            </w:r>
            <w:r>
              <w:rPr>
                <w:noProof/>
                <w:webHidden/>
              </w:rPr>
              <w:fldChar w:fldCharType="end"/>
            </w:r>
          </w:hyperlink>
        </w:p>
        <w:p w14:paraId="429A4FBA" w14:textId="77777777" w:rsidR="0016485D" w:rsidRDefault="0016485D" w:rsidP="0016485D">
          <w:pPr>
            <w:pStyle w:val="TOC3"/>
            <w:rPr>
              <w:rFonts w:asciiTheme="minorHAnsi" w:eastAsiaTheme="minorEastAsia" w:hAnsiTheme="minorHAnsi" w:cstheme="minorBidi"/>
              <w:noProof/>
            </w:rPr>
          </w:pPr>
          <w:hyperlink w:anchor="_Toc54988780" w:history="1">
            <w:r w:rsidRPr="00191C1B">
              <w:rPr>
                <w:rStyle w:val="Hyperlink"/>
                <w:noProof/>
              </w:rPr>
              <w:t>Capacity Requirements</w:t>
            </w:r>
            <w:r>
              <w:rPr>
                <w:noProof/>
                <w:webHidden/>
              </w:rPr>
              <w:tab/>
            </w:r>
            <w:r>
              <w:rPr>
                <w:noProof/>
                <w:webHidden/>
              </w:rPr>
              <w:fldChar w:fldCharType="begin"/>
            </w:r>
            <w:r>
              <w:rPr>
                <w:noProof/>
                <w:webHidden/>
              </w:rPr>
              <w:instrText xml:space="preserve"> PAGEREF _Toc54988780 \h </w:instrText>
            </w:r>
            <w:r>
              <w:rPr>
                <w:noProof/>
                <w:webHidden/>
              </w:rPr>
            </w:r>
            <w:r>
              <w:rPr>
                <w:noProof/>
                <w:webHidden/>
              </w:rPr>
              <w:fldChar w:fldCharType="separate"/>
            </w:r>
            <w:r>
              <w:rPr>
                <w:noProof/>
                <w:webHidden/>
              </w:rPr>
              <w:t>40</w:t>
            </w:r>
            <w:r>
              <w:rPr>
                <w:noProof/>
                <w:webHidden/>
              </w:rPr>
              <w:fldChar w:fldCharType="end"/>
            </w:r>
          </w:hyperlink>
        </w:p>
        <w:p w14:paraId="34F15E40"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81" w:history="1">
            <w:r w:rsidRPr="00191C1B">
              <w:rPr>
                <w:rStyle w:val="Hyperlink"/>
                <w:noProof/>
              </w:rPr>
              <w:t>Dependability Requirements</w:t>
            </w:r>
            <w:r>
              <w:rPr>
                <w:noProof/>
                <w:webHidden/>
              </w:rPr>
              <w:tab/>
            </w:r>
            <w:r>
              <w:rPr>
                <w:noProof/>
                <w:webHidden/>
              </w:rPr>
              <w:fldChar w:fldCharType="begin"/>
            </w:r>
            <w:r>
              <w:rPr>
                <w:noProof/>
                <w:webHidden/>
              </w:rPr>
              <w:instrText xml:space="preserve"> PAGEREF _Toc54988781 \h </w:instrText>
            </w:r>
            <w:r>
              <w:rPr>
                <w:noProof/>
                <w:webHidden/>
              </w:rPr>
            </w:r>
            <w:r>
              <w:rPr>
                <w:noProof/>
                <w:webHidden/>
              </w:rPr>
              <w:fldChar w:fldCharType="separate"/>
            </w:r>
            <w:r>
              <w:rPr>
                <w:noProof/>
                <w:webHidden/>
              </w:rPr>
              <w:t>41</w:t>
            </w:r>
            <w:r>
              <w:rPr>
                <w:noProof/>
                <w:webHidden/>
              </w:rPr>
              <w:fldChar w:fldCharType="end"/>
            </w:r>
          </w:hyperlink>
        </w:p>
        <w:p w14:paraId="2AB98243" w14:textId="77777777" w:rsidR="0016485D" w:rsidRDefault="0016485D" w:rsidP="0016485D">
          <w:pPr>
            <w:pStyle w:val="TOC3"/>
            <w:rPr>
              <w:rFonts w:asciiTheme="minorHAnsi" w:eastAsiaTheme="minorEastAsia" w:hAnsiTheme="minorHAnsi" w:cstheme="minorBidi"/>
              <w:noProof/>
            </w:rPr>
          </w:pPr>
          <w:hyperlink w:anchor="_Toc54988782" w:history="1">
            <w:r w:rsidRPr="00191C1B">
              <w:rPr>
                <w:rStyle w:val="Hyperlink"/>
                <w:noProof/>
              </w:rPr>
              <w:t>Reliability Requirements</w:t>
            </w:r>
            <w:r>
              <w:rPr>
                <w:noProof/>
                <w:webHidden/>
              </w:rPr>
              <w:tab/>
            </w:r>
            <w:r>
              <w:rPr>
                <w:noProof/>
                <w:webHidden/>
              </w:rPr>
              <w:fldChar w:fldCharType="begin"/>
            </w:r>
            <w:r>
              <w:rPr>
                <w:noProof/>
                <w:webHidden/>
              </w:rPr>
              <w:instrText xml:space="preserve"> PAGEREF _Toc54988782 \h </w:instrText>
            </w:r>
            <w:r>
              <w:rPr>
                <w:noProof/>
                <w:webHidden/>
              </w:rPr>
            </w:r>
            <w:r>
              <w:rPr>
                <w:noProof/>
                <w:webHidden/>
              </w:rPr>
              <w:fldChar w:fldCharType="separate"/>
            </w:r>
            <w:r>
              <w:rPr>
                <w:noProof/>
                <w:webHidden/>
              </w:rPr>
              <w:t>41</w:t>
            </w:r>
            <w:r>
              <w:rPr>
                <w:noProof/>
                <w:webHidden/>
              </w:rPr>
              <w:fldChar w:fldCharType="end"/>
            </w:r>
          </w:hyperlink>
        </w:p>
        <w:p w14:paraId="29C702FB" w14:textId="77777777" w:rsidR="0016485D" w:rsidRDefault="0016485D" w:rsidP="0016485D">
          <w:pPr>
            <w:pStyle w:val="TOC3"/>
            <w:rPr>
              <w:rFonts w:asciiTheme="minorHAnsi" w:eastAsiaTheme="minorEastAsia" w:hAnsiTheme="minorHAnsi" w:cstheme="minorBidi"/>
              <w:noProof/>
            </w:rPr>
          </w:pPr>
          <w:hyperlink w:anchor="_Toc54988783" w:history="1">
            <w:r w:rsidRPr="00191C1B">
              <w:rPr>
                <w:rStyle w:val="Hyperlink"/>
                <w:noProof/>
              </w:rPr>
              <w:t>Availability Requirements</w:t>
            </w:r>
            <w:r>
              <w:rPr>
                <w:noProof/>
                <w:webHidden/>
              </w:rPr>
              <w:tab/>
            </w:r>
            <w:r>
              <w:rPr>
                <w:noProof/>
                <w:webHidden/>
              </w:rPr>
              <w:fldChar w:fldCharType="begin"/>
            </w:r>
            <w:r>
              <w:rPr>
                <w:noProof/>
                <w:webHidden/>
              </w:rPr>
              <w:instrText xml:space="preserve"> PAGEREF _Toc54988783 \h </w:instrText>
            </w:r>
            <w:r>
              <w:rPr>
                <w:noProof/>
                <w:webHidden/>
              </w:rPr>
            </w:r>
            <w:r>
              <w:rPr>
                <w:noProof/>
                <w:webHidden/>
              </w:rPr>
              <w:fldChar w:fldCharType="separate"/>
            </w:r>
            <w:r>
              <w:rPr>
                <w:noProof/>
                <w:webHidden/>
              </w:rPr>
              <w:t>42</w:t>
            </w:r>
            <w:r>
              <w:rPr>
                <w:noProof/>
                <w:webHidden/>
              </w:rPr>
              <w:fldChar w:fldCharType="end"/>
            </w:r>
          </w:hyperlink>
        </w:p>
        <w:p w14:paraId="52CA2B54" w14:textId="77777777" w:rsidR="0016485D" w:rsidRDefault="0016485D" w:rsidP="0016485D">
          <w:pPr>
            <w:pStyle w:val="TOC3"/>
            <w:rPr>
              <w:rFonts w:asciiTheme="minorHAnsi" w:eastAsiaTheme="minorEastAsia" w:hAnsiTheme="minorHAnsi" w:cstheme="minorBidi"/>
              <w:noProof/>
            </w:rPr>
          </w:pPr>
          <w:hyperlink w:anchor="_Toc54988784" w:history="1">
            <w:r w:rsidRPr="00191C1B">
              <w:rPr>
                <w:rStyle w:val="Hyperlink"/>
                <w:noProof/>
              </w:rPr>
              <w:t>Robustness or Fault-Tolerance Requirements</w:t>
            </w:r>
            <w:r>
              <w:rPr>
                <w:noProof/>
                <w:webHidden/>
              </w:rPr>
              <w:tab/>
            </w:r>
            <w:r>
              <w:rPr>
                <w:noProof/>
                <w:webHidden/>
              </w:rPr>
              <w:fldChar w:fldCharType="begin"/>
            </w:r>
            <w:r>
              <w:rPr>
                <w:noProof/>
                <w:webHidden/>
              </w:rPr>
              <w:instrText xml:space="preserve"> PAGEREF _Toc54988784 \h </w:instrText>
            </w:r>
            <w:r>
              <w:rPr>
                <w:noProof/>
                <w:webHidden/>
              </w:rPr>
            </w:r>
            <w:r>
              <w:rPr>
                <w:noProof/>
                <w:webHidden/>
              </w:rPr>
              <w:fldChar w:fldCharType="separate"/>
            </w:r>
            <w:r>
              <w:rPr>
                <w:noProof/>
                <w:webHidden/>
              </w:rPr>
              <w:t>43</w:t>
            </w:r>
            <w:r>
              <w:rPr>
                <w:noProof/>
                <w:webHidden/>
              </w:rPr>
              <w:fldChar w:fldCharType="end"/>
            </w:r>
          </w:hyperlink>
        </w:p>
        <w:p w14:paraId="30ED0EAE" w14:textId="77777777" w:rsidR="0016485D" w:rsidRDefault="0016485D" w:rsidP="0016485D">
          <w:pPr>
            <w:pStyle w:val="TOC3"/>
            <w:rPr>
              <w:rFonts w:asciiTheme="minorHAnsi" w:eastAsiaTheme="minorEastAsia" w:hAnsiTheme="minorHAnsi" w:cstheme="minorBidi"/>
              <w:noProof/>
            </w:rPr>
          </w:pPr>
          <w:hyperlink w:anchor="_Toc54988785" w:history="1">
            <w:r w:rsidRPr="00191C1B">
              <w:rPr>
                <w:rStyle w:val="Hyperlink"/>
                <w:noProof/>
              </w:rPr>
              <w:t>Safety-Critical Requirements</w:t>
            </w:r>
            <w:r>
              <w:rPr>
                <w:noProof/>
                <w:webHidden/>
              </w:rPr>
              <w:tab/>
            </w:r>
            <w:r>
              <w:rPr>
                <w:noProof/>
                <w:webHidden/>
              </w:rPr>
              <w:fldChar w:fldCharType="begin"/>
            </w:r>
            <w:r>
              <w:rPr>
                <w:noProof/>
                <w:webHidden/>
              </w:rPr>
              <w:instrText xml:space="preserve"> PAGEREF _Toc54988785 \h </w:instrText>
            </w:r>
            <w:r>
              <w:rPr>
                <w:noProof/>
                <w:webHidden/>
              </w:rPr>
            </w:r>
            <w:r>
              <w:rPr>
                <w:noProof/>
                <w:webHidden/>
              </w:rPr>
              <w:fldChar w:fldCharType="separate"/>
            </w:r>
            <w:r>
              <w:rPr>
                <w:noProof/>
                <w:webHidden/>
              </w:rPr>
              <w:t>45</w:t>
            </w:r>
            <w:r>
              <w:rPr>
                <w:noProof/>
                <w:webHidden/>
              </w:rPr>
              <w:fldChar w:fldCharType="end"/>
            </w:r>
          </w:hyperlink>
        </w:p>
        <w:p w14:paraId="115908E6"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86" w:history="1">
            <w:r w:rsidRPr="00191C1B">
              <w:rPr>
                <w:rStyle w:val="Hyperlink"/>
                <w:noProof/>
              </w:rPr>
              <w:t>Maintainability and Supportability Requirements</w:t>
            </w:r>
            <w:r>
              <w:rPr>
                <w:noProof/>
                <w:webHidden/>
              </w:rPr>
              <w:tab/>
            </w:r>
            <w:r>
              <w:rPr>
                <w:noProof/>
                <w:webHidden/>
              </w:rPr>
              <w:fldChar w:fldCharType="begin"/>
            </w:r>
            <w:r>
              <w:rPr>
                <w:noProof/>
                <w:webHidden/>
              </w:rPr>
              <w:instrText xml:space="preserve"> PAGEREF _Toc54988786 \h </w:instrText>
            </w:r>
            <w:r>
              <w:rPr>
                <w:noProof/>
                <w:webHidden/>
              </w:rPr>
            </w:r>
            <w:r>
              <w:rPr>
                <w:noProof/>
                <w:webHidden/>
              </w:rPr>
              <w:fldChar w:fldCharType="separate"/>
            </w:r>
            <w:r>
              <w:rPr>
                <w:noProof/>
                <w:webHidden/>
              </w:rPr>
              <w:t>45</w:t>
            </w:r>
            <w:r>
              <w:rPr>
                <w:noProof/>
                <w:webHidden/>
              </w:rPr>
              <w:fldChar w:fldCharType="end"/>
            </w:r>
          </w:hyperlink>
        </w:p>
        <w:p w14:paraId="1FB7114F" w14:textId="77777777" w:rsidR="0016485D" w:rsidRDefault="0016485D" w:rsidP="0016485D">
          <w:pPr>
            <w:pStyle w:val="TOC3"/>
            <w:rPr>
              <w:rFonts w:asciiTheme="minorHAnsi" w:eastAsiaTheme="minorEastAsia" w:hAnsiTheme="minorHAnsi" w:cstheme="minorBidi"/>
              <w:noProof/>
            </w:rPr>
          </w:pPr>
          <w:hyperlink w:anchor="_Toc54988787" w:history="1">
            <w:r w:rsidRPr="00191C1B">
              <w:rPr>
                <w:rStyle w:val="Hyperlink"/>
                <w:noProof/>
              </w:rPr>
              <w:t>Maintenance Requirements</w:t>
            </w:r>
            <w:r>
              <w:rPr>
                <w:noProof/>
                <w:webHidden/>
              </w:rPr>
              <w:tab/>
            </w:r>
            <w:r>
              <w:rPr>
                <w:noProof/>
                <w:webHidden/>
              </w:rPr>
              <w:fldChar w:fldCharType="begin"/>
            </w:r>
            <w:r>
              <w:rPr>
                <w:noProof/>
                <w:webHidden/>
              </w:rPr>
              <w:instrText xml:space="preserve"> PAGEREF _Toc54988787 \h </w:instrText>
            </w:r>
            <w:r>
              <w:rPr>
                <w:noProof/>
                <w:webHidden/>
              </w:rPr>
            </w:r>
            <w:r>
              <w:rPr>
                <w:noProof/>
                <w:webHidden/>
              </w:rPr>
              <w:fldChar w:fldCharType="separate"/>
            </w:r>
            <w:r>
              <w:rPr>
                <w:noProof/>
                <w:webHidden/>
              </w:rPr>
              <w:t>45</w:t>
            </w:r>
            <w:r>
              <w:rPr>
                <w:noProof/>
                <w:webHidden/>
              </w:rPr>
              <w:fldChar w:fldCharType="end"/>
            </w:r>
          </w:hyperlink>
        </w:p>
        <w:p w14:paraId="4D1FCE8D" w14:textId="77777777" w:rsidR="0016485D" w:rsidRDefault="0016485D" w:rsidP="0016485D">
          <w:pPr>
            <w:pStyle w:val="TOC3"/>
            <w:rPr>
              <w:rFonts w:asciiTheme="minorHAnsi" w:eastAsiaTheme="minorEastAsia" w:hAnsiTheme="minorHAnsi" w:cstheme="minorBidi"/>
              <w:noProof/>
            </w:rPr>
          </w:pPr>
          <w:hyperlink w:anchor="_Toc54988788" w:history="1">
            <w:r w:rsidRPr="00191C1B">
              <w:rPr>
                <w:rStyle w:val="Hyperlink"/>
                <w:noProof/>
              </w:rPr>
              <w:t>Supportability Requirements</w:t>
            </w:r>
            <w:r>
              <w:rPr>
                <w:noProof/>
                <w:webHidden/>
              </w:rPr>
              <w:tab/>
            </w:r>
            <w:r>
              <w:rPr>
                <w:noProof/>
                <w:webHidden/>
              </w:rPr>
              <w:fldChar w:fldCharType="begin"/>
            </w:r>
            <w:r>
              <w:rPr>
                <w:noProof/>
                <w:webHidden/>
              </w:rPr>
              <w:instrText xml:space="preserve"> PAGEREF _Toc54988788 \h </w:instrText>
            </w:r>
            <w:r>
              <w:rPr>
                <w:noProof/>
                <w:webHidden/>
              </w:rPr>
            </w:r>
            <w:r>
              <w:rPr>
                <w:noProof/>
                <w:webHidden/>
              </w:rPr>
              <w:fldChar w:fldCharType="separate"/>
            </w:r>
            <w:r>
              <w:rPr>
                <w:noProof/>
                <w:webHidden/>
              </w:rPr>
              <w:t>46</w:t>
            </w:r>
            <w:r>
              <w:rPr>
                <w:noProof/>
                <w:webHidden/>
              </w:rPr>
              <w:fldChar w:fldCharType="end"/>
            </w:r>
          </w:hyperlink>
        </w:p>
        <w:p w14:paraId="5843E2AB" w14:textId="77777777" w:rsidR="0016485D" w:rsidRDefault="0016485D" w:rsidP="0016485D">
          <w:pPr>
            <w:pStyle w:val="TOC3"/>
            <w:rPr>
              <w:rFonts w:asciiTheme="minorHAnsi" w:eastAsiaTheme="minorEastAsia" w:hAnsiTheme="minorHAnsi" w:cstheme="minorBidi"/>
              <w:noProof/>
            </w:rPr>
          </w:pPr>
          <w:hyperlink w:anchor="_Toc54988789" w:history="1">
            <w:r w:rsidRPr="00191C1B">
              <w:rPr>
                <w:rStyle w:val="Hyperlink"/>
                <w:noProof/>
              </w:rPr>
              <w:t>Adaptability Requirements</w:t>
            </w:r>
            <w:r>
              <w:rPr>
                <w:noProof/>
                <w:webHidden/>
              </w:rPr>
              <w:tab/>
            </w:r>
            <w:r>
              <w:rPr>
                <w:noProof/>
                <w:webHidden/>
              </w:rPr>
              <w:fldChar w:fldCharType="begin"/>
            </w:r>
            <w:r>
              <w:rPr>
                <w:noProof/>
                <w:webHidden/>
              </w:rPr>
              <w:instrText xml:space="preserve"> PAGEREF _Toc54988789 \h </w:instrText>
            </w:r>
            <w:r>
              <w:rPr>
                <w:noProof/>
                <w:webHidden/>
              </w:rPr>
            </w:r>
            <w:r>
              <w:rPr>
                <w:noProof/>
                <w:webHidden/>
              </w:rPr>
              <w:fldChar w:fldCharType="separate"/>
            </w:r>
            <w:r>
              <w:rPr>
                <w:noProof/>
                <w:webHidden/>
              </w:rPr>
              <w:t>47</w:t>
            </w:r>
            <w:r>
              <w:rPr>
                <w:noProof/>
                <w:webHidden/>
              </w:rPr>
              <w:fldChar w:fldCharType="end"/>
            </w:r>
          </w:hyperlink>
        </w:p>
        <w:p w14:paraId="3F5BA618" w14:textId="77777777" w:rsidR="0016485D" w:rsidRDefault="0016485D" w:rsidP="0016485D">
          <w:pPr>
            <w:pStyle w:val="TOC3"/>
            <w:rPr>
              <w:rFonts w:asciiTheme="minorHAnsi" w:eastAsiaTheme="minorEastAsia" w:hAnsiTheme="minorHAnsi" w:cstheme="minorBidi"/>
              <w:noProof/>
            </w:rPr>
          </w:pPr>
          <w:hyperlink w:anchor="_Toc54988790" w:history="1">
            <w:r w:rsidRPr="00191C1B">
              <w:rPr>
                <w:rStyle w:val="Hyperlink"/>
                <w:noProof/>
              </w:rPr>
              <w:t>Scalability or Extensibility Requirements</w:t>
            </w:r>
            <w:r>
              <w:rPr>
                <w:noProof/>
                <w:webHidden/>
              </w:rPr>
              <w:tab/>
            </w:r>
            <w:r>
              <w:rPr>
                <w:noProof/>
                <w:webHidden/>
              </w:rPr>
              <w:fldChar w:fldCharType="begin"/>
            </w:r>
            <w:r>
              <w:rPr>
                <w:noProof/>
                <w:webHidden/>
              </w:rPr>
              <w:instrText xml:space="preserve"> PAGEREF _Toc54988790 \h </w:instrText>
            </w:r>
            <w:r>
              <w:rPr>
                <w:noProof/>
                <w:webHidden/>
              </w:rPr>
            </w:r>
            <w:r>
              <w:rPr>
                <w:noProof/>
                <w:webHidden/>
              </w:rPr>
              <w:fldChar w:fldCharType="separate"/>
            </w:r>
            <w:r>
              <w:rPr>
                <w:noProof/>
                <w:webHidden/>
              </w:rPr>
              <w:t>48</w:t>
            </w:r>
            <w:r>
              <w:rPr>
                <w:noProof/>
                <w:webHidden/>
              </w:rPr>
              <w:fldChar w:fldCharType="end"/>
            </w:r>
          </w:hyperlink>
        </w:p>
        <w:p w14:paraId="39FFB6BE" w14:textId="77777777" w:rsidR="0016485D" w:rsidRDefault="0016485D" w:rsidP="0016485D">
          <w:pPr>
            <w:pStyle w:val="TOC3"/>
            <w:rPr>
              <w:rFonts w:asciiTheme="minorHAnsi" w:eastAsiaTheme="minorEastAsia" w:hAnsiTheme="minorHAnsi" w:cstheme="minorBidi"/>
              <w:noProof/>
            </w:rPr>
          </w:pPr>
          <w:hyperlink w:anchor="_Toc54988791" w:history="1">
            <w:r w:rsidRPr="00191C1B">
              <w:rPr>
                <w:rStyle w:val="Hyperlink"/>
                <w:noProof/>
              </w:rPr>
              <w:t>Longevity Requirements</w:t>
            </w:r>
            <w:r>
              <w:rPr>
                <w:noProof/>
                <w:webHidden/>
              </w:rPr>
              <w:tab/>
            </w:r>
            <w:r>
              <w:rPr>
                <w:noProof/>
                <w:webHidden/>
              </w:rPr>
              <w:fldChar w:fldCharType="begin"/>
            </w:r>
            <w:r>
              <w:rPr>
                <w:noProof/>
                <w:webHidden/>
              </w:rPr>
              <w:instrText xml:space="preserve"> PAGEREF _Toc54988791 \h </w:instrText>
            </w:r>
            <w:r>
              <w:rPr>
                <w:noProof/>
                <w:webHidden/>
              </w:rPr>
            </w:r>
            <w:r>
              <w:rPr>
                <w:noProof/>
                <w:webHidden/>
              </w:rPr>
              <w:fldChar w:fldCharType="separate"/>
            </w:r>
            <w:r>
              <w:rPr>
                <w:noProof/>
                <w:webHidden/>
              </w:rPr>
              <w:t>48</w:t>
            </w:r>
            <w:r>
              <w:rPr>
                <w:noProof/>
                <w:webHidden/>
              </w:rPr>
              <w:fldChar w:fldCharType="end"/>
            </w:r>
          </w:hyperlink>
        </w:p>
        <w:p w14:paraId="22127091"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92" w:history="1">
            <w:r w:rsidRPr="00191C1B">
              <w:rPr>
                <w:rStyle w:val="Hyperlink"/>
                <w:noProof/>
              </w:rPr>
              <w:t>Security Requirements</w:t>
            </w:r>
            <w:r>
              <w:rPr>
                <w:noProof/>
                <w:webHidden/>
              </w:rPr>
              <w:tab/>
            </w:r>
            <w:r>
              <w:rPr>
                <w:noProof/>
                <w:webHidden/>
              </w:rPr>
              <w:fldChar w:fldCharType="begin"/>
            </w:r>
            <w:r>
              <w:rPr>
                <w:noProof/>
                <w:webHidden/>
              </w:rPr>
              <w:instrText xml:space="preserve"> PAGEREF _Toc54988792 \h </w:instrText>
            </w:r>
            <w:r>
              <w:rPr>
                <w:noProof/>
                <w:webHidden/>
              </w:rPr>
            </w:r>
            <w:r>
              <w:rPr>
                <w:noProof/>
                <w:webHidden/>
              </w:rPr>
              <w:fldChar w:fldCharType="separate"/>
            </w:r>
            <w:r>
              <w:rPr>
                <w:noProof/>
                <w:webHidden/>
              </w:rPr>
              <w:t>49</w:t>
            </w:r>
            <w:r>
              <w:rPr>
                <w:noProof/>
                <w:webHidden/>
              </w:rPr>
              <w:fldChar w:fldCharType="end"/>
            </w:r>
          </w:hyperlink>
        </w:p>
        <w:p w14:paraId="3875207A" w14:textId="77777777" w:rsidR="0016485D" w:rsidRDefault="0016485D" w:rsidP="0016485D">
          <w:pPr>
            <w:pStyle w:val="TOC3"/>
            <w:rPr>
              <w:rFonts w:asciiTheme="minorHAnsi" w:eastAsiaTheme="minorEastAsia" w:hAnsiTheme="minorHAnsi" w:cstheme="minorBidi"/>
              <w:noProof/>
            </w:rPr>
          </w:pPr>
          <w:hyperlink w:anchor="_Toc54988793" w:history="1">
            <w:r w:rsidRPr="00191C1B">
              <w:rPr>
                <w:rStyle w:val="Hyperlink"/>
                <w:noProof/>
              </w:rPr>
              <w:t>Access Requirements</w:t>
            </w:r>
            <w:r>
              <w:rPr>
                <w:noProof/>
                <w:webHidden/>
              </w:rPr>
              <w:tab/>
            </w:r>
            <w:r>
              <w:rPr>
                <w:noProof/>
                <w:webHidden/>
              </w:rPr>
              <w:fldChar w:fldCharType="begin"/>
            </w:r>
            <w:r>
              <w:rPr>
                <w:noProof/>
                <w:webHidden/>
              </w:rPr>
              <w:instrText xml:space="preserve"> PAGEREF _Toc54988793 \h </w:instrText>
            </w:r>
            <w:r>
              <w:rPr>
                <w:noProof/>
                <w:webHidden/>
              </w:rPr>
            </w:r>
            <w:r>
              <w:rPr>
                <w:noProof/>
                <w:webHidden/>
              </w:rPr>
              <w:fldChar w:fldCharType="separate"/>
            </w:r>
            <w:r>
              <w:rPr>
                <w:noProof/>
                <w:webHidden/>
              </w:rPr>
              <w:t>49</w:t>
            </w:r>
            <w:r>
              <w:rPr>
                <w:noProof/>
                <w:webHidden/>
              </w:rPr>
              <w:fldChar w:fldCharType="end"/>
            </w:r>
          </w:hyperlink>
        </w:p>
        <w:p w14:paraId="006BABD6" w14:textId="77777777" w:rsidR="0016485D" w:rsidRDefault="0016485D" w:rsidP="0016485D">
          <w:pPr>
            <w:pStyle w:val="TOC3"/>
            <w:rPr>
              <w:rFonts w:asciiTheme="minorHAnsi" w:eastAsiaTheme="minorEastAsia" w:hAnsiTheme="minorHAnsi" w:cstheme="minorBidi"/>
              <w:noProof/>
            </w:rPr>
          </w:pPr>
          <w:hyperlink w:anchor="_Toc54988794" w:history="1">
            <w:r w:rsidRPr="00191C1B">
              <w:rPr>
                <w:rStyle w:val="Hyperlink"/>
                <w:noProof/>
              </w:rPr>
              <w:t>Integrity Requirements</w:t>
            </w:r>
            <w:r>
              <w:rPr>
                <w:noProof/>
                <w:webHidden/>
              </w:rPr>
              <w:tab/>
            </w:r>
            <w:r>
              <w:rPr>
                <w:noProof/>
                <w:webHidden/>
              </w:rPr>
              <w:fldChar w:fldCharType="begin"/>
            </w:r>
            <w:r>
              <w:rPr>
                <w:noProof/>
                <w:webHidden/>
              </w:rPr>
              <w:instrText xml:space="preserve"> PAGEREF _Toc54988794 \h </w:instrText>
            </w:r>
            <w:r>
              <w:rPr>
                <w:noProof/>
                <w:webHidden/>
              </w:rPr>
            </w:r>
            <w:r>
              <w:rPr>
                <w:noProof/>
                <w:webHidden/>
              </w:rPr>
              <w:fldChar w:fldCharType="separate"/>
            </w:r>
            <w:r>
              <w:rPr>
                <w:noProof/>
                <w:webHidden/>
              </w:rPr>
              <w:t>50</w:t>
            </w:r>
            <w:r>
              <w:rPr>
                <w:noProof/>
                <w:webHidden/>
              </w:rPr>
              <w:fldChar w:fldCharType="end"/>
            </w:r>
          </w:hyperlink>
        </w:p>
        <w:p w14:paraId="3DABD71B" w14:textId="77777777" w:rsidR="0016485D" w:rsidRDefault="0016485D" w:rsidP="0016485D">
          <w:pPr>
            <w:pStyle w:val="TOC3"/>
            <w:rPr>
              <w:rFonts w:asciiTheme="minorHAnsi" w:eastAsiaTheme="minorEastAsia" w:hAnsiTheme="minorHAnsi" w:cstheme="minorBidi"/>
              <w:noProof/>
            </w:rPr>
          </w:pPr>
          <w:hyperlink w:anchor="_Toc54988795" w:history="1">
            <w:r w:rsidRPr="00191C1B">
              <w:rPr>
                <w:rStyle w:val="Hyperlink"/>
                <w:noProof/>
              </w:rPr>
              <w:t>Privacy Requirements</w:t>
            </w:r>
            <w:r>
              <w:rPr>
                <w:noProof/>
                <w:webHidden/>
              </w:rPr>
              <w:tab/>
            </w:r>
            <w:r>
              <w:rPr>
                <w:noProof/>
                <w:webHidden/>
              </w:rPr>
              <w:fldChar w:fldCharType="begin"/>
            </w:r>
            <w:r>
              <w:rPr>
                <w:noProof/>
                <w:webHidden/>
              </w:rPr>
              <w:instrText xml:space="preserve"> PAGEREF _Toc54988795 \h </w:instrText>
            </w:r>
            <w:r>
              <w:rPr>
                <w:noProof/>
                <w:webHidden/>
              </w:rPr>
            </w:r>
            <w:r>
              <w:rPr>
                <w:noProof/>
                <w:webHidden/>
              </w:rPr>
              <w:fldChar w:fldCharType="separate"/>
            </w:r>
            <w:r>
              <w:rPr>
                <w:noProof/>
                <w:webHidden/>
              </w:rPr>
              <w:t>51</w:t>
            </w:r>
            <w:r>
              <w:rPr>
                <w:noProof/>
                <w:webHidden/>
              </w:rPr>
              <w:fldChar w:fldCharType="end"/>
            </w:r>
          </w:hyperlink>
        </w:p>
        <w:p w14:paraId="046800A7" w14:textId="77777777" w:rsidR="0016485D" w:rsidRDefault="0016485D" w:rsidP="0016485D">
          <w:pPr>
            <w:pStyle w:val="TOC3"/>
            <w:rPr>
              <w:rFonts w:asciiTheme="minorHAnsi" w:eastAsiaTheme="minorEastAsia" w:hAnsiTheme="minorHAnsi" w:cstheme="minorBidi"/>
              <w:noProof/>
            </w:rPr>
          </w:pPr>
          <w:hyperlink w:anchor="_Toc54988796" w:history="1">
            <w:r w:rsidRPr="00191C1B">
              <w:rPr>
                <w:rStyle w:val="Hyperlink"/>
                <w:noProof/>
              </w:rPr>
              <w:t>Audit Requirements</w:t>
            </w:r>
            <w:r>
              <w:rPr>
                <w:noProof/>
                <w:webHidden/>
              </w:rPr>
              <w:tab/>
            </w:r>
            <w:r>
              <w:rPr>
                <w:noProof/>
                <w:webHidden/>
              </w:rPr>
              <w:fldChar w:fldCharType="begin"/>
            </w:r>
            <w:r>
              <w:rPr>
                <w:noProof/>
                <w:webHidden/>
              </w:rPr>
              <w:instrText xml:space="preserve"> PAGEREF _Toc54988796 \h </w:instrText>
            </w:r>
            <w:r>
              <w:rPr>
                <w:noProof/>
                <w:webHidden/>
              </w:rPr>
            </w:r>
            <w:r>
              <w:rPr>
                <w:noProof/>
                <w:webHidden/>
              </w:rPr>
              <w:fldChar w:fldCharType="separate"/>
            </w:r>
            <w:r>
              <w:rPr>
                <w:noProof/>
                <w:webHidden/>
              </w:rPr>
              <w:t>52</w:t>
            </w:r>
            <w:r>
              <w:rPr>
                <w:noProof/>
                <w:webHidden/>
              </w:rPr>
              <w:fldChar w:fldCharType="end"/>
            </w:r>
          </w:hyperlink>
        </w:p>
        <w:p w14:paraId="24EDBD71" w14:textId="77777777" w:rsidR="0016485D" w:rsidRDefault="0016485D" w:rsidP="0016485D">
          <w:pPr>
            <w:pStyle w:val="TOC3"/>
            <w:rPr>
              <w:rFonts w:asciiTheme="minorHAnsi" w:eastAsiaTheme="minorEastAsia" w:hAnsiTheme="minorHAnsi" w:cstheme="minorBidi"/>
              <w:noProof/>
            </w:rPr>
          </w:pPr>
          <w:hyperlink w:anchor="_Toc54988797" w:history="1">
            <w:r w:rsidRPr="00191C1B">
              <w:rPr>
                <w:rStyle w:val="Hyperlink"/>
                <w:noProof/>
              </w:rPr>
              <w:t>Immunity Requirements</w:t>
            </w:r>
            <w:r>
              <w:rPr>
                <w:noProof/>
                <w:webHidden/>
              </w:rPr>
              <w:tab/>
            </w:r>
            <w:r>
              <w:rPr>
                <w:noProof/>
                <w:webHidden/>
              </w:rPr>
              <w:fldChar w:fldCharType="begin"/>
            </w:r>
            <w:r>
              <w:rPr>
                <w:noProof/>
                <w:webHidden/>
              </w:rPr>
              <w:instrText xml:space="preserve"> PAGEREF _Toc54988797 \h </w:instrText>
            </w:r>
            <w:r>
              <w:rPr>
                <w:noProof/>
                <w:webHidden/>
              </w:rPr>
            </w:r>
            <w:r>
              <w:rPr>
                <w:noProof/>
                <w:webHidden/>
              </w:rPr>
              <w:fldChar w:fldCharType="separate"/>
            </w:r>
            <w:r>
              <w:rPr>
                <w:noProof/>
                <w:webHidden/>
              </w:rPr>
              <w:t>52</w:t>
            </w:r>
            <w:r>
              <w:rPr>
                <w:noProof/>
                <w:webHidden/>
              </w:rPr>
              <w:fldChar w:fldCharType="end"/>
            </w:r>
          </w:hyperlink>
        </w:p>
        <w:p w14:paraId="4F89696C"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798" w:history="1">
            <w:r w:rsidRPr="00191C1B">
              <w:rPr>
                <w:rStyle w:val="Hyperlink"/>
                <w:noProof/>
              </w:rPr>
              <w:t>Usability and Humanity Requirements</w:t>
            </w:r>
            <w:r>
              <w:rPr>
                <w:noProof/>
                <w:webHidden/>
              </w:rPr>
              <w:tab/>
            </w:r>
            <w:r>
              <w:rPr>
                <w:noProof/>
                <w:webHidden/>
              </w:rPr>
              <w:fldChar w:fldCharType="begin"/>
            </w:r>
            <w:r>
              <w:rPr>
                <w:noProof/>
                <w:webHidden/>
              </w:rPr>
              <w:instrText xml:space="preserve"> PAGEREF _Toc54988798 \h </w:instrText>
            </w:r>
            <w:r>
              <w:rPr>
                <w:noProof/>
                <w:webHidden/>
              </w:rPr>
            </w:r>
            <w:r>
              <w:rPr>
                <w:noProof/>
                <w:webHidden/>
              </w:rPr>
              <w:fldChar w:fldCharType="separate"/>
            </w:r>
            <w:r>
              <w:rPr>
                <w:noProof/>
                <w:webHidden/>
              </w:rPr>
              <w:t>53</w:t>
            </w:r>
            <w:r>
              <w:rPr>
                <w:noProof/>
                <w:webHidden/>
              </w:rPr>
              <w:fldChar w:fldCharType="end"/>
            </w:r>
          </w:hyperlink>
        </w:p>
        <w:p w14:paraId="659E381D" w14:textId="77777777" w:rsidR="0016485D" w:rsidRDefault="0016485D" w:rsidP="0016485D">
          <w:pPr>
            <w:pStyle w:val="TOC3"/>
            <w:rPr>
              <w:rFonts w:asciiTheme="minorHAnsi" w:eastAsiaTheme="minorEastAsia" w:hAnsiTheme="minorHAnsi" w:cstheme="minorBidi"/>
              <w:noProof/>
            </w:rPr>
          </w:pPr>
          <w:hyperlink w:anchor="_Toc54988799" w:history="1">
            <w:r w:rsidRPr="00191C1B">
              <w:rPr>
                <w:rStyle w:val="Hyperlink"/>
                <w:noProof/>
              </w:rPr>
              <w:t>Ease of Use Requirements</w:t>
            </w:r>
            <w:r>
              <w:rPr>
                <w:noProof/>
                <w:webHidden/>
              </w:rPr>
              <w:tab/>
            </w:r>
            <w:r>
              <w:rPr>
                <w:noProof/>
                <w:webHidden/>
              </w:rPr>
              <w:fldChar w:fldCharType="begin"/>
            </w:r>
            <w:r>
              <w:rPr>
                <w:noProof/>
                <w:webHidden/>
              </w:rPr>
              <w:instrText xml:space="preserve"> PAGEREF _Toc54988799 \h </w:instrText>
            </w:r>
            <w:r>
              <w:rPr>
                <w:noProof/>
                <w:webHidden/>
              </w:rPr>
            </w:r>
            <w:r>
              <w:rPr>
                <w:noProof/>
                <w:webHidden/>
              </w:rPr>
              <w:fldChar w:fldCharType="separate"/>
            </w:r>
            <w:r>
              <w:rPr>
                <w:noProof/>
                <w:webHidden/>
              </w:rPr>
              <w:t>53</w:t>
            </w:r>
            <w:r>
              <w:rPr>
                <w:noProof/>
                <w:webHidden/>
              </w:rPr>
              <w:fldChar w:fldCharType="end"/>
            </w:r>
          </w:hyperlink>
        </w:p>
        <w:p w14:paraId="01DB8F40" w14:textId="77777777" w:rsidR="0016485D" w:rsidRDefault="0016485D" w:rsidP="0016485D">
          <w:pPr>
            <w:pStyle w:val="TOC3"/>
            <w:rPr>
              <w:rFonts w:asciiTheme="minorHAnsi" w:eastAsiaTheme="minorEastAsia" w:hAnsiTheme="minorHAnsi" w:cstheme="minorBidi"/>
              <w:noProof/>
            </w:rPr>
          </w:pPr>
          <w:hyperlink w:anchor="_Toc54988800" w:history="1">
            <w:r w:rsidRPr="00191C1B">
              <w:rPr>
                <w:rStyle w:val="Hyperlink"/>
                <w:noProof/>
              </w:rPr>
              <w:t>Personalization and Internationalization Requirements</w:t>
            </w:r>
            <w:r>
              <w:rPr>
                <w:noProof/>
                <w:webHidden/>
              </w:rPr>
              <w:tab/>
            </w:r>
            <w:r>
              <w:rPr>
                <w:noProof/>
                <w:webHidden/>
              </w:rPr>
              <w:fldChar w:fldCharType="begin"/>
            </w:r>
            <w:r>
              <w:rPr>
                <w:noProof/>
                <w:webHidden/>
              </w:rPr>
              <w:instrText xml:space="preserve"> PAGEREF _Toc54988800 \h </w:instrText>
            </w:r>
            <w:r>
              <w:rPr>
                <w:noProof/>
                <w:webHidden/>
              </w:rPr>
            </w:r>
            <w:r>
              <w:rPr>
                <w:noProof/>
                <w:webHidden/>
              </w:rPr>
              <w:fldChar w:fldCharType="separate"/>
            </w:r>
            <w:r>
              <w:rPr>
                <w:noProof/>
                <w:webHidden/>
              </w:rPr>
              <w:t>55</w:t>
            </w:r>
            <w:r>
              <w:rPr>
                <w:noProof/>
                <w:webHidden/>
              </w:rPr>
              <w:fldChar w:fldCharType="end"/>
            </w:r>
          </w:hyperlink>
        </w:p>
        <w:p w14:paraId="5F132E24" w14:textId="77777777" w:rsidR="0016485D" w:rsidRDefault="0016485D" w:rsidP="0016485D">
          <w:pPr>
            <w:pStyle w:val="TOC3"/>
            <w:rPr>
              <w:rFonts w:asciiTheme="minorHAnsi" w:eastAsiaTheme="minorEastAsia" w:hAnsiTheme="minorHAnsi" w:cstheme="minorBidi"/>
              <w:noProof/>
            </w:rPr>
          </w:pPr>
          <w:hyperlink w:anchor="_Toc54988801" w:history="1">
            <w:r w:rsidRPr="00191C1B">
              <w:rPr>
                <w:rStyle w:val="Hyperlink"/>
                <w:noProof/>
              </w:rPr>
              <w:t>Learning Requirements</w:t>
            </w:r>
            <w:r>
              <w:rPr>
                <w:noProof/>
                <w:webHidden/>
              </w:rPr>
              <w:tab/>
            </w:r>
            <w:r>
              <w:rPr>
                <w:noProof/>
                <w:webHidden/>
              </w:rPr>
              <w:fldChar w:fldCharType="begin"/>
            </w:r>
            <w:r>
              <w:rPr>
                <w:noProof/>
                <w:webHidden/>
              </w:rPr>
              <w:instrText xml:space="preserve"> PAGEREF _Toc54988801 \h </w:instrText>
            </w:r>
            <w:r>
              <w:rPr>
                <w:noProof/>
                <w:webHidden/>
              </w:rPr>
            </w:r>
            <w:r>
              <w:rPr>
                <w:noProof/>
                <w:webHidden/>
              </w:rPr>
              <w:fldChar w:fldCharType="separate"/>
            </w:r>
            <w:r>
              <w:rPr>
                <w:noProof/>
                <w:webHidden/>
              </w:rPr>
              <w:t>56</w:t>
            </w:r>
            <w:r>
              <w:rPr>
                <w:noProof/>
                <w:webHidden/>
              </w:rPr>
              <w:fldChar w:fldCharType="end"/>
            </w:r>
          </w:hyperlink>
        </w:p>
        <w:p w14:paraId="7DDDF524" w14:textId="77777777" w:rsidR="0016485D" w:rsidRDefault="0016485D" w:rsidP="0016485D">
          <w:pPr>
            <w:pStyle w:val="TOC3"/>
            <w:rPr>
              <w:rFonts w:asciiTheme="minorHAnsi" w:eastAsiaTheme="minorEastAsia" w:hAnsiTheme="minorHAnsi" w:cstheme="minorBidi"/>
              <w:noProof/>
            </w:rPr>
          </w:pPr>
          <w:hyperlink w:anchor="_Toc54988802" w:history="1">
            <w:r w:rsidRPr="00191C1B">
              <w:rPr>
                <w:rStyle w:val="Hyperlink"/>
                <w:noProof/>
              </w:rPr>
              <w:t>Understandability and Politeness Requirements</w:t>
            </w:r>
            <w:r>
              <w:rPr>
                <w:noProof/>
                <w:webHidden/>
              </w:rPr>
              <w:tab/>
            </w:r>
            <w:r>
              <w:rPr>
                <w:noProof/>
                <w:webHidden/>
              </w:rPr>
              <w:fldChar w:fldCharType="begin"/>
            </w:r>
            <w:r>
              <w:rPr>
                <w:noProof/>
                <w:webHidden/>
              </w:rPr>
              <w:instrText xml:space="preserve"> PAGEREF _Toc54988802 \h </w:instrText>
            </w:r>
            <w:r>
              <w:rPr>
                <w:noProof/>
                <w:webHidden/>
              </w:rPr>
            </w:r>
            <w:r>
              <w:rPr>
                <w:noProof/>
                <w:webHidden/>
              </w:rPr>
              <w:fldChar w:fldCharType="separate"/>
            </w:r>
            <w:r>
              <w:rPr>
                <w:noProof/>
                <w:webHidden/>
              </w:rPr>
              <w:t>57</w:t>
            </w:r>
            <w:r>
              <w:rPr>
                <w:noProof/>
                <w:webHidden/>
              </w:rPr>
              <w:fldChar w:fldCharType="end"/>
            </w:r>
          </w:hyperlink>
        </w:p>
        <w:p w14:paraId="471263A8" w14:textId="77777777" w:rsidR="0016485D" w:rsidRDefault="0016485D" w:rsidP="0016485D">
          <w:pPr>
            <w:pStyle w:val="TOC3"/>
            <w:rPr>
              <w:rFonts w:asciiTheme="minorHAnsi" w:eastAsiaTheme="minorEastAsia" w:hAnsiTheme="minorHAnsi" w:cstheme="minorBidi"/>
              <w:noProof/>
            </w:rPr>
          </w:pPr>
          <w:hyperlink w:anchor="_Toc54988803" w:history="1">
            <w:r w:rsidRPr="00191C1B">
              <w:rPr>
                <w:rStyle w:val="Hyperlink"/>
                <w:noProof/>
              </w:rPr>
              <w:t>Accessibility Requirements</w:t>
            </w:r>
            <w:r>
              <w:rPr>
                <w:noProof/>
                <w:webHidden/>
              </w:rPr>
              <w:tab/>
            </w:r>
            <w:r>
              <w:rPr>
                <w:noProof/>
                <w:webHidden/>
              </w:rPr>
              <w:fldChar w:fldCharType="begin"/>
            </w:r>
            <w:r>
              <w:rPr>
                <w:noProof/>
                <w:webHidden/>
              </w:rPr>
              <w:instrText xml:space="preserve"> PAGEREF _Toc54988803 \h </w:instrText>
            </w:r>
            <w:r>
              <w:rPr>
                <w:noProof/>
                <w:webHidden/>
              </w:rPr>
            </w:r>
            <w:r>
              <w:rPr>
                <w:noProof/>
                <w:webHidden/>
              </w:rPr>
              <w:fldChar w:fldCharType="separate"/>
            </w:r>
            <w:r>
              <w:rPr>
                <w:noProof/>
                <w:webHidden/>
              </w:rPr>
              <w:t>58</w:t>
            </w:r>
            <w:r>
              <w:rPr>
                <w:noProof/>
                <w:webHidden/>
              </w:rPr>
              <w:fldChar w:fldCharType="end"/>
            </w:r>
          </w:hyperlink>
        </w:p>
        <w:p w14:paraId="27860E5B" w14:textId="77777777" w:rsidR="0016485D" w:rsidRDefault="0016485D" w:rsidP="0016485D">
          <w:pPr>
            <w:pStyle w:val="TOC3"/>
            <w:rPr>
              <w:rFonts w:asciiTheme="minorHAnsi" w:eastAsiaTheme="minorEastAsia" w:hAnsiTheme="minorHAnsi" w:cstheme="minorBidi"/>
              <w:noProof/>
            </w:rPr>
          </w:pPr>
          <w:hyperlink w:anchor="_Toc54988804" w:history="1">
            <w:r w:rsidRPr="00191C1B">
              <w:rPr>
                <w:rStyle w:val="Hyperlink"/>
                <w:noProof/>
              </w:rPr>
              <w:t>User Documentation Requirements</w:t>
            </w:r>
            <w:r>
              <w:rPr>
                <w:noProof/>
                <w:webHidden/>
              </w:rPr>
              <w:tab/>
            </w:r>
            <w:r>
              <w:rPr>
                <w:noProof/>
                <w:webHidden/>
              </w:rPr>
              <w:fldChar w:fldCharType="begin"/>
            </w:r>
            <w:r>
              <w:rPr>
                <w:noProof/>
                <w:webHidden/>
              </w:rPr>
              <w:instrText xml:space="preserve"> PAGEREF _Toc54988804 \h </w:instrText>
            </w:r>
            <w:r>
              <w:rPr>
                <w:noProof/>
                <w:webHidden/>
              </w:rPr>
            </w:r>
            <w:r>
              <w:rPr>
                <w:noProof/>
                <w:webHidden/>
              </w:rPr>
              <w:fldChar w:fldCharType="separate"/>
            </w:r>
            <w:r>
              <w:rPr>
                <w:noProof/>
                <w:webHidden/>
              </w:rPr>
              <w:t>59</w:t>
            </w:r>
            <w:r>
              <w:rPr>
                <w:noProof/>
                <w:webHidden/>
              </w:rPr>
              <w:fldChar w:fldCharType="end"/>
            </w:r>
          </w:hyperlink>
        </w:p>
        <w:p w14:paraId="5CE1893B" w14:textId="77777777" w:rsidR="0016485D" w:rsidRDefault="0016485D" w:rsidP="0016485D">
          <w:pPr>
            <w:pStyle w:val="TOC3"/>
            <w:rPr>
              <w:rFonts w:asciiTheme="minorHAnsi" w:eastAsiaTheme="minorEastAsia" w:hAnsiTheme="minorHAnsi" w:cstheme="minorBidi"/>
              <w:noProof/>
            </w:rPr>
          </w:pPr>
          <w:hyperlink w:anchor="_Toc54988805" w:history="1">
            <w:r w:rsidRPr="00191C1B">
              <w:rPr>
                <w:rStyle w:val="Hyperlink"/>
                <w:noProof/>
              </w:rPr>
              <w:t>Training Requirements</w:t>
            </w:r>
            <w:r>
              <w:rPr>
                <w:noProof/>
                <w:webHidden/>
              </w:rPr>
              <w:tab/>
            </w:r>
            <w:r>
              <w:rPr>
                <w:noProof/>
                <w:webHidden/>
              </w:rPr>
              <w:fldChar w:fldCharType="begin"/>
            </w:r>
            <w:r>
              <w:rPr>
                <w:noProof/>
                <w:webHidden/>
              </w:rPr>
              <w:instrText xml:space="preserve"> PAGEREF _Toc54988805 \h </w:instrText>
            </w:r>
            <w:r>
              <w:rPr>
                <w:noProof/>
                <w:webHidden/>
              </w:rPr>
            </w:r>
            <w:r>
              <w:rPr>
                <w:noProof/>
                <w:webHidden/>
              </w:rPr>
              <w:fldChar w:fldCharType="separate"/>
            </w:r>
            <w:r>
              <w:rPr>
                <w:noProof/>
                <w:webHidden/>
              </w:rPr>
              <w:t>60</w:t>
            </w:r>
            <w:r>
              <w:rPr>
                <w:noProof/>
                <w:webHidden/>
              </w:rPr>
              <w:fldChar w:fldCharType="end"/>
            </w:r>
          </w:hyperlink>
        </w:p>
        <w:p w14:paraId="535A83E9"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06" w:history="1">
            <w:r w:rsidRPr="00191C1B">
              <w:rPr>
                <w:rStyle w:val="Hyperlink"/>
                <w:noProof/>
              </w:rPr>
              <w:t>Look and Feel Requirements</w:t>
            </w:r>
            <w:r>
              <w:rPr>
                <w:noProof/>
                <w:webHidden/>
              </w:rPr>
              <w:tab/>
            </w:r>
            <w:r>
              <w:rPr>
                <w:noProof/>
                <w:webHidden/>
              </w:rPr>
              <w:fldChar w:fldCharType="begin"/>
            </w:r>
            <w:r>
              <w:rPr>
                <w:noProof/>
                <w:webHidden/>
              </w:rPr>
              <w:instrText xml:space="preserve"> PAGEREF _Toc54988806 \h </w:instrText>
            </w:r>
            <w:r>
              <w:rPr>
                <w:noProof/>
                <w:webHidden/>
              </w:rPr>
            </w:r>
            <w:r>
              <w:rPr>
                <w:noProof/>
                <w:webHidden/>
              </w:rPr>
              <w:fldChar w:fldCharType="separate"/>
            </w:r>
            <w:r>
              <w:rPr>
                <w:noProof/>
                <w:webHidden/>
              </w:rPr>
              <w:t>61</w:t>
            </w:r>
            <w:r>
              <w:rPr>
                <w:noProof/>
                <w:webHidden/>
              </w:rPr>
              <w:fldChar w:fldCharType="end"/>
            </w:r>
          </w:hyperlink>
        </w:p>
        <w:p w14:paraId="52835590" w14:textId="77777777" w:rsidR="0016485D" w:rsidRDefault="0016485D" w:rsidP="0016485D">
          <w:pPr>
            <w:pStyle w:val="TOC3"/>
            <w:rPr>
              <w:rFonts w:asciiTheme="minorHAnsi" w:eastAsiaTheme="minorEastAsia" w:hAnsiTheme="minorHAnsi" w:cstheme="minorBidi"/>
              <w:noProof/>
            </w:rPr>
          </w:pPr>
          <w:hyperlink w:anchor="_Toc54988807" w:history="1">
            <w:r w:rsidRPr="00191C1B">
              <w:rPr>
                <w:rStyle w:val="Hyperlink"/>
                <w:noProof/>
              </w:rPr>
              <w:t>Appearance Requirements</w:t>
            </w:r>
            <w:r>
              <w:rPr>
                <w:noProof/>
                <w:webHidden/>
              </w:rPr>
              <w:tab/>
            </w:r>
            <w:r>
              <w:rPr>
                <w:noProof/>
                <w:webHidden/>
              </w:rPr>
              <w:fldChar w:fldCharType="begin"/>
            </w:r>
            <w:r>
              <w:rPr>
                <w:noProof/>
                <w:webHidden/>
              </w:rPr>
              <w:instrText xml:space="preserve"> PAGEREF _Toc54988807 \h </w:instrText>
            </w:r>
            <w:r>
              <w:rPr>
                <w:noProof/>
                <w:webHidden/>
              </w:rPr>
            </w:r>
            <w:r>
              <w:rPr>
                <w:noProof/>
                <w:webHidden/>
              </w:rPr>
              <w:fldChar w:fldCharType="separate"/>
            </w:r>
            <w:r>
              <w:rPr>
                <w:noProof/>
                <w:webHidden/>
              </w:rPr>
              <w:t>61</w:t>
            </w:r>
            <w:r>
              <w:rPr>
                <w:noProof/>
                <w:webHidden/>
              </w:rPr>
              <w:fldChar w:fldCharType="end"/>
            </w:r>
          </w:hyperlink>
        </w:p>
        <w:p w14:paraId="13765FF0" w14:textId="77777777" w:rsidR="0016485D" w:rsidRDefault="0016485D" w:rsidP="0016485D">
          <w:pPr>
            <w:pStyle w:val="TOC3"/>
            <w:rPr>
              <w:rFonts w:asciiTheme="minorHAnsi" w:eastAsiaTheme="minorEastAsia" w:hAnsiTheme="minorHAnsi" w:cstheme="minorBidi"/>
              <w:noProof/>
            </w:rPr>
          </w:pPr>
          <w:hyperlink w:anchor="_Toc54988808" w:history="1">
            <w:r w:rsidRPr="00191C1B">
              <w:rPr>
                <w:rStyle w:val="Hyperlink"/>
                <w:noProof/>
              </w:rPr>
              <w:t>Style Requirements</w:t>
            </w:r>
            <w:r>
              <w:rPr>
                <w:noProof/>
                <w:webHidden/>
              </w:rPr>
              <w:tab/>
            </w:r>
            <w:r>
              <w:rPr>
                <w:noProof/>
                <w:webHidden/>
              </w:rPr>
              <w:fldChar w:fldCharType="begin"/>
            </w:r>
            <w:r>
              <w:rPr>
                <w:noProof/>
                <w:webHidden/>
              </w:rPr>
              <w:instrText xml:space="preserve"> PAGEREF _Toc54988808 \h </w:instrText>
            </w:r>
            <w:r>
              <w:rPr>
                <w:noProof/>
                <w:webHidden/>
              </w:rPr>
            </w:r>
            <w:r>
              <w:rPr>
                <w:noProof/>
                <w:webHidden/>
              </w:rPr>
              <w:fldChar w:fldCharType="separate"/>
            </w:r>
            <w:r>
              <w:rPr>
                <w:noProof/>
                <w:webHidden/>
              </w:rPr>
              <w:t>62</w:t>
            </w:r>
            <w:r>
              <w:rPr>
                <w:noProof/>
                <w:webHidden/>
              </w:rPr>
              <w:fldChar w:fldCharType="end"/>
            </w:r>
          </w:hyperlink>
        </w:p>
        <w:p w14:paraId="3F4B3FDF"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09" w:history="1">
            <w:r w:rsidRPr="00191C1B">
              <w:rPr>
                <w:rStyle w:val="Hyperlink"/>
                <w:noProof/>
              </w:rPr>
              <w:t>Operational and Environmental Requirements</w:t>
            </w:r>
            <w:r>
              <w:rPr>
                <w:noProof/>
                <w:webHidden/>
              </w:rPr>
              <w:tab/>
            </w:r>
            <w:r>
              <w:rPr>
                <w:noProof/>
                <w:webHidden/>
              </w:rPr>
              <w:fldChar w:fldCharType="begin"/>
            </w:r>
            <w:r>
              <w:rPr>
                <w:noProof/>
                <w:webHidden/>
              </w:rPr>
              <w:instrText xml:space="preserve"> PAGEREF _Toc54988809 \h </w:instrText>
            </w:r>
            <w:r>
              <w:rPr>
                <w:noProof/>
                <w:webHidden/>
              </w:rPr>
            </w:r>
            <w:r>
              <w:rPr>
                <w:noProof/>
                <w:webHidden/>
              </w:rPr>
              <w:fldChar w:fldCharType="separate"/>
            </w:r>
            <w:r>
              <w:rPr>
                <w:noProof/>
                <w:webHidden/>
              </w:rPr>
              <w:t>64</w:t>
            </w:r>
            <w:r>
              <w:rPr>
                <w:noProof/>
                <w:webHidden/>
              </w:rPr>
              <w:fldChar w:fldCharType="end"/>
            </w:r>
          </w:hyperlink>
        </w:p>
        <w:p w14:paraId="44DE2501" w14:textId="77777777" w:rsidR="0016485D" w:rsidRDefault="0016485D" w:rsidP="0016485D">
          <w:pPr>
            <w:pStyle w:val="TOC3"/>
            <w:rPr>
              <w:rFonts w:asciiTheme="minorHAnsi" w:eastAsiaTheme="minorEastAsia" w:hAnsiTheme="minorHAnsi" w:cstheme="minorBidi"/>
              <w:noProof/>
            </w:rPr>
          </w:pPr>
          <w:hyperlink w:anchor="_Toc54988810" w:history="1">
            <w:r w:rsidRPr="00191C1B">
              <w:rPr>
                <w:rStyle w:val="Hyperlink"/>
                <w:noProof/>
              </w:rPr>
              <w:t>Expected Physical Environment</w:t>
            </w:r>
            <w:r>
              <w:rPr>
                <w:noProof/>
                <w:webHidden/>
              </w:rPr>
              <w:tab/>
            </w:r>
            <w:r>
              <w:rPr>
                <w:noProof/>
                <w:webHidden/>
              </w:rPr>
              <w:fldChar w:fldCharType="begin"/>
            </w:r>
            <w:r>
              <w:rPr>
                <w:noProof/>
                <w:webHidden/>
              </w:rPr>
              <w:instrText xml:space="preserve"> PAGEREF _Toc54988810 \h </w:instrText>
            </w:r>
            <w:r>
              <w:rPr>
                <w:noProof/>
                <w:webHidden/>
              </w:rPr>
            </w:r>
            <w:r>
              <w:rPr>
                <w:noProof/>
                <w:webHidden/>
              </w:rPr>
              <w:fldChar w:fldCharType="separate"/>
            </w:r>
            <w:r>
              <w:rPr>
                <w:noProof/>
                <w:webHidden/>
              </w:rPr>
              <w:t>64</w:t>
            </w:r>
            <w:r>
              <w:rPr>
                <w:noProof/>
                <w:webHidden/>
              </w:rPr>
              <w:fldChar w:fldCharType="end"/>
            </w:r>
          </w:hyperlink>
        </w:p>
        <w:p w14:paraId="193E6CC9" w14:textId="77777777" w:rsidR="0016485D" w:rsidRDefault="0016485D" w:rsidP="0016485D">
          <w:pPr>
            <w:pStyle w:val="TOC3"/>
            <w:rPr>
              <w:rFonts w:asciiTheme="minorHAnsi" w:eastAsiaTheme="minorEastAsia" w:hAnsiTheme="minorHAnsi" w:cstheme="minorBidi"/>
              <w:noProof/>
            </w:rPr>
          </w:pPr>
          <w:hyperlink w:anchor="_Toc54988811" w:history="1">
            <w:r w:rsidRPr="00191C1B">
              <w:rPr>
                <w:rStyle w:val="Hyperlink"/>
                <w:noProof/>
              </w:rPr>
              <w:t>Requirements for Interfacing with Adjacent Systems</w:t>
            </w:r>
            <w:r>
              <w:rPr>
                <w:noProof/>
                <w:webHidden/>
              </w:rPr>
              <w:tab/>
            </w:r>
            <w:r>
              <w:rPr>
                <w:noProof/>
                <w:webHidden/>
              </w:rPr>
              <w:fldChar w:fldCharType="begin"/>
            </w:r>
            <w:r>
              <w:rPr>
                <w:noProof/>
                <w:webHidden/>
              </w:rPr>
              <w:instrText xml:space="preserve"> PAGEREF _Toc54988811 \h </w:instrText>
            </w:r>
            <w:r>
              <w:rPr>
                <w:noProof/>
                <w:webHidden/>
              </w:rPr>
            </w:r>
            <w:r>
              <w:rPr>
                <w:noProof/>
                <w:webHidden/>
              </w:rPr>
              <w:fldChar w:fldCharType="separate"/>
            </w:r>
            <w:r>
              <w:rPr>
                <w:noProof/>
                <w:webHidden/>
              </w:rPr>
              <w:t>65</w:t>
            </w:r>
            <w:r>
              <w:rPr>
                <w:noProof/>
                <w:webHidden/>
              </w:rPr>
              <w:fldChar w:fldCharType="end"/>
            </w:r>
          </w:hyperlink>
        </w:p>
        <w:p w14:paraId="0AE01132" w14:textId="77777777" w:rsidR="0016485D" w:rsidRDefault="0016485D" w:rsidP="0016485D">
          <w:pPr>
            <w:pStyle w:val="TOC3"/>
            <w:rPr>
              <w:rFonts w:asciiTheme="minorHAnsi" w:eastAsiaTheme="minorEastAsia" w:hAnsiTheme="minorHAnsi" w:cstheme="minorBidi"/>
              <w:noProof/>
            </w:rPr>
          </w:pPr>
          <w:hyperlink w:anchor="_Toc54988812" w:history="1">
            <w:r w:rsidRPr="00191C1B">
              <w:rPr>
                <w:rStyle w:val="Hyperlink"/>
                <w:noProof/>
              </w:rPr>
              <w:t>Productization Requirements</w:t>
            </w:r>
            <w:r>
              <w:rPr>
                <w:noProof/>
                <w:webHidden/>
              </w:rPr>
              <w:tab/>
            </w:r>
            <w:r>
              <w:rPr>
                <w:noProof/>
                <w:webHidden/>
              </w:rPr>
              <w:fldChar w:fldCharType="begin"/>
            </w:r>
            <w:r>
              <w:rPr>
                <w:noProof/>
                <w:webHidden/>
              </w:rPr>
              <w:instrText xml:space="preserve"> PAGEREF _Toc54988812 \h </w:instrText>
            </w:r>
            <w:r>
              <w:rPr>
                <w:noProof/>
                <w:webHidden/>
              </w:rPr>
            </w:r>
            <w:r>
              <w:rPr>
                <w:noProof/>
                <w:webHidden/>
              </w:rPr>
              <w:fldChar w:fldCharType="separate"/>
            </w:r>
            <w:r>
              <w:rPr>
                <w:noProof/>
                <w:webHidden/>
              </w:rPr>
              <w:t>66</w:t>
            </w:r>
            <w:r>
              <w:rPr>
                <w:noProof/>
                <w:webHidden/>
              </w:rPr>
              <w:fldChar w:fldCharType="end"/>
            </w:r>
          </w:hyperlink>
        </w:p>
        <w:p w14:paraId="51006B27" w14:textId="77777777" w:rsidR="0016485D" w:rsidRDefault="0016485D" w:rsidP="0016485D">
          <w:pPr>
            <w:pStyle w:val="TOC3"/>
            <w:rPr>
              <w:rFonts w:asciiTheme="minorHAnsi" w:eastAsiaTheme="minorEastAsia" w:hAnsiTheme="minorHAnsi" w:cstheme="minorBidi"/>
              <w:noProof/>
            </w:rPr>
          </w:pPr>
          <w:hyperlink w:anchor="_Toc54988813" w:history="1">
            <w:r w:rsidRPr="00191C1B">
              <w:rPr>
                <w:rStyle w:val="Hyperlink"/>
                <w:noProof/>
              </w:rPr>
              <w:t>Release Requirements</w:t>
            </w:r>
            <w:r>
              <w:rPr>
                <w:noProof/>
                <w:webHidden/>
              </w:rPr>
              <w:tab/>
            </w:r>
            <w:r>
              <w:rPr>
                <w:noProof/>
                <w:webHidden/>
              </w:rPr>
              <w:fldChar w:fldCharType="begin"/>
            </w:r>
            <w:r>
              <w:rPr>
                <w:noProof/>
                <w:webHidden/>
              </w:rPr>
              <w:instrText xml:space="preserve"> PAGEREF _Toc54988813 \h </w:instrText>
            </w:r>
            <w:r>
              <w:rPr>
                <w:noProof/>
                <w:webHidden/>
              </w:rPr>
            </w:r>
            <w:r>
              <w:rPr>
                <w:noProof/>
                <w:webHidden/>
              </w:rPr>
              <w:fldChar w:fldCharType="separate"/>
            </w:r>
            <w:r>
              <w:rPr>
                <w:noProof/>
                <w:webHidden/>
              </w:rPr>
              <w:t>67</w:t>
            </w:r>
            <w:r>
              <w:rPr>
                <w:noProof/>
                <w:webHidden/>
              </w:rPr>
              <w:fldChar w:fldCharType="end"/>
            </w:r>
          </w:hyperlink>
        </w:p>
        <w:p w14:paraId="181B95A8"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14" w:history="1">
            <w:r w:rsidRPr="00191C1B">
              <w:rPr>
                <w:rStyle w:val="Hyperlink"/>
                <w:noProof/>
              </w:rPr>
              <w:t>Cultural and Political Requirements</w:t>
            </w:r>
            <w:r>
              <w:rPr>
                <w:noProof/>
                <w:webHidden/>
              </w:rPr>
              <w:tab/>
            </w:r>
            <w:r>
              <w:rPr>
                <w:noProof/>
                <w:webHidden/>
              </w:rPr>
              <w:fldChar w:fldCharType="begin"/>
            </w:r>
            <w:r>
              <w:rPr>
                <w:noProof/>
                <w:webHidden/>
              </w:rPr>
              <w:instrText xml:space="preserve"> PAGEREF _Toc54988814 \h </w:instrText>
            </w:r>
            <w:r>
              <w:rPr>
                <w:noProof/>
                <w:webHidden/>
              </w:rPr>
            </w:r>
            <w:r>
              <w:rPr>
                <w:noProof/>
                <w:webHidden/>
              </w:rPr>
              <w:fldChar w:fldCharType="separate"/>
            </w:r>
            <w:r>
              <w:rPr>
                <w:noProof/>
                <w:webHidden/>
              </w:rPr>
              <w:t>68</w:t>
            </w:r>
            <w:r>
              <w:rPr>
                <w:noProof/>
                <w:webHidden/>
              </w:rPr>
              <w:fldChar w:fldCharType="end"/>
            </w:r>
          </w:hyperlink>
        </w:p>
        <w:p w14:paraId="75490361" w14:textId="77777777" w:rsidR="0016485D" w:rsidRDefault="0016485D" w:rsidP="0016485D">
          <w:pPr>
            <w:pStyle w:val="TOC3"/>
            <w:rPr>
              <w:rFonts w:asciiTheme="minorHAnsi" w:eastAsiaTheme="minorEastAsia" w:hAnsiTheme="minorHAnsi" w:cstheme="minorBidi"/>
              <w:noProof/>
            </w:rPr>
          </w:pPr>
          <w:hyperlink w:anchor="_Toc54988815" w:history="1">
            <w:r w:rsidRPr="00191C1B">
              <w:rPr>
                <w:rStyle w:val="Hyperlink"/>
                <w:noProof/>
              </w:rPr>
              <w:t>Cultural Requirements</w:t>
            </w:r>
            <w:r>
              <w:rPr>
                <w:noProof/>
                <w:webHidden/>
              </w:rPr>
              <w:tab/>
            </w:r>
            <w:r>
              <w:rPr>
                <w:noProof/>
                <w:webHidden/>
              </w:rPr>
              <w:fldChar w:fldCharType="begin"/>
            </w:r>
            <w:r>
              <w:rPr>
                <w:noProof/>
                <w:webHidden/>
              </w:rPr>
              <w:instrText xml:space="preserve"> PAGEREF _Toc54988815 \h </w:instrText>
            </w:r>
            <w:r>
              <w:rPr>
                <w:noProof/>
                <w:webHidden/>
              </w:rPr>
            </w:r>
            <w:r>
              <w:rPr>
                <w:noProof/>
                <w:webHidden/>
              </w:rPr>
              <w:fldChar w:fldCharType="separate"/>
            </w:r>
            <w:r>
              <w:rPr>
                <w:noProof/>
                <w:webHidden/>
              </w:rPr>
              <w:t>68</w:t>
            </w:r>
            <w:r>
              <w:rPr>
                <w:noProof/>
                <w:webHidden/>
              </w:rPr>
              <w:fldChar w:fldCharType="end"/>
            </w:r>
          </w:hyperlink>
        </w:p>
        <w:p w14:paraId="0D1386AB" w14:textId="77777777" w:rsidR="0016485D" w:rsidRDefault="0016485D" w:rsidP="0016485D">
          <w:pPr>
            <w:pStyle w:val="TOC3"/>
            <w:rPr>
              <w:rFonts w:asciiTheme="minorHAnsi" w:eastAsiaTheme="minorEastAsia" w:hAnsiTheme="minorHAnsi" w:cstheme="minorBidi"/>
              <w:noProof/>
            </w:rPr>
          </w:pPr>
          <w:hyperlink w:anchor="_Toc54988816" w:history="1">
            <w:r w:rsidRPr="00191C1B">
              <w:rPr>
                <w:rStyle w:val="Hyperlink"/>
                <w:noProof/>
              </w:rPr>
              <w:t>Political Requirements</w:t>
            </w:r>
            <w:r>
              <w:rPr>
                <w:noProof/>
                <w:webHidden/>
              </w:rPr>
              <w:tab/>
            </w:r>
            <w:r>
              <w:rPr>
                <w:noProof/>
                <w:webHidden/>
              </w:rPr>
              <w:fldChar w:fldCharType="begin"/>
            </w:r>
            <w:r>
              <w:rPr>
                <w:noProof/>
                <w:webHidden/>
              </w:rPr>
              <w:instrText xml:space="preserve"> PAGEREF _Toc54988816 \h </w:instrText>
            </w:r>
            <w:r>
              <w:rPr>
                <w:noProof/>
                <w:webHidden/>
              </w:rPr>
            </w:r>
            <w:r>
              <w:rPr>
                <w:noProof/>
                <w:webHidden/>
              </w:rPr>
              <w:fldChar w:fldCharType="separate"/>
            </w:r>
            <w:r>
              <w:rPr>
                <w:noProof/>
                <w:webHidden/>
              </w:rPr>
              <w:t>69</w:t>
            </w:r>
            <w:r>
              <w:rPr>
                <w:noProof/>
                <w:webHidden/>
              </w:rPr>
              <w:fldChar w:fldCharType="end"/>
            </w:r>
          </w:hyperlink>
        </w:p>
        <w:p w14:paraId="41220D49"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17" w:history="1">
            <w:r w:rsidRPr="00191C1B">
              <w:rPr>
                <w:rStyle w:val="Hyperlink"/>
                <w:noProof/>
              </w:rPr>
              <w:t>Legal Requirements</w:t>
            </w:r>
            <w:r>
              <w:rPr>
                <w:noProof/>
                <w:webHidden/>
              </w:rPr>
              <w:tab/>
            </w:r>
            <w:r>
              <w:rPr>
                <w:noProof/>
                <w:webHidden/>
              </w:rPr>
              <w:fldChar w:fldCharType="begin"/>
            </w:r>
            <w:r>
              <w:rPr>
                <w:noProof/>
                <w:webHidden/>
              </w:rPr>
              <w:instrText xml:space="preserve"> PAGEREF _Toc54988817 \h </w:instrText>
            </w:r>
            <w:r>
              <w:rPr>
                <w:noProof/>
                <w:webHidden/>
              </w:rPr>
            </w:r>
            <w:r>
              <w:rPr>
                <w:noProof/>
                <w:webHidden/>
              </w:rPr>
              <w:fldChar w:fldCharType="separate"/>
            </w:r>
            <w:r>
              <w:rPr>
                <w:noProof/>
                <w:webHidden/>
              </w:rPr>
              <w:t>70</w:t>
            </w:r>
            <w:r>
              <w:rPr>
                <w:noProof/>
                <w:webHidden/>
              </w:rPr>
              <w:fldChar w:fldCharType="end"/>
            </w:r>
          </w:hyperlink>
        </w:p>
        <w:p w14:paraId="52648814" w14:textId="77777777" w:rsidR="0016485D" w:rsidRDefault="0016485D" w:rsidP="0016485D">
          <w:pPr>
            <w:pStyle w:val="TOC3"/>
            <w:rPr>
              <w:rFonts w:asciiTheme="minorHAnsi" w:eastAsiaTheme="minorEastAsia" w:hAnsiTheme="minorHAnsi" w:cstheme="minorBidi"/>
              <w:noProof/>
            </w:rPr>
          </w:pPr>
          <w:hyperlink w:anchor="_Toc54988818" w:history="1">
            <w:r w:rsidRPr="00191C1B">
              <w:rPr>
                <w:rStyle w:val="Hyperlink"/>
                <w:noProof/>
              </w:rPr>
              <w:t>Compliance Requirements</w:t>
            </w:r>
            <w:r>
              <w:rPr>
                <w:noProof/>
                <w:webHidden/>
              </w:rPr>
              <w:tab/>
            </w:r>
            <w:r>
              <w:rPr>
                <w:noProof/>
                <w:webHidden/>
              </w:rPr>
              <w:fldChar w:fldCharType="begin"/>
            </w:r>
            <w:r>
              <w:rPr>
                <w:noProof/>
                <w:webHidden/>
              </w:rPr>
              <w:instrText xml:space="preserve"> PAGEREF _Toc54988818 \h </w:instrText>
            </w:r>
            <w:r>
              <w:rPr>
                <w:noProof/>
                <w:webHidden/>
              </w:rPr>
            </w:r>
            <w:r>
              <w:rPr>
                <w:noProof/>
                <w:webHidden/>
              </w:rPr>
              <w:fldChar w:fldCharType="separate"/>
            </w:r>
            <w:r>
              <w:rPr>
                <w:noProof/>
                <w:webHidden/>
              </w:rPr>
              <w:t>70</w:t>
            </w:r>
            <w:r>
              <w:rPr>
                <w:noProof/>
                <w:webHidden/>
              </w:rPr>
              <w:fldChar w:fldCharType="end"/>
            </w:r>
          </w:hyperlink>
        </w:p>
        <w:p w14:paraId="75C549F1" w14:textId="77777777" w:rsidR="0016485D" w:rsidRDefault="0016485D" w:rsidP="0016485D">
          <w:pPr>
            <w:pStyle w:val="TOC3"/>
            <w:rPr>
              <w:rFonts w:asciiTheme="minorHAnsi" w:eastAsiaTheme="minorEastAsia" w:hAnsiTheme="minorHAnsi" w:cstheme="minorBidi"/>
              <w:noProof/>
            </w:rPr>
          </w:pPr>
          <w:hyperlink w:anchor="_Toc54988819" w:history="1">
            <w:r w:rsidRPr="00191C1B">
              <w:rPr>
                <w:rStyle w:val="Hyperlink"/>
                <w:noProof/>
              </w:rPr>
              <w:t>Standards Requirements</w:t>
            </w:r>
            <w:r>
              <w:rPr>
                <w:noProof/>
                <w:webHidden/>
              </w:rPr>
              <w:tab/>
            </w:r>
            <w:r>
              <w:rPr>
                <w:noProof/>
                <w:webHidden/>
              </w:rPr>
              <w:fldChar w:fldCharType="begin"/>
            </w:r>
            <w:r>
              <w:rPr>
                <w:noProof/>
                <w:webHidden/>
              </w:rPr>
              <w:instrText xml:space="preserve"> PAGEREF _Toc54988819 \h </w:instrText>
            </w:r>
            <w:r>
              <w:rPr>
                <w:noProof/>
                <w:webHidden/>
              </w:rPr>
            </w:r>
            <w:r>
              <w:rPr>
                <w:noProof/>
                <w:webHidden/>
              </w:rPr>
              <w:fldChar w:fldCharType="separate"/>
            </w:r>
            <w:r>
              <w:rPr>
                <w:noProof/>
                <w:webHidden/>
              </w:rPr>
              <w:t>71</w:t>
            </w:r>
            <w:r>
              <w:rPr>
                <w:noProof/>
                <w:webHidden/>
              </w:rPr>
              <w:fldChar w:fldCharType="end"/>
            </w:r>
          </w:hyperlink>
        </w:p>
        <w:p w14:paraId="2CB2AB39"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20" w:history="1">
            <w:r w:rsidRPr="00191C1B">
              <w:rPr>
                <w:rStyle w:val="Hyperlink"/>
                <w:noProof/>
              </w:rPr>
              <w:t>Requirements Acceptance Tests</w:t>
            </w:r>
            <w:r>
              <w:rPr>
                <w:noProof/>
                <w:webHidden/>
              </w:rPr>
              <w:tab/>
            </w:r>
            <w:r>
              <w:rPr>
                <w:noProof/>
                <w:webHidden/>
              </w:rPr>
              <w:fldChar w:fldCharType="begin"/>
            </w:r>
            <w:r>
              <w:rPr>
                <w:noProof/>
                <w:webHidden/>
              </w:rPr>
              <w:instrText xml:space="preserve"> PAGEREF _Toc54988820 \h </w:instrText>
            </w:r>
            <w:r>
              <w:rPr>
                <w:noProof/>
                <w:webHidden/>
              </w:rPr>
            </w:r>
            <w:r>
              <w:rPr>
                <w:noProof/>
                <w:webHidden/>
              </w:rPr>
              <w:fldChar w:fldCharType="separate"/>
            </w:r>
            <w:r>
              <w:rPr>
                <w:noProof/>
                <w:webHidden/>
              </w:rPr>
              <w:t>71</w:t>
            </w:r>
            <w:r>
              <w:rPr>
                <w:noProof/>
                <w:webHidden/>
              </w:rPr>
              <w:fldChar w:fldCharType="end"/>
            </w:r>
          </w:hyperlink>
        </w:p>
        <w:p w14:paraId="5D5F692B" w14:textId="77777777" w:rsidR="0016485D" w:rsidRDefault="0016485D" w:rsidP="0016485D">
          <w:pPr>
            <w:pStyle w:val="TOC3"/>
            <w:rPr>
              <w:rFonts w:asciiTheme="minorHAnsi" w:eastAsiaTheme="minorEastAsia" w:hAnsiTheme="minorHAnsi" w:cstheme="minorBidi"/>
              <w:noProof/>
            </w:rPr>
          </w:pPr>
          <w:hyperlink w:anchor="_Toc54988821" w:history="1">
            <w:r w:rsidRPr="00191C1B">
              <w:rPr>
                <w:rStyle w:val="Hyperlink"/>
                <w:noProof/>
              </w:rPr>
              <w:t>Requirements – Test Correspondence Summary</w:t>
            </w:r>
            <w:r>
              <w:rPr>
                <w:noProof/>
                <w:webHidden/>
              </w:rPr>
              <w:tab/>
            </w:r>
            <w:r>
              <w:rPr>
                <w:noProof/>
                <w:webHidden/>
              </w:rPr>
              <w:fldChar w:fldCharType="begin"/>
            </w:r>
            <w:r>
              <w:rPr>
                <w:noProof/>
                <w:webHidden/>
              </w:rPr>
              <w:instrText xml:space="preserve"> PAGEREF _Toc54988821 \h </w:instrText>
            </w:r>
            <w:r>
              <w:rPr>
                <w:noProof/>
                <w:webHidden/>
              </w:rPr>
            </w:r>
            <w:r>
              <w:rPr>
                <w:noProof/>
                <w:webHidden/>
              </w:rPr>
              <w:fldChar w:fldCharType="separate"/>
            </w:r>
            <w:r>
              <w:rPr>
                <w:noProof/>
                <w:webHidden/>
              </w:rPr>
              <w:t>74</w:t>
            </w:r>
            <w:r>
              <w:rPr>
                <w:noProof/>
                <w:webHidden/>
              </w:rPr>
              <w:fldChar w:fldCharType="end"/>
            </w:r>
          </w:hyperlink>
        </w:p>
        <w:p w14:paraId="3052910E" w14:textId="77777777" w:rsidR="0016485D" w:rsidRDefault="0016485D" w:rsidP="0016485D">
          <w:pPr>
            <w:pStyle w:val="TOC3"/>
            <w:rPr>
              <w:rFonts w:asciiTheme="minorHAnsi" w:eastAsiaTheme="minorEastAsia" w:hAnsiTheme="minorHAnsi" w:cstheme="minorBidi"/>
              <w:noProof/>
            </w:rPr>
          </w:pPr>
          <w:hyperlink w:anchor="_Toc54988822" w:history="1">
            <w:r w:rsidRPr="00191C1B">
              <w:rPr>
                <w:rStyle w:val="Hyperlink"/>
                <w:noProof/>
              </w:rPr>
              <w:t>Requirements – Test Correspondence Summary</w:t>
            </w:r>
            <w:r>
              <w:rPr>
                <w:noProof/>
                <w:webHidden/>
              </w:rPr>
              <w:tab/>
            </w:r>
            <w:r>
              <w:rPr>
                <w:noProof/>
                <w:webHidden/>
              </w:rPr>
              <w:fldChar w:fldCharType="begin"/>
            </w:r>
            <w:r>
              <w:rPr>
                <w:noProof/>
                <w:webHidden/>
              </w:rPr>
              <w:instrText xml:space="preserve"> PAGEREF _Toc54988822 \h </w:instrText>
            </w:r>
            <w:r>
              <w:rPr>
                <w:noProof/>
                <w:webHidden/>
              </w:rPr>
            </w:r>
            <w:r>
              <w:rPr>
                <w:noProof/>
                <w:webHidden/>
              </w:rPr>
              <w:fldChar w:fldCharType="separate"/>
            </w:r>
            <w:r>
              <w:rPr>
                <w:noProof/>
                <w:webHidden/>
              </w:rPr>
              <w:t>78</w:t>
            </w:r>
            <w:r>
              <w:rPr>
                <w:noProof/>
                <w:webHidden/>
              </w:rPr>
              <w:fldChar w:fldCharType="end"/>
            </w:r>
          </w:hyperlink>
        </w:p>
        <w:p w14:paraId="6A939848" w14:textId="77777777" w:rsidR="0016485D" w:rsidRDefault="0016485D" w:rsidP="0016485D">
          <w:pPr>
            <w:pStyle w:val="TOC3"/>
            <w:rPr>
              <w:rFonts w:asciiTheme="minorHAnsi" w:eastAsiaTheme="minorEastAsia" w:hAnsiTheme="minorHAnsi" w:cstheme="minorBidi"/>
              <w:noProof/>
            </w:rPr>
          </w:pPr>
          <w:hyperlink w:anchor="_Toc54988823" w:history="1">
            <w:r w:rsidRPr="00191C1B">
              <w:rPr>
                <w:rStyle w:val="Hyperlink"/>
                <w:noProof/>
              </w:rPr>
              <w:t>Acceptance Test Descriptions</w:t>
            </w:r>
            <w:r>
              <w:rPr>
                <w:noProof/>
                <w:webHidden/>
              </w:rPr>
              <w:tab/>
            </w:r>
            <w:r>
              <w:rPr>
                <w:noProof/>
                <w:webHidden/>
              </w:rPr>
              <w:fldChar w:fldCharType="begin"/>
            </w:r>
            <w:r>
              <w:rPr>
                <w:noProof/>
                <w:webHidden/>
              </w:rPr>
              <w:instrText xml:space="preserve"> PAGEREF _Toc54988823 \h </w:instrText>
            </w:r>
            <w:r>
              <w:rPr>
                <w:noProof/>
                <w:webHidden/>
              </w:rPr>
            </w:r>
            <w:r>
              <w:rPr>
                <w:noProof/>
                <w:webHidden/>
              </w:rPr>
              <w:fldChar w:fldCharType="separate"/>
            </w:r>
            <w:r>
              <w:rPr>
                <w:noProof/>
                <w:webHidden/>
              </w:rPr>
              <w:t>79</w:t>
            </w:r>
            <w:r>
              <w:rPr>
                <w:noProof/>
                <w:webHidden/>
              </w:rPr>
              <w:fldChar w:fldCharType="end"/>
            </w:r>
          </w:hyperlink>
        </w:p>
        <w:p w14:paraId="3B45E5F6" w14:textId="77777777" w:rsidR="0016485D" w:rsidRDefault="0016485D" w:rsidP="0016485D">
          <w:pPr>
            <w:pStyle w:val="TOC1"/>
            <w:tabs>
              <w:tab w:val="right" w:leader="dot" w:pos="9350"/>
            </w:tabs>
            <w:rPr>
              <w:rFonts w:asciiTheme="minorHAnsi" w:eastAsiaTheme="minorEastAsia" w:hAnsiTheme="minorHAnsi" w:cstheme="minorBidi"/>
              <w:noProof/>
            </w:rPr>
          </w:pPr>
          <w:hyperlink w:anchor="_Toc54988824" w:history="1">
            <w:r w:rsidRPr="00191C1B">
              <w:rPr>
                <w:rStyle w:val="Hyperlink"/>
                <w:noProof/>
              </w:rPr>
              <w:t>Design</w:t>
            </w:r>
            <w:r>
              <w:rPr>
                <w:noProof/>
                <w:webHidden/>
              </w:rPr>
              <w:tab/>
            </w:r>
            <w:r>
              <w:rPr>
                <w:noProof/>
                <w:webHidden/>
              </w:rPr>
              <w:fldChar w:fldCharType="begin"/>
            </w:r>
            <w:r>
              <w:rPr>
                <w:noProof/>
                <w:webHidden/>
              </w:rPr>
              <w:instrText xml:space="preserve"> PAGEREF _Toc54988824 \h </w:instrText>
            </w:r>
            <w:r>
              <w:rPr>
                <w:noProof/>
                <w:webHidden/>
              </w:rPr>
            </w:r>
            <w:r>
              <w:rPr>
                <w:noProof/>
                <w:webHidden/>
              </w:rPr>
              <w:fldChar w:fldCharType="separate"/>
            </w:r>
            <w:r>
              <w:rPr>
                <w:noProof/>
                <w:webHidden/>
              </w:rPr>
              <w:t>79</w:t>
            </w:r>
            <w:r>
              <w:rPr>
                <w:noProof/>
                <w:webHidden/>
              </w:rPr>
              <w:fldChar w:fldCharType="end"/>
            </w:r>
          </w:hyperlink>
        </w:p>
        <w:p w14:paraId="0393E61D"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25" w:history="1">
            <w:r w:rsidRPr="00191C1B">
              <w:rPr>
                <w:rStyle w:val="Hyperlink"/>
                <w:noProof/>
              </w:rPr>
              <w:t>Design Goals</w:t>
            </w:r>
            <w:r>
              <w:rPr>
                <w:noProof/>
                <w:webHidden/>
              </w:rPr>
              <w:tab/>
            </w:r>
            <w:r>
              <w:rPr>
                <w:noProof/>
                <w:webHidden/>
              </w:rPr>
              <w:fldChar w:fldCharType="begin"/>
            </w:r>
            <w:r>
              <w:rPr>
                <w:noProof/>
                <w:webHidden/>
              </w:rPr>
              <w:instrText xml:space="preserve"> PAGEREF _Toc54988825 \h </w:instrText>
            </w:r>
            <w:r>
              <w:rPr>
                <w:noProof/>
                <w:webHidden/>
              </w:rPr>
            </w:r>
            <w:r>
              <w:rPr>
                <w:noProof/>
                <w:webHidden/>
              </w:rPr>
              <w:fldChar w:fldCharType="separate"/>
            </w:r>
            <w:r>
              <w:rPr>
                <w:noProof/>
                <w:webHidden/>
              </w:rPr>
              <w:t>79</w:t>
            </w:r>
            <w:r>
              <w:rPr>
                <w:noProof/>
                <w:webHidden/>
              </w:rPr>
              <w:fldChar w:fldCharType="end"/>
            </w:r>
          </w:hyperlink>
        </w:p>
        <w:p w14:paraId="5BEF8E8C"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26" w:history="1">
            <w:r w:rsidRPr="00191C1B">
              <w:rPr>
                <w:rStyle w:val="Hyperlink"/>
                <w:noProof/>
              </w:rPr>
              <w:t>Current System Design</w:t>
            </w:r>
            <w:r>
              <w:rPr>
                <w:noProof/>
                <w:webHidden/>
              </w:rPr>
              <w:tab/>
            </w:r>
            <w:r>
              <w:rPr>
                <w:noProof/>
                <w:webHidden/>
              </w:rPr>
              <w:fldChar w:fldCharType="begin"/>
            </w:r>
            <w:r>
              <w:rPr>
                <w:noProof/>
                <w:webHidden/>
              </w:rPr>
              <w:instrText xml:space="preserve"> PAGEREF _Toc54988826 \h </w:instrText>
            </w:r>
            <w:r>
              <w:rPr>
                <w:noProof/>
                <w:webHidden/>
              </w:rPr>
            </w:r>
            <w:r>
              <w:rPr>
                <w:noProof/>
                <w:webHidden/>
              </w:rPr>
              <w:fldChar w:fldCharType="separate"/>
            </w:r>
            <w:r>
              <w:rPr>
                <w:noProof/>
                <w:webHidden/>
              </w:rPr>
              <w:t>79</w:t>
            </w:r>
            <w:r>
              <w:rPr>
                <w:noProof/>
                <w:webHidden/>
              </w:rPr>
              <w:fldChar w:fldCharType="end"/>
            </w:r>
          </w:hyperlink>
        </w:p>
        <w:p w14:paraId="103C6A8D"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27" w:history="1">
            <w:r w:rsidRPr="00191C1B">
              <w:rPr>
                <w:rStyle w:val="Hyperlink"/>
                <w:noProof/>
              </w:rPr>
              <w:t>Proposed System Design</w:t>
            </w:r>
            <w:r>
              <w:rPr>
                <w:noProof/>
                <w:webHidden/>
              </w:rPr>
              <w:tab/>
            </w:r>
            <w:r>
              <w:rPr>
                <w:noProof/>
                <w:webHidden/>
              </w:rPr>
              <w:fldChar w:fldCharType="begin"/>
            </w:r>
            <w:r>
              <w:rPr>
                <w:noProof/>
                <w:webHidden/>
              </w:rPr>
              <w:instrText xml:space="preserve"> PAGEREF _Toc54988827 \h </w:instrText>
            </w:r>
            <w:r>
              <w:rPr>
                <w:noProof/>
                <w:webHidden/>
              </w:rPr>
            </w:r>
            <w:r>
              <w:rPr>
                <w:noProof/>
                <w:webHidden/>
              </w:rPr>
              <w:fldChar w:fldCharType="separate"/>
            </w:r>
            <w:r>
              <w:rPr>
                <w:noProof/>
                <w:webHidden/>
              </w:rPr>
              <w:t>79</w:t>
            </w:r>
            <w:r>
              <w:rPr>
                <w:noProof/>
                <w:webHidden/>
              </w:rPr>
              <w:fldChar w:fldCharType="end"/>
            </w:r>
          </w:hyperlink>
        </w:p>
        <w:p w14:paraId="78D066F4" w14:textId="77777777" w:rsidR="0016485D" w:rsidRDefault="0016485D" w:rsidP="0016485D">
          <w:pPr>
            <w:pStyle w:val="TOC3"/>
            <w:rPr>
              <w:rFonts w:asciiTheme="minorHAnsi" w:eastAsiaTheme="minorEastAsia" w:hAnsiTheme="minorHAnsi" w:cstheme="minorBidi"/>
              <w:noProof/>
            </w:rPr>
          </w:pPr>
          <w:hyperlink w:anchor="_Toc54988828" w:history="1">
            <w:r w:rsidRPr="00191C1B">
              <w:rPr>
                <w:rStyle w:val="Hyperlink"/>
                <w:noProof/>
              </w:rPr>
              <w:t>Initial System Analysis and Class Identification</w:t>
            </w:r>
            <w:r>
              <w:rPr>
                <w:noProof/>
                <w:webHidden/>
              </w:rPr>
              <w:tab/>
            </w:r>
            <w:r>
              <w:rPr>
                <w:noProof/>
                <w:webHidden/>
              </w:rPr>
              <w:fldChar w:fldCharType="begin"/>
            </w:r>
            <w:r>
              <w:rPr>
                <w:noProof/>
                <w:webHidden/>
              </w:rPr>
              <w:instrText xml:space="preserve"> PAGEREF _Toc54988828 \h </w:instrText>
            </w:r>
            <w:r>
              <w:rPr>
                <w:noProof/>
                <w:webHidden/>
              </w:rPr>
            </w:r>
            <w:r>
              <w:rPr>
                <w:noProof/>
                <w:webHidden/>
              </w:rPr>
              <w:fldChar w:fldCharType="separate"/>
            </w:r>
            <w:r>
              <w:rPr>
                <w:noProof/>
                <w:webHidden/>
              </w:rPr>
              <w:t>80</w:t>
            </w:r>
            <w:r>
              <w:rPr>
                <w:noProof/>
                <w:webHidden/>
              </w:rPr>
              <w:fldChar w:fldCharType="end"/>
            </w:r>
          </w:hyperlink>
        </w:p>
        <w:p w14:paraId="6E0AA6A2" w14:textId="77777777" w:rsidR="0016485D" w:rsidRDefault="0016485D" w:rsidP="0016485D">
          <w:pPr>
            <w:pStyle w:val="TOC3"/>
            <w:rPr>
              <w:rFonts w:asciiTheme="minorHAnsi" w:eastAsiaTheme="minorEastAsia" w:hAnsiTheme="minorHAnsi" w:cstheme="minorBidi"/>
              <w:noProof/>
            </w:rPr>
          </w:pPr>
          <w:hyperlink w:anchor="_Toc54988829" w:history="1">
            <w:r w:rsidRPr="00191C1B">
              <w:rPr>
                <w:rStyle w:val="Hyperlink"/>
                <w:noProof/>
              </w:rPr>
              <w:t>Dynamic Modelling of Use-Cases</w:t>
            </w:r>
            <w:r>
              <w:rPr>
                <w:noProof/>
                <w:webHidden/>
              </w:rPr>
              <w:tab/>
            </w:r>
            <w:r>
              <w:rPr>
                <w:noProof/>
                <w:webHidden/>
              </w:rPr>
              <w:fldChar w:fldCharType="begin"/>
            </w:r>
            <w:r>
              <w:rPr>
                <w:noProof/>
                <w:webHidden/>
              </w:rPr>
              <w:instrText xml:space="preserve"> PAGEREF _Toc54988829 \h </w:instrText>
            </w:r>
            <w:r>
              <w:rPr>
                <w:noProof/>
                <w:webHidden/>
              </w:rPr>
            </w:r>
            <w:r>
              <w:rPr>
                <w:noProof/>
                <w:webHidden/>
              </w:rPr>
              <w:fldChar w:fldCharType="separate"/>
            </w:r>
            <w:r>
              <w:rPr>
                <w:noProof/>
                <w:webHidden/>
              </w:rPr>
              <w:t>80</w:t>
            </w:r>
            <w:r>
              <w:rPr>
                <w:noProof/>
                <w:webHidden/>
              </w:rPr>
              <w:fldChar w:fldCharType="end"/>
            </w:r>
          </w:hyperlink>
        </w:p>
        <w:p w14:paraId="29A788C4" w14:textId="77777777" w:rsidR="0016485D" w:rsidRDefault="0016485D" w:rsidP="0016485D">
          <w:pPr>
            <w:pStyle w:val="TOC3"/>
            <w:rPr>
              <w:rFonts w:asciiTheme="minorHAnsi" w:eastAsiaTheme="minorEastAsia" w:hAnsiTheme="minorHAnsi" w:cstheme="minorBidi"/>
              <w:noProof/>
            </w:rPr>
          </w:pPr>
          <w:hyperlink w:anchor="_Toc54988830" w:history="1">
            <w:r w:rsidRPr="00191C1B">
              <w:rPr>
                <w:rStyle w:val="Hyperlink"/>
                <w:noProof/>
              </w:rPr>
              <w:t>Proposed System Architecture</w:t>
            </w:r>
            <w:r>
              <w:rPr>
                <w:noProof/>
                <w:webHidden/>
              </w:rPr>
              <w:tab/>
            </w:r>
            <w:r>
              <w:rPr>
                <w:noProof/>
                <w:webHidden/>
              </w:rPr>
              <w:fldChar w:fldCharType="begin"/>
            </w:r>
            <w:r>
              <w:rPr>
                <w:noProof/>
                <w:webHidden/>
              </w:rPr>
              <w:instrText xml:space="preserve"> PAGEREF _Toc54988830 \h </w:instrText>
            </w:r>
            <w:r>
              <w:rPr>
                <w:noProof/>
                <w:webHidden/>
              </w:rPr>
            </w:r>
            <w:r>
              <w:rPr>
                <w:noProof/>
                <w:webHidden/>
              </w:rPr>
              <w:fldChar w:fldCharType="separate"/>
            </w:r>
            <w:r>
              <w:rPr>
                <w:noProof/>
                <w:webHidden/>
              </w:rPr>
              <w:t>80</w:t>
            </w:r>
            <w:r>
              <w:rPr>
                <w:noProof/>
                <w:webHidden/>
              </w:rPr>
              <w:fldChar w:fldCharType="end"/>
            </w:r>
          </w:hyperlink>
        </w:p>
        <w:p w14:paraId="1B36A10B" w14:textId="77777777" w:rsidR="0016485D" w:rsidRDefault="0016485D" w:rsidP="0016485D">
          <w:pPr>
            <w:pStyle w:val="TOC3"/>
            <w:rPr>
              <w:rFonts w:asciiTheme="minorHAnsi" w:eastAsiaTheme="minorEastAsia" w:hAnsiTheme="minorHAnsi" w:cstheme="minorBidi"/>
              <w:noProof/>
            </w:rPr>
          </w:pPr>
          <w:hyperlink w:anchor="_Toc54988831" w:history="1">
            <w:r w:rsidRPr="00191C1B">
              <w:rPr>
                <w:rStyle w:val="Hyperlink"/>
                <w:noProof/>
              </w:rPr>
              <w:t>Initial Subsystem Decomposition</w:t>
            </w:r>
            <w:r>
              <w:rPr>
                <w:noProof/>
                <w:webHidden/>
              </w:rPr>
              <w:tab/>
            </w:r>
            <w:r>
              <w:rPr>
                <w:noProof/>
                <w:webHidden/>
              </w:rPr>
              <w:fldChar w:fldCharType="begin"/>
            </w:r>
            <w:r>
              <w:rPr>
                <w:noProof/>
                <w:webHidden/>
              </w:rPr>
              <w:instrText xml:space="preserve"> PAGEREF _Toc54988831 \h </w:instrText>
            </w:r>
            <w:r>
              <w:rPr>
                <w:noProof/>
                <w:webHidden/>
              </w:rPr>
            </w:r>
            <w:r>
              <w:rPr>
                <w:noProof/>
                <w:webHidden/>
              </w:rPr>
              <w:fldChar w:fldCharType="separate"/>
            </w:r>
            <w:r>
              <w:rPr>
                <w:noProof/>
                <w:webHidden/>
              </w:rPr>
              <w:t>80</w:t>
            </w:r>
            <w:r>
              <w:rPr>
                <w:noProof/>
                <w:webHidden/>
              </w:rPr>
              <w:fldChar w:fldCharType="end"/>
            </w:r>
          </w:hyperlink>
        </w:p>
        <w:p w14:paraId="19CCF4AC"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32" w:history="1">
            <w:r w:rsidRPr="00191C1B">
              <w:rPr>
                <w:rStyle w:val="Hyperlink"/>
                <w:noProof/>
              </w:rPr>
              <w:t>Additional Design Considerations</w:t>
            </w:r>
            <w:r>
              <w:rPr>
                <w:noProof/>
                <w:webHidden/>
              </w:rPr>
              <w:tab/>
            </w:r>
            <w:r>
              <w:rPr>
                <w:noProof/>
                <w:webHidden/>
              </w:rPr>
              <w:fldChar w:fldCharType="begin"/>
            </w:r>
            <w:r>
              <w:rPr>
                <w:noProof/>
                <w:webHidden/>
              </w:rPr>
              <w:instrText xml:space="preserve"> PAGEREF _Toc54988832 \h </w:instrText>
            </w:r>
            <w:r>
              <w:rPr>
                <w:noProof/>
                <w:webHidden/>
              </w:rPr>
            </w:r>
            <w:r>
              <w:rPr>
                <w:noProof/>
                <w:webHidden/>
              </w:rPr>
              <w:fldChar w:fldCharType="separate"/>
            </w:r>
            <w:r>
              <w:rPr>
                <w:noProof/>
                <w:webHidden/>
              </w:rPr>
              <w:t>80</w:t>
            </w:r>
            <w:r>
              <w:rPr>
                <w:noProof/>
                <w:webHidden/>
              </w:rPr>
              <w:fldChar w:fldCharType="end"/>
            </w:r>
          </w:hyperlink>
        </w:p>
        <w:p w14:paraId="66D31D82" w14:textId="77777777" w:rsidR="0016485D" w:rsidRDefault="0016485D" w:rsidP="0016485D">
          <w:pPr>
            <w:pStyle w:val="TOC3"/>
            <w:rPr>
              <w:rFonts w:asciiTheme="minorHAnsi" w:eastAsiaTheme="minorEastAsia" w:hAnsiTheme="minorHAnsi" w:cstheme="minorBidi"/>
              <w:noProof/>
            </w:rPr>
          </w:pPr>
          <w:hyperlink w:anchor="_Toc54988833" w:history="1">
            <w:r w:rsidRPr="00191C1B">
              <w:rPr>
                <w:rStyle w:val="Hyperlink"/>
                <w:noProof/>
              </w:rPr>
              <w:t>Hardware / Software Mapping</w:t>
            </w:r>
            <w:r>
              <w:rPr>
                <w:noProof/>
                <w:webHidden/>
              </w:rPr>
              <w:tab/>
            </w:r>
            <w:r>
              <w:rPr>
                <w:noProof/>
                <w:webHidden/>
              </w:rPr>
              <w:fldChar w:fldCharType="begin"/>
            </w:r>
            <w:r>
              <w:rPr>
                <w:noProof/>
                <w:webHidden/>
              </w:rPr>
              <w:instrText xml:space="preserve"> PAGEREF _Toc54988833 \h </w:instrText>
            </w:r>
            <w:r>
              <w:rPr>
                <w:noProof/>
                <w:webHidden/>
              </w:rPr>
            </w:r>
            <w:r>
              <w:rPr>
                <w:noProof/>
                <w:webHidden/>
              </w:rPr>
              <w:fldChar w:fldCharType="separate"/>
            </w:r>
            <w:r>
              <w:rPr>
                <w:noProof/>
                <w:webHidden/>
              </w:rPr>
              <w:t>80</w:t>
            </w:r>
            <w:r>
              <w:rPr>
                <w:noProof/>
                <w:webHidden/>
              </w:rPr>
              <w:fldChar w:fldCharType="end"/>
            </w:r>
          </w:hyperlink>
        </w:p>
        <w:p w14:paraId="4C1FF8D1" w14:textId="77777777" w:rsidR="0016485D" w:rsidRDefault="0016485D" w:rsidP="0016485D">
          <w:pPr>
            <w:pStyle w:val="TOC3"/>
            <w:rPr>
              <w:rFonts w:asciiTheme="minorHAnsi" w:eastAsiaTheme="minorEastAsia" w:hAnsiTheme="minorHAnsi" w:cstheme="minorBidi"/>
              <w:noProof/>
            </w:rPr>
          </w:pPr>
          <w:hyperlink w:anchor="_Toc54988834" w:history="1">
            <w:r w:rsidRPr="00191C1B">
              <w:rPr>
                <w:rStyle w:val="Hyperlink"/>
                <w:noProof/>
              </w:rPr>
              <w:t>Persistent Data Management</w:t>
            </w:r>
            <w:r>
              <w:rPr>
                <w:noProof/>
                <w:webHidden/>
              </w:rPr>
              <w:tab/>
            </w:r>
            <w:r>
              <w:rPr>
                <w:noProof/>
                <w:webHidden/>
              </w:rPr>
              <w:fldChar w:fldCharType="begin"/>
            </w:r>
            <w:r>
              <w:rPr>
                <w:noProof/>
                <w:webHidden/>
              </w:rPr>
              <w:instrText xml:space="preserve"> PAGEREF _Toc54988834 \h </w:instrText>
            </w:r>
            <w:r>
              <w:rPr>
                <w:noProof/>
                <w:webHidden/>
              </w:rPr>
            </w:r>
            <w:r>
              <w:rPr>
                <w:noProof/>
                <w:webHidden/>
              </w:rPr>
              <w:fldChar w:fldCharType="separate"/>
            </w:r>
            <w:r>
              <w:rPr>
                <w:noProof/>
                <w:webHidden/>
              </w:rPr>
              <w:t>81</w:t>
            </w:r>
            <w:r>
              <w:rPr>
                <w:noProof/>
                <w:webHidden/>
              </w:rPr>
              <w:fldChar w:fldCharType="end"/>
            </w:r>
          </w:hyperlink>
        </w:p>
        <w:p w14:paraId="019935AF" w14:textId="77777777" w:rsidR="0016485D" w:rsidRDefault="0016485D" w:rsidP="0016485D">
          <w:pPr>
            <w:pStyle w:val="TOC3"/>
            <w:rPr>
              <w:rFonts w:asciiTheme="minorHAnsi" w:eastAsiaTheme="minorEastAsia" w:hAnsiTheme="minorHAnsi" w:cstheme="minorBidi"/>
              <w:noProof/>
            </w:rPr>
          </w:pPr>
          <w:hyperlink w:anchor="_Toc54988835" w:history="1">
            <w:r w:rsidRPr="00191C1B">
              <w:rPr>
                <w:rStyle w:val="Hyperlink"/>
                <w:noProof/>
              </w:rPr>
              <w:t>Access Control and Security</w:t>
            </w:r>
            <w:r>
              <w:rPr>
                <w:noProof/>
                <w:webHidden/>
              </w:rPr>
              <w:tab/>
            </w:r>
            <w:r>
              <w:rPr>
                <w:noProof/>
                <w:webHidden/>
              </w:rPr>
              <w:fldChar w:fldCharType="begin"/>
            </w:r>
            <w:r>
              <w:rPr>
                <w:noProof/>
                <w:webHidden/>
              </w:rPr>
              <w:instrText xml:space="preserve"> PAGEREF _Toc54988835 \h </w:instrText>
            </w:r>
            <w:r>
              <w:rPr>
                <w:noProof/>
                <w:webHidden/>
              </w:rPr>
            </w:r>
            <w:r>
              <w:rPr>
                <w:noProof/>
                <w:webHidden/>
              </w:rPr>
              <w:fldChar w:fldCharType="separate"/>
            </w:r>
            <w:r>
              <w:rPr>
                <w:noProof/>
                <w:webHidden/>
              </w:rPr>
              <w:t>81</w:t>
            </w:r>
            <w:r>
              <w:rPr>
                <w:noProof/>
                <w:webHidden/>
              </w:rPr>
              <w:fldChar w:fldCharType="end"/>
            </w:r>
          </w:hyperlink>
        </w:p>
        <w:p w14:paraId="6DAD2030" w14:textId="77777777" w:rsidR="0016485D" w:rsidRDefault="0016485D" w:rsidP="0016485D">
          <w:pPr>
            <w:pStyle w:val="TOC3"/>
            <w:rPr>
              <w:rFonts w:asciiTheme="minorHAnsi" w:eastAsiaTheme="minorEastAsia" w:hAnsiTheme="minorHAnsi" w:cstheme="minorBidi"/>
              <w:noProof/>
            </w:rPr>
          </w:pPr>
          <w:hyperlink w:anchor="_Toc54988836" w:history="1">
            <w:r w:rsidRPr="00191C1B">
              <w:rPr>
                <w:rStyle w:val="Hyperlink"/>
                <w:noProof/>
              </w:rPr>
              <w:t>Global Software Control</w:t>
            </w:r>
            <w:r>
              <w:rPr>
                <w:noProof/>
                <w:webHidden/>
              </w:rPr>
              <w:tab/>
            </w:r>
            <w:r>
              <w:rPr>
                <w:noProof/>
                <w:webHidden/>
              </w:rPr>
              <w:fldChar w:fldCharType="begin"/>
            </w:r>
            <w:r>
              <w:rPr>
                <w:noProof/>
                <w:webHidden/>
              </w:rPr>
              <w:instrText xml:space="preserve"> PAGEREF _Toc54988836 \h </w:instrText>
            </w:r>
            <w:r>
              <w:rPr>
                <w:noProof/>
                <w:webHidden/>
              </w:rPr>
            </w:r>
            <w:r>
              <w:rPr>
                <w:noProof/>
                <w:webHidden/>
              </w:rPr>
              <w:fldChar w:fldCharType="separate"/>
            </w:r>
            <w:r>
              <w:rPr>
                <w:noProof/>
                <w:webHidden/>
              </w:rPr>
              <w:t>81</w:t>
            </w:r>
            <w:r>
              <w:rPr>
                <w:noProof/>
                <w:webHidden/>
              </w:rPr>
              <w:fldChar w:fldCharType="end"/>
            </w:r>
          </w:hyperlink>
        </w:p>
        <w:p w14:paraId="25B8B253" w14:textId="77777777" w:rsidR="0016485D" w:rsidRDefault="0016485D" w:rsidP="0016485D">
          <w:pPr>
            <w:pStyle w:val="TOC3"/>
            <w:rPr>
              <w:rFonts w:asciiTheme="minorHAnsi" w:eastAsiaTheme="minorEastAsia" w:hAnsiTheme="minorHAnsi" w:cstheme="minorBidi"/>
              <w:noProof/>
            </w:rPr>
          </w:pPr>
          <w:hyperlink w:anchor="_Toc54988837" w:history="1">
            <w:r w:rsidRPr="00191C1B">
              <w:rPr>
                <w:rStyle w:val="Hyperlink"/>
                <w:noProof/>
              </w:rPr>
              <w:t>Boundary Conditions</w:t>
            </w:r>
            <w:r>
              <w:rPr>
                <w:noProof/>
                <w:webHidden/>
              </w:rPr>
              <w:tab/>
            </w:r>
            <w:r>
              <w:rPr>
                <w:noProof/>
                <w:webHidden/>
              </w:rPr>
              <w:fldChar w:fldCharType="begin"/>
            </w:r>
            <w:r>
              <w:rPr>
                <w:noProof/>
                <w:webHidden/>
              </w:rPr>
              <w:instrText xml:space="preserve"> PAGEREF _Toc54988837 \h </w:instrText>
            </w:r>
            <w:r>
              <w:rPr>
                <w:noProof/>
                <w:webHidden/>
              </w:rPr>
            </w:r>
            <w:r>
              <w:rPr>
                <w:noProof/>
                <w:webHidden/>
              </w:rPr>
              <w:fldChar w:fldCharType="separate"/>
            </w:r>
            <w:r>
              <w:rPr>
                <w:noProof/>
                <w:webHidden/>
              </w:rPr>
              <w:t>81</w:t>
            </w:r>
            <w:r>
              <w:rPr>
                <w:noProof/>
                <w:webHidden/>
              </w:rPr>
              <w:fldChar w:fldCharType="end"/>
            </w:r>
          </w:hyperlink>
        </w:p>
        <w:p w14:paraId="399DD3EC" w14:textId="77777777" w:rsidR="0016485D" w:rsidRDefault="0016485D" w:rsidP="0016485D">
          <w:pPr>
            <w:pStyle w:val="TOC3"/>
            <w:rPr>
              <w:rFonts w:asciiTheme="minorHAnsi" w:eastAsiaTheme="minorEastAsia" w:hAnsiTheme="minorHAnsi" w:cstheme="minorBidi"/>
              <w:noProof/>
            </w:rPr>
          </w:pPr>
          <w:hyperlink w:anchor="_Toc54988838" w:history="1">
            <w:r w:rsidRPr="00191C1B">
              <w:rPr>
                <w:rStyle w:val="Hyperlink"/>
                <w:noProof/>
              </w:rPr>
              <w:t>User Interface</w:t>
            </w:r>
            <w:r>
              <w:rPr>
                <w:noProof/>
                <w:webHidden/>
              </w:rPr>
              <w:tab/>
            </w:r>
            <w:r>
              <w:rPr>
                <w:noProof/>
                <w:webHidden/>
              </w:rPr>
              <w:fldChar w:fldCharType="begin"/>
            </w:r>
            <w:r>
              <w:rPr>
                <w:noProof/>
                <w:webHidden/>
              </w:rPr>
              <w:instrText xml:space="preserve"> PAGEREF _Toc54988838 \h </w:instrText>
            </w:r>
            <w:r>
              <w:rPr>
                <w:noProof/>
                <w:webHidden/>
              </w:rPr>
            </w:r>
            <w:r>
              <w:rPr>
                <w:noProof/>
                <w:webHidden/>
              </w:rPr>
              <w:fldChar w:fldCharType="separate"/>
            </w:r>
            <w:r>
              <w:rPr>
                <w:noProof/>
                <w:webHidden/>
              </w:rPr>
              <w:t>81</w:t>
            </w:r>
            <w:r>
              <w:rPr>
                <w:noProof/>
                <w:webHidden/>
              </w:rPr>
              <w:fldChar w:fldCharType="end"/>
            </w:r>
          </w:hyperlink>
        </w:p>
        <w:p w14:paraId="76D7E04B" w14:textId="77777777" w:rsidR="0016485D" w:rsidRDefault="0016485D" w:rsidP="0016485D">
          <w:pPr>
            <w:pStyle w:val="TOC3"/>
            <w:rPr>
              <w:rFonts w:asciiTheme="minorHAnsi" w:eastAsiaTheme="minorEastAsia" w:hAnsiTheme="minorHAnsi" w:cstheme="minorBidi"/>
              <w:noProof/>
            </w:rPr>
          </w:pPr>
          <w:hyperlink w:anchor="_Toc54988839" w:history="1">
            <w:r w:rsidRPr="00191C1B">
              <w:rPr>
                <w:rStyle w:val="Hyperlink"/>
                <w:noProof/>
              </w:rPr>
              <w:t>Application of Design Patterns</w:t>
            </w:r>
            <w:r>
              <w:rPr>
                <w:noProof/>
                <w:webHidden/>
              </w:rPr>
              <w:tab/>
            </w:r>
            <w:r>
              <w:rPr>
                <w:noProof/>
                <w:webHidden/>
              </w:rPr>
              <w:fldChar w:fldCharType="begin"/>
            </w:r>
            <w:r>
              <w:rPr>
                <w:noProof/>
                <w:webHidden/>
              </w:rPr>
              <w:instrText xml:space="preserve"> PAGEREF _Toc54988839 \h </w:instrText>
            </w:r>
            <w:r>
              <w:rPr>
                <w:noProof/>
                <w:webHidden/>
              </w:rPr>
            </w:r>
            <w:r>
              <w:rPr>
                <w:noProof/>
                <w:webHidden/>
              </w:rPr>
              <w:fldChar w:fldCharType="separate"/>
            </w:r>
            <w:r>
              <w:rPr>
                <w:noProof/>
                <w:webHidden/>
              </w:rPr>
              <w:t>82</w:t>
            </w:r>
            <w:r>
              <w:rPr>
                <w:noProof/>
                <w:webHidden/>
              </w:rPr>
              <w:fldChar w:fldCharType="end"/>
            </w:r>
          </w:hyperlink>
        </w:p>
        <w:p w14:paraId="52C49C19"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40" w:history="1">
            <w:r w:rsidRPr="00191C1B">
              <w:rPr>
                <w:rStyle w:val="Hyperlink"/>
                <w:noProof/>
              </w:rPr>
              <w:t>Final System Design</w:t>
            </w:r>
            <w:r>
              <w:rPr>
                <w:noProof/>
                <w:webHidden/>
              </w:rPr>
              <w:tab/>
            </w:r>
            <w:r>
              <w:rPr>
                <w:noProof/>
                <w:webHidden/>
              </w:rPr>
              <w:fldChar w:fldCharType="begin"/>
            </w:r>
            <w:r>
              <w:rPr>
                <w:noProof/>
                <w:webHidden/>
              </w:rPr>
              <w:instrText xml:space="preserve"> PAGEREF _Toc54988840 \h </w:instrText>
            </w:r>
            <w:r>
              <w:rPr>
                <w:noProof/>
                <w:webHidden/>
              </w:rPr>
            </w:r>
            <w:r>
              <w:rPr>
                <w:noProof/>
                <w:webHidden/>
              </w:rPr>
              <w:fldChar w:fldCharType="separate"/>
            </w:r>
            <w:r>
              <w:rPr>
                <w:noProof/>
                <w:webHidden/>
              </w:rPr>
              <w:t>82</w:t>
            </w:r>
            <w:r>
              <w:rPr>
                <w:noProof/>
                <w:webHidden/>
              </w:rPr>
              <w:fldChar w:fldCharType="end"/>
            </w:r>
          </w:hyperlink>
        </w:p>
        <w:p w14:paraId="5BA558DA"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41" w:history="1">
            <w:r w:rsidRPr="00191C1B">
              <w:rPr>
                <w:rStyle w:val="Hyperlink"/>
                <w:noProof/>
              </w:rPr>
              <w:t>Object Design</w:t>
            </w:r>
            <w:r>
              <w:rPr>
                <w:noProof/>
                <w:webHidden/>
              </w:rPr>
              <w:tab/>
            </w:r>
            <w:r>
              <w:rPr>
                <w:noProof/>
                <w:webHidden/>
              </w:rPr>
              <w:fldChar w:fldCharType="begin"/>
            </w:r>
            <w:r>
              <w:rPr>
                <w:noProof/>
                <w:webHidden/>
              </w:rPr>
              <w:instrText xml:space="preserve"> PAGEREF _Toc54988841 \h </w:instrText>
            </w:r>
            <w:r>
              <w:rPr>
                <w:noProof/>
                <w:webHidden/>
              </w:rPr>
            </w:r>
            <w:r>
              <w:rPr>
                <w:noProof/>
                <w:webHidden/>
              </w:rPr>
              <w:fldChar w:fldCharType="separate"/>
            </w:r>
            <w:r>
              <w:rPr>
                <w:noProof/>
                <w:webHidden/>
              </w:rPr>
              <w:t>82</w:t>
            </w:r>
            <w:r>
              <w:rPr>
                <w:noProof/>
                <w:webHidden/>
              </w:rPr>
              <w:fldChar w:fldCharType="end"/>
            </w:r>
          </w:hyperlink>
        </w:p>
        <w:p w14:paraId="714E8101" w14:textId="77777777" w:rsidR="0016485D" w:rsidRDefault="0016485D" w:rsidP="0016485D">
          <w:pPr>
            <w:pStyle w:val="TOC3"/>
            <w:rPr>
              <w:rFonts w:asciiTheme="minorHAnsi" w:eastAsiaTheme="minorEastAsia" w:hAnsiTheme="minorHAnsi" w:cstheme="minorBidi"/>
              <w:noProof/>
            </w:rPr>
          </w:pPr>
          <w:hyperlink w:anchor="_Toc54988842" w:history="1">
            <w:r w:rsidRPr="00191C1B">
              <w:rPr>
                <w:rStyle w:val="Hyperlink"/>
                <w:noProof/>
              </w:rPr>
              <w:t>Packages</w:t>
            </w:r>
            <w:r>
              <w:rPr>
                <w:noProof/>
                <w:webHidden/>
              </w:rPr>
              <w:tab/>
            </w:r>
            <w:r>
              <w:rPr>
                <w:noProof/>
                <w:webHidden/>
              </w:rPr>
              <w:fldChar w:fldCharType="begin"/>
            </w:r>
            <w:r>
              <w:rPr>
                <w:noProof/>
                <w:webHidden/>
              </w:rPr>
              <w:instrText xml:space="preserve"> PAGEREF _Toc54988842 \h </w:instrText>
            </w:r>
            <w:r>
              <w:rPr>
                <w:noProof/>
                <w:webHidden/>
              </w:rPr>
            </w:r>
            <w:r>
              <w:rPr>
                <w:noProof/>
                <w:webHidden/>
              </w:rPr>
              <w:fldChar w:fldCharType="separate"/>
            </w:r>
            <w:r>
              <w:rPr>
                <w:noProof/>
                <w:webHidden/>
              </w:rPr>
              <w:t>82</w:t>
            </w:r>
            <w:r>
              <w:rPr>
                <w:noProof/>
                <w:webHidden/>
              </w:rPr>
              <w:fldChar w:fldCharType="end"/>
            </w:r>
          </w:hyperlink>
        </w:p>
        <w:p w14:paraId="6BB7ED16" w14:textId="77777777" w:rsidR="0016485D" w:rsidRDefault="0016485D" w:rsidP="0016485D">
          <w:pPr>
            <w:pStyle w:val="TOC3"/>
            <w:rPr>
              <w:rFonts w:asciiTheme="minorHAnsi" w:eastAsiaTheme="minorEastAsia" w:hAnsiTheme="minorHAnsi" w:cstheme="minorBidi"/>
              <w:noProof/>
            </w:rPr>
          </w:pPr>
          <w:hyperlink w:anchor="_Toc54988843" w:history="1">
            <w:r w:rsidRPr="00191C1B">
              <w:rPr>
                <w:rStyle w:val="Hyperlink"/>
                <w:noProof/>
              </w:rPr>
              <w:t>Subsystem I</w:t>
            </w:r>
            <w:r>
              <w:rPr>
                <w:noProof/>
                <w:webHidden/>
              </w:rPr>
              <w:tab/>
            </w:r>
            <w:r>
              <w:rPr>
                <w:noProof/>
                <w:webHidden/>
              </w:rPr>
              <w:fldChar w:fldCharType="begin"/>
            </w:r>
            <w:r>
              <w:rPr>
                <w:noProof/>
                <w:webHidden/>
              </w:rPr>
              <w:instrText xml:space="preserve"> PAGEREF _Toc54988843 \h </w:instrText>
            </w:r>
            <w:r>
              <w:rPr>
                <w:noProof/>
                <w:webHidden/>
              </w:rPr>
            </w:r>
            <w:r>
              <w:rPr>
                <w:noProof/>
                <w:webHidden/>
              </w:rPr>
              <w:fldChar w:fldCharType="separate"/>
            </w:r>
            <w:r>
              <w:rPr>
                <w:noProof/>
                <w:webHidden/>
              </w:rPr>
              <w:t>82</w:t>
            </w:r>
            <w:r>
              <w:rPr>
                <w:noProof/>
                <w:webHidden/>
              </w:rPr>
              <w:fldChar w:fldCharType="end"/>
            </w:r>
          </w:hyperlink>
        </w:p>
        <w:p w14:paraId="0A0F4A39" w14:textId="77777777" w:rsidR="0016485D" w:rsidRDefault="0016485D" w:rsidP="0016485D">
          <w:pPr>
            <w:pStyle w:val="TOC3"/>
            <w:rPr>
              <w:rFonts w:asciiTheme="minorHAnsi" w:eastAsiaTheme="minorEastAsia" w:hAnsiTheme="minorHAnsi" w:cstheme="minorBidi"/>
              <w:noProof/>
            </w:rPr>
          </w:pPr>
          <w:hyperlink w:anchor="_Toc54988844" w:history="1">
            <w:r w:rsidRPr="00191C1B">
              <w:rPr>
                <w:rStyle w:val="Hyperlink"/>
                <w:noProof/>
              </w:rPr>
              <w:t>Subsystem II</w:t>
            </w:r>
            <w:r>
              <w:rPr>
                <w:noProof/>
                <w:webHidden/>
              </w:rPr>
              <w:tab/>
            </w:r>
            <w:r>
              <w:rPr>
                <w:noProof/>
                <w:webHidden/>
              </w:rPr>
              <w:fldChar w:fldCharType="begin"/>
            </w:r>
            <w:r>
              <w:rPr>
                <w:noProof/>
                <w:webHidden/>
              </w:rPr>
              <w:instrText xml:space="preserve"> PAGEREF _Toc54988844 \h </w:instrText>
            </w:r>
            <w:r>
              <w:rPr>
                <w:noProof/>
                <w:webHidden/>
              </w:rPr>
            </w:r>
            <w:r>
              <w:rPr>
                <w:noProof/>
                <w:webHidden/>
              </w:rPr>
              <w:fldChar w:fldCharType="separate"/>
            </w:r>
            <w:r>
              <w:rPr>
                <w:noProof/>
                <w:webHidden/>
              </w:rPr>
              <w:t>82</w:t>
            </w:r>
            <w:r>
              <w:rPr>
                <w:noProof/>
                <w:webHidden/>
              </w:rPr>
              <w:fldChar w:fldCharType="end"/>
            </w:r>
          </w:hyperlink>
        </w:p>
        <w:p w14:paraId="079F2F79" w14:textId="77777777" w:rsidR="0016485D" w:rsidRDefault="0016485D" w:rsidP="0016485D">
          <w:pPr>
            <w:pStyle w:val="TOC3"/>
            <w:rPr>
              <w:rFonts w:asciiTheme="minorHAnsi" w:eastAsiaTheme="minorEastAsia" w:hAnsiTheme="minorHAnsi" w:cstheme="minorBidi"/>
              <w:noProof/>
            </w:rPr>
          </w:pPr>
          <w:hyperlink w:anchor="_Toc54988845" w:history="1">
            <w:r w:rsidRPr="00191C1B">
              <w:rPr>
                <w:rStyle w:val="Hyperlink"/>
                <w:noProof/>
              </w:rPr>
              <w:t>etc.</w:t>
            </w:r>
            <w:r>
              <w:rPr>
                <w:noProof/>
                <w:webHidden/>
              </w:rPr>
              <w:tab/>
            </w:r>
            <w:r>
              <w:rPr>
                <w:noProof/>
                <w:webHidden/>
              </w:rPr>
              <w:fldChar w:fldCharType="begin"/>
            </w:r>
            <w:r>
              <w:rPr>
                <w:noProof/>
                <w:webHidden/>
              </w:rPr>
              <w:instrText xml:space="preserve"> PAGEREF _Toc54988845 \h </w:instrText>
            </w:r>
            <w:r>
              <w:rPr>
                <w:noProof/>
                <w:webHidden/>
              </w:rPr>
            </w:r>
            <w:r>
              <w:rPr>
                <w:noProof/>
                <w:webHidden/>
              </w:rPr>
              <w:fldChar w:fldCharType="separate"/>
            </w:r>
            <w:r>
              <w:rPr>
                <w:noProof/>
                <w:webHidden/>
              </w:rPr>
              <w:t>82</w:t>
            </w:r>
            <w:r>
              <w:rPr>
                <w:noProof/>
                <w:webHidden/>
              </w:rPr>
              <w:fldChar w:fldCharType="end"/>
            </w:r>
          </w:hyperlink>
        </w:p>
        <w:p w14:paraId="00ECE25E" w14:textId="77777777" w:rsidR="0016485D" w:rsidRDefault="0016485D" w:rsidP="0016485D">
          <w:pPr>
            <w:pStyle w:val="TOC1"/>
            <w:tabs>
              <w:tab w:val="right" w:leader="dot" w:pos="9350"/>
            </w:tabs>
            <w:rPr>
              <w:rFonts w:asciiTheme="minorHAnsi" w:eastAsiaTheme="minorEastAsia" w:hAnsiTheme="minorHAnsi" w:cstheme="minorBidi"/>
              <w:noProof/>
            </w:rPr>
          </w:pPr>
          <w:hyperlink w:anchor="_Toc54988846" w:history="1">
            <w:r w:rsidRPr="00191C1B">
              <w:rPr>
                <w:rStyle w:val="Hyperlink"/>
                <w:noProof/>
              </w:rPr>
              <w:t>Project Issues</w:t>
            </w:r>
            <w:r>
              <w:rPr>
                <w:noProof/>
                <w:webHidden/>
              </w:rPr>
              <w:tab/>
            </w:r>
            <w:r>
              <w:rPr>
                <w:noProof/>
                <w:webHidden/>
              </w:rPr>
              <w:fldChar w:fldCharType="begin"/>
            </w:r>
            <w:r>
              <w:rPr>
                <w:noProof/>
                <w:webHidden/>
              </w:rPr>
              <w:instrText xml:space="preserve"> PAGEREF _Toc54988846 \h </w:instrText>
            </w:r>
            <w:r>
              <w:rPr>
                <w:noProof/>
                <w:webHidden/>
              </w:rPr>
            </w:r>
            <w:r>
              <w:rPr>
                <w:noProof/>
                <w:webHidden/>
              </w:rPr>
              <w:fldChar w:fldCharType="separate"/>
            </w:r>
            <w:r>
              <w:rPr>
                <w:noProof/>
                <w:webHidden/>
              </w:rPr>
              <w:t>83</w:t>
            </w:r>
            <w:r>
              <w:rPr>
                <w:noProof/>
                <w:webHidden/>
              </w:rPr>
              <w:fldChar w:fldCharType="end"/>
            </w:r>
          </w:hyperlink>
        </w:p>
        <w:p w14:paraId="1AB4E679"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47" w:history="1">
            <w:r w:rsidRPr="00191C1B">
              <w:rPr>
                <w:rStyle w:val="Hyperlink"/>
                <w:noProof/>
              </w:rPr>
              <w:t>Open Issues</w:t>
            </w:r>
            <w:r>
              <w:rPr>
                <w:noProof/>
                <w:webHidden/>
              </w:rPr>
              <w:tab/>
            </w:r>
            <w:r>
              <w:rPr>
                <w:noProof/>
                <w:webHidden/>
              </w:rPr>
              <w:fldChar w:fldCharType="begin"/>
            </w:r>
            <w:r>
              <w:rPr>
                <w:noProof/>
                <w:webHidden/>
              </w:rPr>
              <w:instrText xml:space="preserve"> PAGEREF _Toc54988847 \h </w:instrText>
            </w:r>
            <w:r>
              <w:rPr>
                <w:noProof/>
                <w:webHidden/>
              </w:rPr>
            </w:r>
            <w:r>
              <w:rPr>
                <w:noProof/>
                <w:webHidden/>
              </w:rPr>
              <w:fldChar w:fldCharType="separate"/>
            </w:r>
            <w:r>
              <w:rPr>
                <w:noProof/>
                <w:webHidden/>
              </w:rPr>
              <w:t>83</w:t>
            </w:r>
            <w:r>
              <w:rPr>
                <w:noProof/>
                <w:webHidden/>
              </w:rPr>
              <w:fldChar w:fldCharType="end"/>
            </w:r>
          </w:hyperlink>
        </w:p>
        <w:p w14:paraId="28FA7DE3"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48" w:history="1">
            <w:r w:rsidRPr="00191C1B">
              <w:rPr>
                <w:rStyle w:val="Hyperlink"/>
                <w:noProof/>
              </w:rPr>
              <w:t>Off-the-Shelf Solutions</w:t>
            </w:r>
            <w:r>
              <w:rPr>
                <w:noProof/>
                <w:webHidden/>
              </w:rPr>
              <w:tab/>
            </w:r>
            <w:r>
              <w:rPr>
                <w:noProof/>
                <w:webHidden/>
              </w:rPr>
              <w:fldChar w:fldCharType="begin"/>
            </w:r>
            <w:r>
              <w:rPr>
                <w:noProof/>
                <w:webHidden/>
              </w:rPr>
              <w:instrText xml:space="preserve"> PAGEREF _Toc54988848 \h </w:instrText>
            </w:r>
            <w:r>
              <w:rPr>
                <w:noProof/>
                <w:webHidden/>
              </w:rPr>
            </w:r>
            <w:r>
              <w:rPr>
                <w:noProof/>
                <w:webHidden/>
              </w:rPr>
              <w:fldChar w:fldCharType="separate"/>
            </w:r>
            <w:r>
              <w:rPr>
                <w:noProof/>
                <w:webHidden/>
              </w:rPr>
              <w:t>83</w:t>
            </w:r>
            <w:r>
              <w:rPr>
                <w:noProof/>
                <w:webHidden/>
              </w:rPr>
              <w:fldChar w:fldCharType="end"/>
            </w:r>
          </w:hyperlink>
        </w:p>
        <w:p w14:paraId="2CBC28D9" w14:textId="77777777" w:rsidR="0016485D" w:rsidRDefault="0016485D" w:rsidP="0016485D">
          <w:pPr>
            <w:pStyle w:val="TOC3"/>
            <w:rPr>
              <w:rFonts w:asciiTheme="minorHAnsi" w:eastAsiaTheme="minorEastAsia" w:hAnsiTheme="minorHAnsi" w:cstheme="minorBidi"/>
              <w:noProof/>
            </w:rPr>
          </w:pPr>
          <w:hyperlink w:anchor="_Toc54988849" w:history="1">
            <w:r w:rsidRPr="00191C1B">
              <w:rPr>
                <w:rStyle w:val="Hyperlink"/>
                <w:noProof/>
              </w:rPr>
              <w:t>Ready-Made Products</w:t>
            </w:r>
            <w:r>
              <w:rPr>
                <w:noProof/>
                <w:webHidden/>
              </w:rPr>
              <w:tab/>
            </w:r>
            <w:r>
              <w:rPr>
                <w:noProof/>
                <w:webHidden/>
              </w:rPr>
              <w:fldChar w:fldCharType="begin"/>
            </w:r>
            <w:r>
              <w:rPr>
                <w:noProof/>
                <w:webHidden/>
              </w:rPr>
              <w:instrText xml:space="preserve"> PAGEREF _Toc54988849 \h </w:instrText>
            </w:r>
            <w:r>
              <w:rPr>
                <w:noProof/>
                <w:webHidden/>
              </w:rPr>
            </w:r>
            <w:r>
              <w:rPr>
                <w:noProof/>
                <w:webHidden/>
              </w:rPr>
              <w:fldChar w:fldCharType="separate"/>
            </w:r>
            <w:r>
              <w:rPr>
                <w:noProof/>
                <w:webHidden/>
              </w:rPr>
              <w:t>84</w:t>
            </w:r>
            <w:r>
              <w:rPr>
                <w:noProof/>
                <w:webHidden/>
              </w:rPr>
              <w:fldChar w:fldCharType="end"/>
            </w:r>
          </w:hyperlink>
        </w:p>
        <w:p w14:paraId="4977D194" w14:textId="77777777" w:rsidR="0016485D" w:rsidRDefault="0016485D" w:rsidP="0016485D">
          <w:pPr>
            <w:pStyle w:val="TOC3"/>
            <w:rPr>
              <w:rFonts w:asciiTheme="minorHAnsi" w:eastAsiaTheme="minorEastAsia" w:hAnsiTheme="minorHAnsi" w:cstheme="minorBidi"/>
              <w:noProof/>
            </w:rPr>
          </w:pPr>
          <w:hyperlink w:anchor="_Toc54988850" w:history="1">
            <w:r w:rsidRPr="00191C1B">
              <w:rPr>
                <w:rStyle w:val="Hyperlink"/>
                <w:noProof/>
              </w:rPr>
              <w:t>Reusable Components</w:t>
            </w:r>
            <w:r>
              <w:rPr>
                <w:noProof/>
                <w:webHidden/>
              </w:rPr>
              <w:tab/>
            </w:r>
            <w:r>
              <w:rPr>
                <w:noProof/>
                <w:webHidden/>
              </w:rPr>
              <w:fldChar w:fldCharType="begin"/>
            </w:r>
            <w:r>
              <w:rPr>
                <w:noProof/>
                <w:webHidden/>
              </w:rPr>
              <w:instrText xml:space="preserve"> PAGEREF _Toc54988850 \h </w:instrText>
            </w:r>
            <w:r>
              <w:rPr>
                <w:noProof/>
                <w:webHidden/>
              </w:rPr>
            </w:r>
            <w:r>
              <w:rPr>
                <w:noProof/>
                <w:webHidden/>
              </w:rPr>
              <w:fldChar w:fldCharType="separate"/>
            </w:r>
            <w:r>
              <w:rPr>
                <w:noProof/>
                <w:webHidden/>
              </w:rPr>
              <w:t>84</w:t>
            </w:r>
            <w:r>
              <w:rPr>
                <w:noProof/>
                <w:webHidden/>
              </w:rPr>
              <w:fldChar w:fldCharType="end"/>
            </w:r>
          </w:hyperlink>
        </w:p>
        <w:p w14:paraId="14AFFA90" w14:textId="77777777" w:rsidR="0016485D" w:rsidRDefault="0016485D" w:rsidP="0016485D">
          <w:pPr>
            <w:pStyle w:val="TOC3"/>
            <w:rPr>
              <w:rFonts w:asciiTheme="minorHAnsi" w:eastAsiaTheme="minorEastAsia" w:hAnsiTheme="minorHAnsi" w:cstheme="minorBidi"/>
              <w:noProof/>
            </w:rPr>
          </w:pPr>
          <w:hyperlink w:anchor="_Toc54988851" w:history="1">
            <w:r w:rsidRPr="00191C1B">
              <w:rPr>
                <w:rStyle w:val="Hyperlink"/>
                <w:noProof/>
              </w:rPr>
              <w:t>Products That Can Be Copied</w:t>
            </w:r>
            <w:r>
              <w:rPr>
                <w:noProof/>
                <w:webHidden/>
              </w:rPr>
              <w:tab/>
            </w:r>
            <w:r>
              <w:rPr>
                <w:noProof/>
                <w:webHidden/>
              </w:rPr>
              <w:fldChar w:fldCharType="begin"/>
            </w:r>
            <w:r>
              <w:rPr>
                <w:noProof/>
                <w:webHidden/>
              </w:rPr>
              <w:instrText xml:space="preserve"> PAGEREF _Toc54988851 \h </w:instrText>
            </w:r>
            <w:r>
              <w:rPr>
                <w:noProof/>
                <w:webHidden/>
              </w:rPr>
            </w:r>
            <w:r>
              <w:rPr>
                <w:noProof/>
                <w:webHidden/>
              </w:rPr>
              <w:fldChar w:fldCharType="separate"/>
            </w:r>
            <w:r>
              <w:rPr>
                <w:noProof/>
                <w:webHidden/>
              </w:rPr>
              <w:t>84</w:t>
            </w:r>
            <w:r>
              <w:rPr>
                <w:noProof/>
                <w:webHidden/>
              </w:rPr>
              <w:fldChar w:fldCharType="end"/>
            </w:r>
          </w:hyperlink>
        </w:p>
        <w:p w14:paraId="3E2C35BD"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52" w:history="1">
            <w:r w:rsidRPr="00191C1B">
              <w:rPr>
                <w:rStyle w:val="Hyperlink"/>
                <w:noProof/>
              </w:rPr>
              <w:t>New Problems</w:t>
            </w:r>
            <w:r>
              <w:rPr>
                <w:noProof/>
                <w:webHidden/>
              </w:rPr>
              <w:tab/>
            </w:r>
            <w:r>
              <w:rPr>
                <w:noProof/>
                <w:webHidden/>
              </w:rPr>
              <w:fldChar w:fldCharType="begin"/>
            </w:r>
            <w:r>
              <w:rPr>
                <w:noProof/>
                <w:webHidden/>
              </w:rPr>
              <w:instrText xml:space="preserve"> PAGEREF _Toc54988852 \h </w:instrText>
            </w:r>
            <w:r>
              <w:rPr>
                <w:noProof/>
                <w:webHidden/>
              </w:rPr>
            </w:r>
            <w:r>
              <w:rPr>
                <w:noProof/>
                <w:webHidden/>
              </w:rPr>
              <w:fldChar w:fldCharType="separate"/>
            </w:r>
            <w:r>
              <w:rPr>
                <w:noProof/>
                <w:webHidden/>
              </w:rPr>
              <w:t>85</w:t>
            </w:r>
            <w:r>
              <w:rPr>
                <w:noProof/>
                <w:webHidden/>
              </w:rPr>
              <w:fldChar w:fldCharType="end"/>
            </w:r>
          </w:hyperlink>
        </w:p>
        <w:p w14:paraId="41165BD1" w14:textId="77777777" w:rsidR="0016485D" w:rsidRDefault="0016485D" w:rsidP="0016485D">
          <w:pPr>
            <w:pStyle w:val="TOC3"/>
            <w:rPr>
              <w:rFonts w:asciiTheme="minorHAnsi" w:eastAsiaTheme="minorEastAsia" w:hAnsiTheme="minorHAnsi" w:cstheme="minorBidi"/>
              <w:noProof/>
            </w:rPr>
          </w:pPr>
          <w:hyperlink w:anchor="_Toc54988853" w:history="1">
            <w:r w:rsidRPr="00191C1B">
              <w:rPr>
                <w:rStyle w:val="Hyperlink"/>
                <w:noProof/>
              </w:rPr>
              <w:t>Effects on the Current Environment</w:t>
            </w:r>
            <w:r>
              <w:rPr>
                <w:noProof/>
                <w:webHidden/>
              </w:rPr>
              <w:tab/>
            </w:r>
            <w:r>
              <w:rPr>
                <w:noProof/>
                <w:webHidden/>
              </w:rPr>
              <w:fldChar w:fldCharType="begin"/>
            </w:r>
            <w:r>
              <w:rPr>
                <w:noProof/>
                <w:webHidden/>
              </w:rPr>
              <w:instrText xml:space="preserve"> PAGEREF _Toc54988853 \h </w:instrText>
            </w:r>
            <w:r>
              <w:rPr>
                <w:noProof/>
                <w:webHidden/>
              </w:rPr>
            </w:r>
            <w:r>
              <w:rPr>
                <w:noProof/>
                <w:webHidden/>
              </w:rPr>
              <w:fldChar w:fldCharType="separate"/>
            </w:r>
            <w:r>
              <w:rPr>
                <w:noProof/>
                <w:webHidden/>
              </w:rPr>
              <w:t>85</w:t>
            </w:r>
            <w:r>
              <w:rPr>
                <w:noProof/>
                <w:webHidden/>
              </w:rPr>
              <w:fldChar w:fldCharType="end"/>
            </w:r>
          </w:hyperlink>
        </w:p>
        <w:p w14:paraId="11CD37B2" w14:textId="77777777" w:rsidR="0016485D" w:rsidRDefault="0016485D" w:rsidP="0016485D">
          <w:pPr>
            <w:pStyle w:val="TOC3"/>
            <w:rPr>
              <w:rFonts w:asciiTheme="minorHAnsi" w:eastAsiaTheme="minorEastAsia" w:hAnsiTheme="minorHAnsi" w:cstheme="minorBidi"/>
              <w:noProof/>
            </w:rPr>
          </w:pPr>
          <w:hyperlink w:anchor="_Toc54988854" w:history="1">
            <w:r w:rsidRPr="00191C1B">
              <w:rPr>
                <w:rStyle w:val="Hyperlink"/>
                <w:noProof/>
              </w:rPr>
              <w:t>Effects on the Installed Systems</w:t>
            </w:r>
            <w:r>
              <w:rPr>
                <w:noProof/>
                <w:webHidden/>
              </w:rPr>
              <w:tab/>
            </w:r>
            <w:r>
              <w:rPr>
                <w:noProof/>
                <w:webHidden/>
              </w:rPr>
              <w:fldChar w:fldCharType="begin"/>
            </w:r>
            <w:r>
              <w:rPr>
                <w:noProof/>
                <w:webHidden/>
              </w:rPr>
              <w:instrText xml:space="preserve"> PAGEREF _Toc54988854 \h </w:instrText>
            </w:r>
            <w:r>
              <w:rPr>
                <w:noProof/>
                <w:webHidden/>
              </w:rPr>
            </w:r>
            <w:r>
              <w:rPr>
                <w:noProof/>
                <w:webHidden/>
              </w:rPr>
              <w:fldChar w:fldCharType="separate"/>
            </w:r>
            <w:r>
              <w:rPr>
                <w:noProof/>
                <w:webHidden/>
              </w:rPr>
              <w:t>86</w:t>
            </w:r>
            <w:r>
              <w:rPr>
                <w:noProof/>
                <w:webHidden/>
              </w:rPr>
              <w:fldChar w:fldCharType="end"/>
            </w:r>
          </w:hyperlink>
        </w:p>
        <w:p w14:paraId="08DE682E" w14:textId="77777777" w:rsidR="0016485D" w:rsidRDefault="0016485D" w:rsidP="0016485D">
          <w:pPr>
            <w:pStyle w:val="TOC3"/>
            <w:rPr>
              <w:rFonts w:asciiTheme="minorHAnsi" w:eastAsiaTheme="minorEastAsia" w:hAnsiTheme="minorHAnsi" w:cstheme="minorBidi"/>
              <w:noProof/>
            </w:rPr>
          </w:pPr>
          <w:hyperlink w:anchor="_Toc54988855" w:history="1">
            <w:r w:rsidRPr="00191C1B">
              <w:rPr>
                <w:rStyle w:val="Hyperlink"/>
                <w:noProof/>
              </w:rPr>
              <w:t>Potential User Problems</w:t>
            </w:r>
            <w:r>
              <w:rPr>
                <w:noProof/>
                <w:webHidden/>
              </w:rPr>
              <w:tab/>
            </w:r>
            <w:r>
              <w:rPr>
                <w:noProof/>
                <w:webHidden/>
              </w:rPr>
              <w:fldChar w:fldCharType="begin"/>
            </w:r>
            <w:r>
              <w:rPr>
                <w:noProof/>
                <w:webHidden/>
              </w:rPr>
              <w:instrText xml:space="preserve"> PAGEREF _Toc54988855 \h </w:instrText>
            </w:r>
            <w:r>
              <w:rPr>
                <w:noProof/>
                <w:webHidden/>
              </w:rPr>
            </w:r>
            <w:r>
              <w:rPr>
                <w:noProof/>
                <w:webHidden/>
              </w:rPr>
              <w:fldChar w:fldCharType="separate"/>
            </w:r>
            <w:r>
              <w:rPr>
                <w:noProof/>
                <w:webHidden/>
              </w:rPr>
              <w:t>86</w:t>
            </w:r>
            <w:r>
              <w:rPr>
                <w:noProof/>
                <w:webHidden/>
              </w:rPr>
              <w:fldChar w:fldCharType="end"/>
            </w:r>
          </w:hyperlink>
        </w:p>
        <w:p w14:paraId="574F6F3F" w14:textId="77777777" w:rsidR="0016485D" w:rsidRDefault="0016485D" w:rsidP="0016485D">
          <w:pPr>
            <w:pStyle w:val="TOC3"/>
            <w:rPr>
              <w:rFonts w:asciiTheme="minorHAnsi" w:eastAsiaTheme="minorEastAsia" w:hAnsiTheme="minorHAnsi" w:cstheme="minorBidi"/>
              <w:noProof/>
            </w:rPr>
          </w:pPr>
          <w:hyperlink w:anchor="_Toc54988856" w:history="1">
            <w:r w:rsidRPr="00191C1B">
              <w:rPr>
                <w:rStyle w:val="Hyperlink"/>
                <w:noProof/>
              </w:rPr>
              <w:t>Limitations in the Anticipated Implementation Environment That May Inhibit the New Product</w:t>
            </w:r>
            <w:r>
              <w:rPr>
                <w:noProof/>
                <w:webHidden/>
              </w:rPr>
              <w:tab/>
            </w:r>
            <w:r>
              <w:rPr>
                <w:noProof/>
                <w:webHidden/>
              </w:rPr>
              <w:fldChar w:fldCharType="begin"/>
            </w:r>
            <w:r>
              <w:rPr>
                <w:noProof/>
                <w:webHidden/>
              </w:rPr>
              <w:instrText xml:space="preserve"> PAGEREF _Toc54988856 \h </w:instrText>
            </w:r>
            <w:r>
              <w:rPr>
                <w:noProof/>
                <w:webHidden/>
              </w:rPr>
            </w:r>
            <w:r>
              <w:rPr>
                <w:noProof/>
                <w:webHidden/>
              </w:rPr>
              <w:fldChar w:fldCharType="separate"/>
            </w:r>
            <w:r>
              <w:rPr>
                <w:noProof/>
                <w:webHidden/>
              </w:rPr>
              <w:t>87</w:t>
            </w:r>
            <w:r>
              <w:rPr>
                <w:noProof/>
                <w:webHidden/>
              </w:rPr>
              <w:fldChar w:fldCharType="end"/>
            </w:r>
          </w:hyperlink>
        </w:p>
        <w:p w14:paraId="1D6BA91E" w14:textId="77777777" w:rsidR="0016485D" w:rsidRDefault="0016485D" w:rsidP="0016485D">
          <w:pPr>
            <w:pStyle w:val="TOC3"/>
            <w:rPr>
              <w:rFonts w:asciiTheme="minorHAnsi" w:eastAsiaTheme="minorEastAsia" w:hAnsiTheme="minorHAnsi" w:cstheme="minorBidi"/>
              <w:noProof/>
            </w:rPr>
          </w:pPr>
          <w:hyperlink w:anchor="_Toc54988857" w:history="1">
            <w:r w:rsidRPr="00191C1B">
              <w:rPr>
                <w:rStyle w:val="Hyperlink"/>
                <w:noProof/>
              </w:rPr>
              <w:t>Follow-Up Problems</w:t>
            </w:r>
            <w:r>
              <w:rPr>
                <w:noProof/>
                <w:webHidden/>
              </w:rPr>
              <w:tab/>
            </w:r>
            <w:r>
              <w:rPr>
                <w:noProof/>
                <w:webHidden/>
              </w:rPr>
              <w:fldChar w:fldCharType="begin"/>
            </w:r>
            <w:r>
              <w:rPr>
                <w:noProof/>
                <w:webHidden/>
              </w:rPr>
              <w:instrText xml:space="preserve"> PAGEREF _Toc54988857 \h </w:instrText>
            </w:r>
            <w:r>
              <w:rPr>
                <w:noProof/>
                <w:webHidden/>
              </w:rPr>
            </w:r>
            <w:r>
              <w:rPr>
                <w:noProof/>
                <w:webHidden/>
              </w:rPr>
              <w:fldChar w:fldCharType="separate"/>
            </w:r>
            <w:r>
              <w:rPr>
                <w:noProof/>
                <w:webHidden/>
              </w:rPr>
              <w:t>87</w:t>
            </w:r>
            <w:r>
              <w:rPr>
                <w:noProof/>
                <w:webHidden/>
              </w:rPr>
              <w:fldChar w:fldCharType="end"/>
            </w:r>
          </w:hyperlink>
        </w:p>
        <w:p w14:paraId="4643A696"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58" w:history="1">
            <w:r w:rsidRPr="00191C1B">
              <w:rPr>
                <w:rStyle w:val="Hyperlink"/>
                <w:noProof/>
              </w:rPr>
              <w:t>Migration to the New Product</w:t>
            </w:r>
            <w:r>
              <w:rPr>
                <w:noProof/>
                <w:webHidden/>
              </w:rPr>
              <w:tab/>
            </w:r>
            <w:r>
              <w:rPr>
                <w:noProof/>
                <w:webHidden/>
              </w:rPr>
              <w:fldChar w:fldCharType="begin"/>
            </w:r>
            <w:r>
              <w:rPr>
                <w:noProof/>
                <w:webHidden/>
              </w:rPr>
              <w:instrText xml:space="preserve"> PAGEREF _Toc54988858 \h </w:instrText>
            </w:r>
            <w:r>
              <w:rPr>
                <w:noProof/>
                <w:webHidden/>
              </w:rPr>
            </w:r>
            <w:r>
              <w:rPr>
                <w:noProof/>
                <w:webHidden/>
              </w:rPr>
              <w:fldChar w:fldCharType="separate"/>
            </w:r>
            <w:r>
              <w:rPr>
                <w:noProof/>
                <w:webHidden/>
              </w:rPr>
              <w:t>88</w:t>
            </w:r>
            <w:r>
              <w:rPr>
                <w:noProof/>
                <w:webHidden/>
              </w:rPr>
              <w:fldChar w:fldCharType="end"/>
            </w:r>
          </w:hyperlink>
        </w:p>
        <w:p w14:paraId="2C5A954C" w14:textId="77777777" w:rsidR="0016485D" w:rsidRDefault="0016485D" w:rsidP="0016485D">
          <w:pPr>
            <w:pStyle w:val="TOC3"/>
            <w:rPr>
              <w:rFonts w:asciiTheme="minorHAnsi" w:eastAsiaTheme="minorEastAsia" w:hAnsiTheme="minorHAnsi" w:cstheme="minorBidi"/>
              <w:noProof/>
            </w:rPr>
          </w:pPr>
          <w:hyperlink w:anchor="_Toc54988859" w:history="1">
            <w:r w:rsidRPr="00191C1B">
              <w:rPr>
                <w:rStyle w:val="Hyperlink"/>
                <w:noProof/>
              </w:rPr>
              <w:t>Requirements for Migration to the New Product</w:t>
            </w:r>
            <w:r>
              <w:rPr>
                <w:noProof/>
                <w:webHidden/>
              </w:rPr>
              <w:tab/>
            </w:r>
            <w:r>
              <w:rPr>
                <w:noProof/>
                <w:webHidden/>
              </w:rPr>
              <w:fldChar w:fldCharType="begin"/>
            </w:r>
            <w:r>
              <w:rPr>
                <w:noProof/>
                <w:webHidden/>
              </w:rPr>
              <w:instrText xml:space="preserve"> PAGEREF _Toc54988859 \h </w:instrText>
            </w:r>
            <w:r>
              <w:rPr>
                <w:noProof/>
                <w:webHidden/>
              </w:rPr>
            </w:r>
            <w:r>
              <w:rPr>
                <w:noProof/>
                <w:webHidden/>
              </w:rPr>
              <w:fldChar w:fldCharType="separate"/>
            </w:r>
            <w:r>
              <w:rPr>
                <w:noProof/>
                <w:webHidden/>
              </w:rPr>
              <w:t>88</w:t>
            </w:r>
            <w:r>
              <w:rPr>
                <w:noProof/>
                <w:webHidden/>
              </w:rPr>
              <w:fldChar w:fldCharType="end"/>
            </w:r>
          </w:hyperlink>
        </w:p>
        <w:p w14:paraId="2A1E3F0E" w14:textId="77777777" w:rsidR="0016485D" w:rsidRDefault="0016485D" w:rsidP="0016485D">
          <w:pPr>
            <w:pStyle w:val="TOC3"/>
            <w:rPr>
              <w:rFonts w:asciiTheme="minorHAnsi" w:eastAsiaTheme="minorEastAsia" w:hAnsiTheme="minorHAnsi" w:cstheme="minorBidi"/>
              <w:noProof/>
            </w:rPr>
          </w:pPr>
          <w:hyperlink w:anchor="_Toc54988860" w:history="1">
            <w:r w:rsidRPr="00191C1B">
              <w:rPr>
                <w:rStyle w:val="Hyperlink"/>
                <w:noProof/>
              </w:rPr>
              <w:t>Data That Has to Be Modified or Translated for the New System</w:t>
            </w:r>
            <w:r>
              <w:rPr>
                <w:noProof/>
                <w:webHidden/>
              </w:rPr>
              <w:tab/>
            </w:r>
            <w:r>
              <w:rPr>
                <w:noProof/>
                <w:webHidden/>
              </w:rPr>
              <w:fldChar w:fldCharType="begin"/>
            </w:r>
            <w:r>
              <w:rPr>
                <w:noProof/>
                <w:webHidden/>
              </w:rPr>
              <w:instrText xml:space="preserve"> PAGEREF _Toc54988860 \h </w:instrText>
            </w:r>
            <w:r>
              <w:rPr>
                <w:noProof/>
                <w:webHidden/>
              </w:rPr>
            </w:r>
            <w:r>
              <w:rPr>
                <w:noProof/>
                <w:webHidden/>
              </w:rPr>
              <w:fldChar w:fldCharType="separate"/>
            </w:r>
            <w:r>
              <w:rPr>
                <w:noProof/>
                <w:webHidden/>
              </w:rPr>
              <w:t>89</w:t>
            </w:r>
            <w:r>
              <w:rPr>
                <w:noProof/>
                <w:webHidden/>
              </w:rPr>
              <w:fldChar w:fldCharType="end"/>
            </w:r>
          </w:hyperlink>
        </w:p>
        <w:p w14:paraId="6565C9A2"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61" w:history="1">
            <w:r w:rsidRPr="00191C1B">
              <w:rPr>
                <w:rStyle w:val="Hyperlink"/>
                <w:noProof/>
              </w:rPr>
              <w:t>Risks</w:t>
            </w:r>
            <w:r>
              <w:rPr>
                <w:noProof/>
                <w:webHidden/>
              </w:rPr>
              <w:tab/>
            </w:r>
            <w:r>
              <w:rPr>
                <w:noProof/>
                <w:webHidden/>
              </w:rPr>
              <w:fldChar w:fldCharType="begin"/>
            </w:r>
            <w:r>
              <w:rPr>
                <w:noProof/>
                <w:webHidden/>
              </w:rPr>
              <w:instrText xml:space="preserve"> PAGEREF _Toc54988861 \h </w:instrText>
            </w:r>
            <w:r>
              <w:rPr>
                <w:noProof/>
                <w:webHidden/>
              </w:rPr>
            </w:r>
            <w:r>
              <w:rPr>
                <w:noProof/>
                <w:webHidden/>
              </w:rPr>
              <w:fldChar w:fldCharType="separate"/>
            </w:r>
            <w:r>
              <w:rPr>
                <w:noProof/>
                <w:webHidden/>
              </w:rPr>
              <w:t>89</w:t>
            </w:r>
            <w:r>
              <w:rPr>
                <w:noProof/>
                <w:webHidden/>
              </w:rPr>
              <w:fldChar w:fldCharType="end"/>
            </w:r>
          </w:hyperlink>
        </w:p>
        <w:p w14:paraId="0CF54BFB"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62" w:history="1">
            <w:r w:rsidRPr="00191C1B">
              <w:rPr>
                <w:rStyle w:val="Hyperlink"/>
                <w:noProof/>
              </w:rPr>
              <w:t>Costs</w:t>
            </w:r>
            <w:r>
              <w:rPr>
                <w:noProof/>
                <w:webHidden/>
              </w:rPr>
              <w:tab/>
            </w:r>
            <w:r>
              <w:rPr>
                <w:noProof/>
                <w:webHidden/>
              </w:rPr>
              <w:fldChar w:fldCharType="begin"/>
            </w:r>
            <w:r>
              <w:rPr>
                <w:noProof/>
                <w:webHidden/>
              </w:rPr>
              <w:instrText xml:space="preserve"> PAGEREF _Toc54988862 \h </w:instrText>
            </w:r>
            <w:r>
              <w:rPr>
                <w:noProof/>
                <w:webHidden/>
              </w:rPr>
            </w:r>
            <w:r>
              <w:rPr>
                <w:noProof/>
                <w:webHidden/>
              </w:rPr>
              <w:fldChar w:fldCharType="separate"/>
            </w:r>
            <w:r>
              <w:rPr>
                <w:noProof/>
                <w:webHidden/>
              </w:rPr>
              <w:t>90</w:t>
            </w:r>
            <w:r>
              <w:rPr>
                <w:noProof/>
                <w:webHidden/>
              </w:rPr>
              <w:fldChar w:fldCharType="end"/>
            </w:r>
          </w:hyperlink>
        </w:p>
        <w:p w14:paraId="3970A6E3"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63" w:history="1">
            <w:r w:rsidRPr="00191C1B">
              <w:rPr>
                <w:rStyle w:val="Hyperlink"/>
                <w:noProof/>
              </w:rPr>
              <w:t>Waiting Room</w:t>
            </w:r>
            <w:r>
              <w:rPr>
                <w:noProof/>
                <w:webHidden/>
              </w:rPr>
              <w:tab/>
            </w:r>
            <w:r>
              <w:rPr>
                <w:noProof/>
                <w:webHidden/>
              </w:rPr>
              <w:fldChar w:fldCharType="begin"/>
            </w:r>
            <w:r>
              <w:rPr>
                <w:noProof/>
                <w:webHidden/>
              </w:rPr>
              <w:instrText xml:space="preserve"> PAGEREF _Toc54988863 \h </w:instrText>
            </w:r>
            <w:r>
              <w:rPr>
                <w:noProof/>
                <w:webHidden/>
              </w:rPr>
            </w:r>
            <w:r>
              <w:rPr>
                <w:noProof/>
                <w:webHidden/>
              </w:rPr>
              <w:fldChar w:fldCharType="separate"/>
            </w:r>
            <w:r>
              <w:rPr>
                <w:noProof/>
                <w:webHidden/>
              </w:rPr>
              <w:t>91</w:t>
            </w:r>
            <w:r>
              <w:rPr>
                <w:noProof/>
                <w:webHidden/>
              </w:rPr>
              <w:fldChar w:fldCharType="end"/>
            </w:r>
          </w:hyperlink>
        </w:p>
        <w:p w14:paraId="31BF2FFA"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64" w:history="1">
            <w:r w:rsidRPr="00191C1B">
              <w:rPr>
                <w:rStyle w:val="Hyperlink"/>
                <w:noProof/>
              </w:rPr>
              <w:t>Ideas for Solutions</w:t>
            </w:r>
            <w:r>
              <w:rPr>
                <w:noProof/>
                <w:webHidden/>
              </w:rPr>
              <w:tab/>
            </w:r>
            <w:r>
              <w:rPr>
                <w:noProof/>
                <w:webHidden/>
              </w:rPr>
              <w:fldChar w:fldCharType="begin"/>
            </w:r>
            <w:r>
              <w:rPr>
                <w:noProof/>
                <w:webHidden/>
              </w:rPr>
              <w:instrText xml:space="preserve"> PAGEREF _Toc54988864 \h </w:instrText>
            </w:r>
            <w:r>
              <w:rPr>
                <w:noProof/>
                <w:webHidden/>
              </w:rPr>
            </w:r>
            <w:r>
              <w:rPr>
                <w:noProof/>
                <w:webHidden/>
              </w:rPr>
              <w:fldChar w:fldCharType="separate"/>
            </w:r>
            <w:r>
              <w:rPr>
                <w:noProof/>
                <w:webHidden/>
              </w:rPr>
              <w:t>92</w:t>
            </w:r>
            <w:r>
              <w:rPr>
                <w:noProof/>
                <w:webHidden/>
              </w:rPr>
              <w:fldChar w:fldCharType="end"/>
            </w:r>
          </w:hyperlink>
        </w:p>
        <w:p w14:paraId="0EA057AD" w14:textId="77777777" w:rsidR="0016485D" w:rsidRDefault="0016485D" w:rsidP="0016485D">
          <w:pPr>
            <w:pStyle w:val="TOC2"/>
            <w:tabs>
              <w:tab w:val="right" w:leader="dot" w:pos="9350"/>
            </w:tabs>
            <w:rPr>
              <w:rFonts w:asciiTheme="minorHAnsi" w:eastAsiaTheme="minorEastAsia" w:hAnsiTheme="minorHAnsi" w:cstheme="minorBidi"/>
              <w:noProof/>
            </w:rPr>
          </w:pPr>
          <w:hyperlink w:anchor="_Toc54988865" w:history="1">
            <w:r w:rsidRPr="00191C1B">
              <w:rPr>
                <w:rStyle w:val="Hyperlink"/>
                <w:noProof/>
              </w:rPr>
              <w:t>Project Retrospective</w:t>
            </w:r>
            <w:r>
              <w:rPr>
                <w:noProof/>
                <w:webHidden/>
              </w:rPr>
              <w:tab/>
            </w:r>
            <w:r>
              <w:rPr>
                <w:noProof/>
                <w:webHidden/>
              </w:rPr>
              <w:fldChar w:fldCharType="begin"/>
            </w:r>
            <w:r>
              <w:rPr>
                <w:noProof/>
                <w:webHidden/>
              </w:rPr>
              <w:instrText xml:space="preserve"> PAGEREF _Toc54988865 \h </w:instrText>
            </w:r>
            <w:r>
              <w:rPr>
                <w:noProof/>
                <w:webHidden/>
              </w:rPr>
            </w:r>
            <w:r>
              <w:rPr>
                <w:noProof/>
                <w:webHidden/>
              </w:rPr>
              <w:fldChar w:fldCharType="separate"/>
            </w:r>
            <w:r>
              <w:rPr>
                <w:noProof/>
                <w:webHidden/>
              </w:rPr>
              <w:t>93</w:t>
            </w:r>
            <w:r>
              <w:rPr>
                <w:noProof/>
                <w:webHidden/>
              </w:rPr>
              <w:fldChar w:fldCharType="end"/>
            </w:r>
          </w:hyperlink>
        </w:p>
        <w:p w14:paraId="385030C2" w14:textId="77777777" w:rsidR="0016485D" w:rsidRDefault="0016485D" w:rsidP="0016485D">
          <w:pPr>
            <w:pStyle w:val="TOC1"/>
            <w:tabs>
              <w:tab w:val="right" w:leader="dot" w:pos="9350"/>
            </w:tabs>
            <w:rPr>
              <w:rFonts w:asciiTheme="minorHAnsi" w:eastAsiaTheme="minorEastAsia" w:hAnsiTheme="minorHAnsi" w:cstheme="minorBidi"/>
              <w:noProof/>
            </w:rPr>
          </w:pPr>
          <w:hyperlink w:anchor="_Toc54988866" w:history="1">
            <w:r w:rsidRPr="00191C1B">
              <w:rPr>
                <w:rStyle w:val="Hyperlink"/>
                <w:noProof/>
              </w:rPr>
              <w:t>Glossary</w:t>
            </w:r>
            <w:r>
              <w:rPr>
                <w:noProof/>
                <w:webHidden/>
              </w:rPr>
              <w:tab/>
            </w:r>
            <w:r>
              <w:rPr>
                <w:noProof/>
                <w:webHidden/>
              </w:rPr>
              <w:fldChar w:fldCharType="begin"/>
            </w:r>
            <w:r>
              <w:rPr>
                <w:noProof/>
                <w:webHidden/>
              </w:rPr>
              <w:instrText xml:space="preserve"> PAGEREF _Toc54988866 \h </w:instrText>
            </w:r>
            <w:r>
              <w:rPr>
                <w:noProof/>
                <w:webHidden/>
              </w:rPr>
            </w:r>
            <w:r>
              <w:rPr>
                <w:noProof/>
                <w:webHidden/>
              </w:rPr>
              <w:fldChar w:fldCharType="separate"/>
            </w:r>
            <w:r>
              <w:rPr>
                <w:noProof/>
                <w:webHidden/>
              </w:rPr>
              <w:t>93</w:t>
            </w:r>
            <w:r>
              <w:rPr>
                <w:noProof/>
                <w:webHidden/>
              </w:rPr>
              <w:fldChar w:fldCharType="end"/>
            </w:r>
          </w:hyperlink>
        </w:p>
        <w:p w14:paraId="776B630E" w14:textId="77777777" w:rsidR="0016485D" w:rsidRDefault="0016485D" w:rsidP="0016485D">
          <w:pPr>
            <w:pStyle w:val="TOC1"/>
            <w:tabs>
              <w:tab w:val="right" w:leader="dot" w:pos="9350"/>
            </w:tabs>
            <w:rPr>
              <w:rFonts w:asciiTheme="minorHAnsi" w:eastAsiaTheme="minorEastAsia" w:hAnsiTheme="minorHAnsi" w:cstheme="minorBidi"/>
              <w:noProof/>
            </w:rPr>
          </w:pPr>
          <w:hyperlink w:anchor="_Toc54988867" w:history="1">
            <w:r w:rsidRPr="00191C1B">
              <w:rPr>
                <w:rStyle w:val="Hyperlink"/>
                <w:noProof/>
              </w:rPr>
              <w:t>References / Bibliography</w:t>
            </w:r>
            <w:r>
              <w:rPr>
                <w:noProof/>
                <w:webHidden/>
              </w:rPr>
              <w:tab/>
            </w:r>
            <w:r>
              <w:rPr>
                <w:noProof/>
                <w:webHidden/>
              </w:rPr>
              <w:fldChar w:fldCharType="begin"/>
            </w:r>
            <w:r>
              <w:rPr>
                <w:noProof/>
                <w:webHidden/>
              </w:rPr>
              <w:instrText xml:space="preserve"> PAGEREF _Toc54988867 \h </w:instrText>
            </w:r>
            <w:r>
              <w:rPr>
                <w:noProof/>
                <w:webHidden/>
              </w:rPr>
            </w:r>
            <w:r>
              <w:rPr>
                <w:noProof/>
                <w:webHidden/>
              </w:rPr>
              <w:fldChar w:fldCharType="separate"/>
            </w:r>
            <w:r>
              <w:rPr>
                <w:noProof/>
                <w:webHidden/>
              </w:rPr>
              <w:t>94</w:t>
            </w:r>
            <w:r>
              <w:rPr>
                <w:noProof/>
                <w:webHidden/>
              </w:rPr>
              <w:fldChar w:fldCharType="end"/>
            </w:r>
          </w:hyperlink>
        </w:p>
        <w:p w14:paraId="6DC41575" w14:textId="77777777" w:rsidR="0016485D" w:rsidRDefault="0016485D" w:rsidP="0016485D">
          <w:pPr>
            <w:pStyle w:val="TOC1"/>
            <w:tabs>
              <w:tab w:val="right" w:leader="dot" w:pos="9350"/>
            </w:tabs>
            <w:rPr>
              <w:rFonts w:asciiTheme="minorHAnsi" w:eastAsiaTheme="minorEastAsia" w:hAnsiTheme="minorHAnsi" w:cstheme="minorBidi"/>
              <w:noProof/>
            </w:rPr>
          </w:pPr>
          <w:hyperlink w:anchor="_Toc54988868" w:history="1">
            <w:r w:rsidRPr="00191C1B">
              <w:rPr>
                <w:rStyle w:val="Hyperlink"/>
                <w:noProof/>
              </w:rPr>
              <w:t>Index</w:t>
            </w:r>
            <w:r>
              <w:rPr>
                <w:noProof/>
                <w:webHidden/>
              </w:rPr>
              <w:tab/>
            </w:r>
            <w:r>
              <w:rPr>
                <w:noProof/>
                <w:webHidden/>
              </w:rPr>
              <w:fldChar w:fldCharType="begin"/>
            </w:r>
            <w:r>
              <w:rPr>
                <w:noProof/>
                <w:webHidden/>
              </w:rPr>
              <w:instrText xml:space="preserve"> PAGEREF _Toc54988868 \h </w:instrText>
            </w:r>
            <w:r>
              <w:rPr>
                <w:noProof/>
                <w:webHidden/>
              </w:rPr>
            </w:r>
            <w:r>
              <w:rPr>
                <w:noProof/>
                <w:webHidden/>
              </w:rPr>
              <w:fldChar w:fldCharType="separate"/>
            </w:r>
            <w:r>
              <w:rPr>
                <w:noProof/>
                <w:webHidden/>
              </w:rPr>
              <w:t>94</w:t>
            </w:r>
            <w:r>
              <w:rPr>
                <w:noProof/>
                <w:webHidden/>
              </w:rPr>
              <w:fldChar w:fldCharType="end"/>
            </w:r>
          </w:hyperlink>
        </w:p>
        <w:p w14:paraId="16780FA2" w14:textId="77777777" w:rsidR="0016485D" w:rsidRDefault="0016485D" w:rsidP="0016485D">
          <w:pPr>
            <w:pStyle w:val="TOC1"/>
          </w:pPr>
          <w:r>
            <w:fldChar w:fldCharType="end"/>
          </w:r>
        </w:p>
      </w:sdtContent>
    </w:sdt>
    <w:p w14:paraId="16FC8382" w14:textId="77777777" w:rsidR="0016485D" w:rsidRPr="004D77E3" w:rsidRDefault="0016485D" w:rsidP="0016485D">
      <w:pPr>
        <w:pStyle w:val="Heading3"/>
        <w:pageBreakBefore/>
        <w:ind w:left="720" w:firstLine="0"/>
        <w:jc w:val="center"/>
        <w:rPr>
          <w:rStyle w:val="Strong"/>
          <w:b/>
          <w:sz w:val="28"/>
          <w:szCs w:val="28"/>
        </w:rPr>
      </w:pPr>
      <w:bookmarkStart w:id="0" w:name="_Toc54988729"/>
      <w:r w:rsidRPr="004D77E3">
        <w:rPr>
          <w:rStyle w:val="Strong"/>
          <w:sz w:val="28"/>
          <w:szCs w:val="28"/>
        </w:rPr>
        <w:lastRenderedPageBreak/>
        <w:t>List of Figures</w:t>
      </w:r>
      <w:bookmarkEnd w:id="0"/>
    </w:p>
    <w:p w14:paraId="704DDAE8" w14:textId="77777777" w:rsidR="0016485D" w:rsidRDefault="0016485D" w:rsidP="0016485D">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54989754" w:history="1">
        <w:r w:rsidRPr="00113EDD">
          <w:rPr>
            <w:rStyle w:val="Hyperlink"/>
            <w:iCs/>
            <w:noProof/>
          </w:rPr>
          <w:t>Figure 4.1</w:t>
        </w:r>
        <w:r>
          <w:rPr>
            <w:rStyle w:val="Hyperlink"/>
            <w:noProof/>
          </w:rPr>
          <w:t xml:space="preserve"> </w:t>
        </w:r>
        <w:r w:rsidRPr="00113EDD">
          <w:rPr>
            <w:rStyle w:val="Hyperlink"/>
            <w:iCs/>
            <w:noProof/>
          </w:rPr>
          <w:t>Scenario Diagram</w:t>
        </w:r>
        <w:r>
          <w:rPr>
            <w:noProof/>
            <w:webHidden/>
          </w:rPr>
          <w:tab/>
        </w:r>
        <w:r>
          <w:rPr>
            <w:noProof/>
            <w:webHidden/>
          </w:rPr>
          <w:fldChar w:fldCharType="begin"/>
        </w:r>
        <w:r>
          <w:rPr>
            <w:noProof/>
            <w:webHidden/>
          </w:rPr>
          <w:instrText xml:space="preserve"> PAGEREF _Toc54989754 \h </w:instrText>
        </w:r>
        <w:r>
          <w:rPr>
            <w:noProof/>
            <w:webHidden/>
          </w:rPr>
        </w:r>
        <w:r>
          <w:rPr>
            <w:noProof/>
            <w:webHidden/>
          </w:rPr>
          <w:fldChar w:fldCharType="separate"/>
        </w:r>
        <w:r>
          <w:rPr>
            <w:noProof/>
            <w:webHidden/>
          </w:rPr>
          <w:t>13</w:t>
        </w:r>
        <w:r>
          <w:rPr>
            <w:noProof/>
            <w:webHidden/>
          </w:rPr>
          <w:fldChar w:fldCharType="end"/>
        </w:r>
      </w:hyperlink>
    </w:p>
    <w:p w14:paraId="75D3D776" w14:textId="77777777" w:rsidR="0016485D" w:rsidRPr="00333B1E" w:rsidRDefault="0016485D" w:rsidP="0016485D">
      <w:pPr>
        <w:pStyle w:val="TableofFigures"/>
        <w:tabs>
          <w:tab w:val="right" w:leader="dot" w:pos="9350"/>
        </w:tabs>
      </w:pPr>
      <w:r>
        <w:fldChar w:fldCharType="end"/>
      </w:r>
      <w:r w:rsidRPr="00333B1E">
        <w:t>Figure 9.1 Maintenance use case diagram</w:t>
      </w:r>
      <w:r>
        <w:t>………………………………………………………..23</w:t>
      </w:r>
    </w:p>
    <w:p w14:paraId="5AFDBA55" w14:textId="77777777" w:rsidR="0016485D" w:rsidRDefault="0016485D" w:rsidP="0016485D">
      <w:pPr>
        <w:rPr>
          <w:ins w:id="1" w:author="Raza, Syed S" w:date="2020-10-31T23:33:00Z"/>
        </w:rPr>
      </w:pPr>
      <w:r>
        <w:t>Figure The context of the work diagram………..………..………..………..………..…………….9</w:t>
      </w:r>
    </w:p>
    <w:p w14:paraId="52E24172" w14:textId="77777777" w:rsidR="0016485D" w:rsidRPr="00E03D24" w:rsidRDefault="0016485D" w:rsidP="0016485D">
      <w:pPr>
        <w:pStyle w:val="Heading3"/>
        <w:ind w:left="0" w:firstLine="0"/>
        <w:rPr>
          <w:rPrChange w:id="2" w:author="Raza, Syed S" w:date="2020-10-31T23:33:00Z">
            <w:rPr>
              <w:i/>
              <w:color w:val="FF0000"/>
            </w:rPr>
          </w:rPrChange>
        </w:rPr>
        <w:pPrChange w:id="3" w:author="Raza, Syed S" w:date="2020-10-31T23:33:00Z">
          <w:pPr/>
        </w:pPrChange>
      </w:pPr>
      <w:ins w:id="4" w:author="Raza, Syed S" w:date="2020-10-31T23:33:00Z">
        <w:r w:rsidRPr="00E03D24">
          <w:rPr>
            <w:b w:val="0"/>
            <w:bCs w:val="0"/>
            <w:rPrChange w:id="5" w:author="Raza, Syed S" w:date="2020-10-31T23:33:00Z">
              <w:rPr>
                <w:b/>
                <w:bCs/>
              </w:rPr>
            </w:rPrChange>
          </w:rPr>
          <w:t>Environment of the current Syste</w:t>
        </w:r>
        <w:r>
          <w:rPr>
            <w:b w:val="0"/>
            <w:bCs w:val="0"/>
          </w:rPr>
          <w:t>m……………………</w:t>
        </w:r>
      </w:ins>
      <w:ins w:id="6" w:author="Raza, Syed S" w:date="2020-10-31T23:34:00Z">
        <w:r>
          <w:rPr>
            <w:b w:val="0"/>
            <w:bCs w:val="0"/>
          </w:rPr>
          <w:t>…………………………………………………………</w:t>
        </w:r>
      </w:ins>
      <w:ins w:id="7" w:author="Raza, Syed S" w:date="2020-10-31T23:33:00Z">
        <w:r>
          <w:rPr>
            <w:b w:val="0"/>
            <w:bCs w:val="0"/>
          </w:rPr>
          <w:t>18</w:t>
        </w:r>
      </w:ins>
    </w:p>
    <w:p w14:paraId="4CF581D6" w14:textId="77777777" w:rsidR="0016485D" w:rsidRPr="004D77E3" w:rsidRDefault="0016485D" w:rsidP="0016485D">
      <w:pPr>
        <w:rPr>
          <w:rStyle w:val="Strong"/>
          <w:b w:val="0"/>
          <w:sz w:val="28"/>
          <w:szCs w:val="28"/>
        </w:rPr>
      </w:pPr>
      <w:bookmarkStart w:id="8" w:name="_Toc54988730"/>
      <w:r w:rsidRPr="004D77E3">
        <w:rPr>
          <w:rStyle w:val="Strong"/>
          <w:sz w:val="28"/>
          <w:szCs w:val="28"/>
        </w:rPr>
        <w:t>List of Tables</w:t>
      </w:r>
      <w:bookmarkEnd w:id="8"/>
    </w:p>
    <w:p w14:paraId="0182DD44" w14:textId="77777777" w:rsidR="0016485D" w:rsidRDefault="0016485D" w:rsidP="0016485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25544085" w:history="1">
        <w:r w:rsidRPr="005E0696">
          <w:rPr>
            <w:rStyle w:val="Hyperlink"/>
            <w:i/>
            <w:noProof/>
          </w:rPr>
          <w:t>Table 2 - Requirements - Acceptance Tests Correspondence</w:t>
        </w:r>
        <w:r>
          <w:rPr>
            <w:noProof/>
            <w:webHidden/>
          </w:rPr>
          <w:tab/>
        </w:r>
        <w:r>
          <w:rPr>
            <w:noProof/>
            <w:webHidden/>
          </w:rPr>
          <w:fldChar w:fldCharType="begin"/>
        </w:r>
        <w:r>
          <w:rPr>
            <w:noProof/>
            <w:webHidden/>
          </w:rPr>
          <w:instrText xml:space="preserve"> PAGEREF _Toc525544085 \h </w:instrText>
        </w:r>
        <w:r>
          <w:rPr>
            <w:noProof/>
            <w:webHidden/>
          </w:rPr>
        </w:r>
        <w:r>
          <w:rPr>
            <w:noProof/>
            <w:webHidden/>
          </w:rPr>
          <w:fldChar w:fldCharType="separate"/>
        </w:r>
        <w:r>
          <w:rPr>
            <w:noProof/>
            <w:webHidden/>
          </w:rPr>
          <w:t>75</w:t>
        </w:r>
        <w:r>
          <w:rPr>
            <w:noProof/>
            <w:webHidden/>
          </w:rPr>
          <w:fldChar w:fldCharType="end"/>
        </w:r>
      </w:hyperlink>
    </w:p>
    <w:p w14:paraId="146F2A1C" w14:textId="77777777" w:rsidR="0016485D" w:rsidRDefault="0016485D" w:rsidP="0016485D">
      <w:pPr>
        <w:pStyle w:val="Heading3"/>
        <w:rPr>
          <w:ins w:id="9" w:author="Raza, Syed S" w:date="2020-10-31T23:33:00Z"/>
        </w:rPr>
      </w:pPr>
      <w:r>
        <w:fldChar w:fldCharType="end"/>
      </w:r>
      <w:ins w:id="10" w:author="Raza, Syed S" w:date="2020-10-31T23:33:00Z">
        <w:r w:rsidRPr="00E03D24">
          <w:t xml:space="preserve"> </w:t>
        </w:r>
        <w:r>
          <w:t>Environment of the current System</w:t>
        </w:r>
      </w:ins>
    </w:p>
    <w:p w14:paraId="07AF34B1" w14:textId="77777777" w:rsidR="0016485D" w:rsidRPr="00333B1E" w:rsidRDefault="0016485D" w:rsidP="0016485D">
      <w:pPr>
        <w:pStyle w:val="Caption"/>
        <w:rPr>
          <w:i/>
        </w:rPr>
      </w:pPr>
      <w:del w:id="11" w:author="Raza, Syed S" w:date="2020-10-31T23:30:00Z">
        <w:r w:rsidRPr="00333B1E">
          <w:rPr>
            <w:b w:val="0"/>
            <w:i/>
          </w:rPr>
          <w:delText xml:space="preserve">Figure </w:delText>
        </w:r>
        <w:r w:rsidRPr="00333B1E">
          <w:rPr>
            <w:b w:val="0"/>
            <w:i/>
          </w:rPr>
          <w:fldChar w:fldCharType="begin"/>
        </w:r>
        <w:r w:rsidRPr="00333B1E">
          <w:rPr>
            <w:b w:val="0"/>
            <w:i/>
          </w:rPr>
          <w:delInstrText xml:space="preserve"> SEQ Figure \* ARABIC </w:delInstrText>
        </w:r>
        <w:r w:rsidRPr="00333B1E">
          <w:rPr>
            <w:b w:val="0"/>
            <w:i/>
          </w:rPr>
          <w:fldChar w:fldCharType="separate"/>
        </w:r>
        <w:r w:rsidRPr="00333B1E">
          <w:rPr>
            <w:b w:val="0"/>
            <w:i/>
          </w:rPr>
          <w:delText>1</w:delText>
        </w:r>
        <w:r w:rsidRPr="00333B1E">
          <w:rPr>
            <w:b w:val="0"/>
            <w:i/>
          </w:rPr>
          <w:fldChar w:fldCharType="end"/>
        </w:r>
        <w:r w:rsidRPr="00333B1E">
          <w:rPr>
            <w:b w:val="0"/>
            <w:i/>
          </w:rPr>
          <w:delText>.The context of the work diagram</w:delText>
        </w:r>
      </w:del>
    </w:p>
    <w:p w14:paraId="678511F9" w14:textId="77777777" w:rsidR="0016485D" w:rsidRDefault="0016485D" w:rsidP="0016485D">
      <w:pPr>
        <w:pStyle w:val="Heading1"/>
        <w:pageBreakBefore/>
      </w:pPr>
      <w:bookmarkStart w:id="12" w:name="_Toc54988731"/>
      <w:r>
        <w:lastRenderedPageBreak/>
        <w:t>Project Description</w:t>
      </w:r>
      <w:bookmarkEnd w:id="12"/>
    </w:p>
    <w:p w14:paraId="770F7155" w14:textId="77777777" w:rsidR="0016485D" w:rsidRPr="009D3B12" w:rsidRDefault="0016485D" w:rsidP="0016485D">
      <w:pPr>
        <w:pStyle w:val="Heading2"/>
      </w:pPr>
      <w:bookmarkStart w:id="13" w:name="_Toc54988732"/>
      <w:r w:rsidRPr="009D3B12">
        <w:t>Project Overview</w:t>
      </w:r>
      <w:bookmarkStart w:id="14" w:name="_Toc365888543"/>
      <w:bookmarkEnd w:id="13"/>
      <w:bookmarkEnd w:id="14"/>
    </w:p>
    <w:p w14:paraId="267BB361" w14:textId="77777777" w:rsidR="0016485D" w:rsidRPr="00E158B1" w:rsidRDefault="0016485D" w:rsidP="0016485D">
      <w:pPr>
        <w:pStyle w:val="Level2Text"/>
      </w:pPr>
      <w:r>
        <w:t xml:space="preserve"> 3D Tic-Tac-Toe is an extension of the century old game of Tic-Tac-Toe. This game will be available on both mobile software (iOS and Android) and as a website for PC users. Each player will create an account with a unique user ID. This will track their progress in the game and their achievements. The new game will have all the rules from the original game and some more. 3D Tic-Tac-Toe will consist of up-to 4 players with every player trying to win the game before others. The game surface will be in a cube shape resulting in 6 total surfaces where the game can be played. A player needs to win on 2 total surfaces to be considered a winner. The game will have powerups/charms to make the game more exciting. It will be a free-to-</w:t>
      </w:r>
      <w:commentRangeStart w:id="15"/>
      <w:commentRangeStart w:id="16"/>
      <w:commentRangeStart w:id="17"/>
      <w:r>
        <w:t>play</w:t>
      </w:r>
      <w:commentRangeEnd w:id="15"/>
      <w:r>
        <w:rPr>
          <w:rStyle w:val="CommentReference"/>
        </w:rPr>
        <w:commentReference w:id="15"/>
      </w:r>
      <w:commentRangeEnd w:id="16"/>
      <w:r>
        <w:rPr>
          <w:rStyle w:val="CommentReference"/>
        </w:rPr>
        <w:commentReference w:id="16"/>
      </w:r>
      <w:commentRangeEnd w:id="17"/>
      <w:r>
        <w:rPr>
          <w:rStyle w:val="CommentReference"/>
        </w:rPr>
        <w:commentReference w:id="17"/>
      </w:r>
      <w:r>
        <w:t xml:space="preserve"> game with players earning or purchasing different power ups and avatars for their gameplay.</w:t>
      </w:r>
    </w:p>
    <w:p w14:paraId="729D607C" w14:textId="77777777" w:rsidR="0016485D" w:rsidRPr="00E158B1" w:rsidRDefault="0016485D" w:rsidP="0016485D">
      <w:pPr>
        <w:pStyle w:val="Heading2"/>
      </w:pPr>
      <w:bookmarkStart w:id="18" w:name="_Toc54988733"/>
      <w:r>
        <w:t>The Purpose of the Project</w:t>
      </w:r>
      <w:bookmarkEnd w:id="18"/>
      <w:r>
        <w:t xml:space="preserve"> </w:t>
      </w:r>
    </w:p>
    <w:p w14:paraId="1A8B637E" w14:textId="77777777" w:rsidR="0016485D" w:rsidRDefault="0016485D" w:rsidP="0016485D">
      <w:pPr>
        <w:pStyle w:val="Heading3"/>
      </w:pPr>
      <w:bookmarkStart w:id="19" w:name="_Toc54988734"/>
      <w:r>
        <w:t>The User Business or Background of the Project Effort</w:t>
      </w:r>
      <w:bookmarkEnd w:id="19"/>
    </w:p>
    <w:p w14:paraId="7074A8B8" w14:textId="77777777" w:rsidR="0016485D" w:rsidRDefault="0016485D" w:rsidP="0016485D">
      <w:pPr>
        <w:pStyle w:val="Level3Text"/>
      </w:pPr>
      <w:r>
        <w:t xml:space="preserve">There are experienced fans of the </w:t>
      </w:r>
      <w:commentRangeStart w:id="20"/>
      <w:r>
        <w:t>original</w:t>
      </w:r>
      <w:commentRangeEnd w:id="20"/>
      <w:r>
        <w:rPr>
          <w:rStyle w:val="CommentReference"/>
        </w:rPr>
        <w:commentReference w:id="20"/>
      </w:r>
      <w:r>
        <w:t xml:space="preserve"> Tic-Tac-Toe game worldwide. Many adapt to the simple rules of the game and have an interest in gaming at a competitive level to where the stakes are higher and more than just 2 players can be involved. The online gaming business is a very large market that modern gamers all have become a part of. Allowing gamers to play with each other via multiplayer online gaming opens up the potential of the game to reach great heights. There is always a demand for new games and ‘fan favorite’ games that have a modern twist to it. We intend to sell this directly to gamers as the gaming industry is a large and growing one. </w:t>
      </w:r>
    </w:p>
    <w:p w14:paraId="467993C7" w14:textId="77777777" w:rsidR="0016485D" w:rsidRDefault="0016485D" w:rsidP="0016485D">
      <w:pPr>
        <w:pStyle w:val="Heading3"/>
      </w:pPr>
      <w:bookmarkStart w:id="21" w:name="_Toc54988735"/>
      <w:r w:rsidRPr="001971F7">
        <w:t>Goals of the Project</w:t>
      </w:r>
      <w:bookmarkEnd w:id="21"/>
    </w:p>
    <w:p w14:paraId="412719BA" w14:textId="77777777" w:rsidR="0016485D" w:rsidRDefault="0016485D" w:rsidP="0016485D">
      <w:pPr>
        <w:pStyle w:val="Level3Text"/>
      </w:pPr>
      <w:r>
        <w:t xml:space="preserve"> Our 2 primary goals are challenge fans of the original Tic-Tac-Toe game and allow </w:t>
      </w:r>
      <w:commentRangeStart w:id="22"/>
      <w:r>
        <w:t>multiple</w:t>
      </w:r>
      <w:commentRangeEnd w:id="22"/>
      <w:r>
        <w:rPr>
          <w:rStyle w:val="CommentReference"/>
        </w:rPr>
        <w:commentReference w:id="22"/>
      </w:r>
      <w:r>
        <w:t xml:space="preserve"> players to be involved. We want to bring a fresh new look to all the fans of the original game with new features, powerups, and perks as you continue your journey on this game. This will create an enjoyable multiplayer atmosphere that is popular in today's modern games as well as including perks that allow your player to improve and be rewarded. Allowing players to have these new features will allow the players to play the refreshed 3D version for a much longer time span than the original 2d tic-tac-toe. Another goal of ours is to increase game platform subscribers which will ultimately increase game revenues. This is vital to having 3D tic-tac-toe being a success as our game design should retain the platform subscribers and increase over time.  </w:t>
      </w:r>
    </w:p>
    <w:p w14:paraId="1412C5A5" w14:textId="77777777" w:rsidR="0016485D" w:rsidRPr="00454F3A" w:rsidRDefault="0016485D" w:rsidP="0016485D">
      <w:pPr>
        <w:pStyle w:val="Heading3"/>
      </w:pPr>
      <w:bookmarkStart w:id="23" w:name="_Toc54988736"/>
      <w:r w:rsidRPr="00454F3A">
        <w:t>Measurement</w:t>
      </w:r>
      <w:bookmarkEnd w:id="23"/>
      <w:r w:rsidRPr="00454F3A">
        <w:t xml:space="preserve"> </w:t>
      </w:r>
    </w:p>
    <w:p w14:paraId="2F3512F3" w14:textId="77777777" w:rsidR="0016485D" w:rsidRDefault="0016485D" w:rsidP="0016485D">
      <w:pPr>
        <w:pStyle w:val="Level3Text"/>
      </w:pPr>
      <w:r>
        <w:t xml:space="preserve"> We will measure the use of our </w:t>
      </w:r>
      <w:commentRangeStart w:id="24"/>
      <w:r>
        <w:t>product</w:t>
      </w:r>
      <w:commentRangeEnd w:id="24"/>
      <w:r>
        <w:rPr>
          <w:rStyle w:val="CommentReference"/>
        </w:rPr>
        <w:commentReference w:id="24"/>
      </w:r>
      <w:r>
        <w:t xml:space="preserve"> via feedback and reviews given by our customers. As we plan to have our game implemented in the apple store, google play store, and on our website, users will be able to provide real time feedback on the game to express how they are feeling. These ratings out of 5 stars will be a key indicator if our users are truly enjoying the game and all of its features. This data will allow us to </w:t>
      </w:r>
      <w:r>
        <w:lastRenderedPageBreak/>
        <w:t>determine what features of the game the players like and don’t like, as well as informing us on any missing content they would like to have included in the game. After completing a game, the users will see a small pop up on the side that will ask if the wish to provide feedback/review on the game. We will know when these metrics will be achieved when reviews increase, and player subscribers increase by 10%.</w:t>
      </w:r>
    </w:p>
    <w:p w14:paraId="2224BD1C" w14:textId="77777777" w:rsidR="0016485D" w:rsidRDefault="0016485D" w:rsidP="0016485D">
      <w:pPr>
        <w:pStyle w:val="Heading2"/>
      </w:pPr>
      <w:bookmarkStart w:id="25" w:name="_Toc54988737"/>
      <w:r>
        <w:t>The Scope of the Work</w:t>
      </w:r>
      <w:bookmarkEnd w:id="25"/>
    </w:p>
    <w:p w14:paraId="7677A3ED" w14:textId="77777777" w:rsidR="0016485D" w:rsidRDefault="0016485D" w:rsidP="0016485D">
      <w:pPr>
        <w:pStyle w:val="Level3Text"/>
      </w:pPr>
      <w:r>
        <w:t xml:space="preserve">The “work” is the communication and interaction between the game and various services related to the user. </w:t>
      </w:r>
    </w:p>
    <w:p w14:paraId="66D8A33F" w14:textId="77777777" w:rsidR="0016485D" w:rsidRDefault="0016485D" w:rsidP="0016485D">
      <w:pPr>
        <w:pStyle w:val="Heading3"/>
      </w:pPr>
      <w:bookmarkStart w:id="26" w:name="_Toc54988738"/>
      <w:r>
        <w:t>The Current Situation</w:t>
      </w:r>
      <w:bookmarkEnd w:id="26"/>
    </w:p>
    <w:p w14:paraId="1FFB944F" w14:textId="77777777" w:rsidR="0016485D" w:rsidRPr="00333B1E" w:rsidRDefault="0016485D" w:rsidP="0016485D">
      <w:pPr>
        <w:pStyle w:val="Heading3"/>
        <w:rPr>
          <w:rFonts w:ascii="Times New Roman" w:hAnsi="Times New Roman" w:cs="Times New Roman"/>
          <w:b w:val="0"/>
        </w:rPr>
      </w:pPr>
      <w:r w:rsidRPr="00333B1E">
        <w:rPr>
          <w:rFonts w:ascii="Times New Roman" w:eastAsiaTheme="minorHAnsi" w:hAnsi="Times New Roman" w:cs="Times New Roman"/>
          <w:b w:val="0"/>
        </w:rPr>
        <w:tab/>
      </w:r>
      <w:bookmarkStart w:id="27" w:name="_Toc54988739"/>
      <w:r w:rsidRPr="00333B1E">
        <w:rPr>
          <w:rFonts w:ascii="Times New Roman" w:eastAsiaTheme="minorHAnsi" w:hAnsi="Times New Roman" w:cs="Times New Roman"/>
          <w:b w:val="0"/>
        </w:rPr>
        <w:t xml:space="preserve">The client, </w:t>
      </w:r>
      <w:r w:rsidRPr="00333B1E">
        <w:rPr>
          <w:rFonts w:ascii="Times New Roman" w:hAnsi="Times New Roman" w:cs="Times New Roman"/>
          <w:b w:val="0"/>
        </w:rPr>
        <w:t>Board</w:t>
      </w:r>
      <w:r>
        <w:rPr>
          <w:rFonts w:ascii="Times New Roman" w:hAnsi="Times New Roman" w:cs="Times New Roman"/>
          <w:b w:val="0"/>
          <w:bCs w:val="0"/>
        </w:rPr>
        <w:t xml:space="preserve"> </w:t>
      </w:r>
      <w:r w:rsidRPr="00333B1E">
        <w:rPr>
          <w:rFonts w:ascii="Times New Roman" w:hAnsi="Times New Roman" w:cs="Times New Roman"/>
          <w:b w:val="0"/>
        </w:rPr>
        <w:t>Games 2.0 INC</w:t>
      </w:r>
      <w:r>
        <w:rPr>
          <w:rFonts w:ascii="Times New Roman" w:hAnsi="Times New Roman" w:cs="Times New Roman"/>
          <w:b w:val="0"/>
          <w:bCs w:val="0"/>
        </w:rPr>
        <w:t>, would like to explore this specific field as they see it having potential. This would build upon their series of n-D games such as 4-DChess and 4-DCheckers with 3-D Tic Tac Toe.</w:t>
      </w:r>
      <w:bookmarkEnd w:id="27"/>
    </w:p>
    <w:p w14:paraId="11756E2C" w14:textId="77777777" w:rsidR="0016485D" w:rsidRDefault="0016485D" w:rsidP="0016485D">
      <w:pPr>
        <w:pStyle w:val="Level3Text"/>
      </w:pPr>
      <w:r>
        <w:t xml:space="preserve">As for the current situation for the game itself, it is simply the </w:t>
      </w:r>
      <w:commentRangeStart w:id="28"/>
      <w:commentRangeStart w:id="29"/>
      <w:commentRangeStart w:id="30"/>
      <w:commentRangeStart w:id="31"/>
      <w:r>
        <w:t>basic</w:t>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r>
        <w:t xml:space="preserve"> game that can be played anywhere with pencil and paper. Its origination can be dated back to 1300 BC and yet it has stood against the test of time with children today playing the same game. While there are a multitude of individuals that have created this game, it cannot be attributed to any one single entity. </w:t>
      </w:r>
    </w:p>
    <w:p w14:paraId="61104ECC" w14:textId="77777777" w:rsidR="0016485D" w:rsidRDefault="0016485D" w:rsidP="0016485D">
      <w:pPr>
        <w:pStyle w:val="Heading3"/>
      </w:pPr>
      <w:bookmarkStart w:id="32" w:name="_Toc54988740"/>
      <w:r>
        <w:lastRenderedPageBreak/>
        <w:t>The Context of the Work</w:t>
      </w:r>
      <w:bookmarkEnd w:id="32"/>
    </w:p>
    <w:p w14:paraId="49ABC685" w14:textId="77777777" w:rsidR="0016485D" w:rsidRPr="00932A45" w:rsidRDefault="0016485D" w:rsidP="0016485D">
      <w:pPr>
        <w:pStyle w:val="Level3Text"/>
        <w:rPr>
          <w:i/>
          <w:color w:val="FF0000"/>
        </w:rPr>
      </w:pPr>
      <w:r>
        <w:rPr>
          <w:noProof/>
        </w:rPr>
        <w:drawing>
          <wp:inline distT="0" distB="0" distL="0" distR="0" wp14:anchorId="0A767310" wp14:editId="7D28F291">
            <wp:extent cx="5943600" cy="4793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4793925"/>
                    </a:xfrm>
                    <a:prstGeom prst="rect">
                      <a:avLst/>
                    </a:prstGeom>
                  </pic:spPr>
                </pic:pic>
              </a:graphicData>
            </a:graphic>
          </wp:inline>
        </w:drawing>
      </w:r>
    </w:p>
    <w:p w14:paraId="5DEBB10F" w14:textId="77777777" w:rsidR="0016485D" w:rsidRDefault="0016485D" w:rsidP="0016485D">
      <w:pPr>
        <w:pStyle w:val="Level3Text"/>
        <w:jc w:val="center"/>
      </w:pPr>
      <w:r>
        <w:rPr>
          <w:i/>
          <w:color w:val="000000" w:themeColor="text1"/>
        </w:rPr>
        <w:t>The context of the work diagram</w:t>
      </w:r>
    </w:p>
    <w:p w14:paraId="35F47700" w14:textId="77777777" w:rsidR="0016485D" w:rsidRPr="00AB0F23" w:rsidRDefault="0016485D" w:rsidP="0016485D">
      <w:pPr>
        <w:pStyle w:val="Heading3"/>
        <w:ind w:left="0" w:firstLine="0"/>
      </w:pPr>
      <w:bookmarkStart w:id="33" w:name="_Toc54988741"/>
      <w:r>
        <w:lastRenderedPageBreak/>
        <w:t>Work Partitioning</w:t>
      </w:r>
      <w:bookmarkEnd w:id="33"/>
    </w:p>
    <w:p w14:paraId="7E85F9B6" w14:textId="77777777" w:rsidR="0016485D" w:rsidRPr="00333B1E" w:rsidRDefault="0016485D" w:rsidP="0016485D">
      <w:pPr>
        <w:pStyle w:val="TableTitle"/>
        <w:rPr>
          <w:i/>
          <w:color w:val="000000" w:themeColor="text1"/>
        </w:rPr>
      </w:pPr>
      <w:r w:rsidRPr="00333B1E">
        <w:rPr>
          <w:i/>
          <w:color w:val="000000" w:themeColor="text1"/>
        </w:rPr>
        <w:tab/>
      </w:r>
      <w:r w:rsidRPr="00333B1E">
        <w:rPr>
          <w:i/>
          <w:color w:val="000000" w:themeColor="text1"/>
        </w:rPr>
        <w:tab/>
      </w:r>
      <w:r w:rsidRPr="00333B1E">
        <w:rPr>
          <w:i/>
          <w:color w:val="000000" w:themeColor="text1"/>
        </w:rPr>
        <w:tab/>
      </w:r>
      <w:r w:rsidRPr="00333B1E">
        <w:rPr>
          <w:i/>
          <w:color w:val="000000" w:themeColor="text1"/>
        </w:rPr>
        <w:tab/>
        <w:t>Business Event List</w:t>
      </w:r>
    </w:p>
    <w:p w14:paraId="74C9BC97" w14:textId="77777777" w:rsidR="0016485D" w:rsidRPr="00AB0F23" w:rsidRDefault="0016485D" w:rsidP="0016485D">
      <w:pPr>
        <w:keepNext/>
        <w:rPr>
          <w:b/>
          <w:i/>
          <w:color w:val="FF0000"/>
        </w:rPr>
      </w:pPr>
    </w:p>
    <w:p w14:paraId="7A54E842" w14:textId="77777777" w:rsidR="0016485D" w:rsidRPr="00333B1E" w:rsidRDefault="0016485D" w:rsidP="0016485D">
      <w:pPr>
        <w:pStyle w:val="TableColHead"/>
        <w:keepNext/>
        <w:rPr>
          <w:i/>
          <w:color w:val="000000" w:themeColor="text1"/>
        </w:rPr>
      </w:pPr>
      <w:r w:rsidRPr="00333B1E">
        <w:rPr>
          <w:i/>
          <w:color w:val="000000" w:themeColor="text1"/>
        </w:rPr>
        <w:t>Event Name</w:t>
      </w:r>
      <w:r w:rsidRPr="00333B1E">
        <w:rPr>
          <w:i/>
          <w:color w:val="000000" w:themeColor="text1"/>
        </w:rPr>
        <w:tab/>
      </w:r>
      <w:r w:rsidRPr="00333B1E">
        <w:rPr>
          <w:i/>
          <w:color w:val="000000" w:themeColor="text1"/>
        </w:rPr>
        <w:tab/>
        <w:t xml:space="preserve">Input and Output </w:t>
      </w:r>
      <w:r w:rsidRPr="00333B1E">
        <w:rPr>
          <w:i/>
          <w:color w:val="000000" w:themeColor="text1"/>
        </w:rPr>
        <w:tab/>
      </w:r>
      <w:r w:rsidRPr="00333B1E">
        <w:rPr>
          <w:i/>
          <w:color w:val="000000" w:themeColor="text1"/>
        </w:rPr>
        <w:tab/>
        <w:t>Summary</w:t>
      </w:r>
    </w:p>
    <w:tbl>
      <w:tblPr>
        <w:tblW w:w="8727" w:type="dxa"/>
        <w:tblBorders>
          <w:insideV w:val="single" w:sz="4" w:space="0" w:color="333333"/>
        </w:tblBorders>
        <w:tblLayout w:type="fixed"/>
        <w:tblCellMar>
          <w:left w:w="80" w:type="dxa"/>
          <w:right w:w="80" w:type="dxa"/>
        </w:tblCellMar>
        <w:tblLook w:val="0000" w:firstRow="0" w:lastRow="0" w:firstColumn="0" w:lastColumn="0" w:noHBand="0" w:noVBand="0"/>
      </w:tblPr>
      <w:tblGrid>
        <w:gridCol w:w="2915"/>
        <w:gridCol w:w="2552"/>
        <w:gridCol w:w="3260"/>
      </w:tblGrid>
      <w:tr w:rsidR="0016485D" w:rsidRPr="00AB0F23" w14:paraId="061F089F" w14:textId="77777777" w:rsidTr="006911EC">
        <w:tc>
          <w:tcPr>
            <w:tcW w:w="2915" w:type="dxa"/>
          </w:tcPr>
          <w:p w14:paraId="265F327A" w14:textId="77777777" w:rsidR="0016485D" w:rsidRPr="00333B1E" w:rsidRDefault="0016485D" w:rsidP="006911EC">
            <w:pPr>
              <w:pStyle w:val="Table"/>
              <w:keepNext/>
              <w:rPr>
                <w:i/>
                <w:color w:val="000000" w:themeColor="text1"/>
              </w:rPr>
            </w:pPr>
            <w:r w:rsidRPr="00333B1E">
              <w:rPr>
                <w:i/>
                <w:color w:val="000000" w:themeColor="text1"/>
              </w:rPr>
              <w:t xml:space="preserve">1. </w:t>
            </w:r>
            <w:r>
              <w:rPr>
                <w:i/>
                <w:color w:val="000000" w:themeColor="text1"/>
              </w:rPr>
              <w:t>Update application for Android</w:t>
            </w:r>
          </w:p>
        </w:tc>
        <w:tc>
          <w:tcPr>
            <w:tcW w:w="2552" w:type="dxa"/>
          </w:tcPr>
          <w:p w14:paraId="2D202799" w14:textId="77777777" w:rsidR="0016485D" w:rsidRDefault="0016485D" w:rsidP="006911EC">
            <w:pPr>
              <w:pStyle w:val="Table"/>
              <w:keepNext/>
              <w:rPr>
                <w:i/>
                <w:color w:val="000000" w:themeColor="text1"/>
              </w:rPr>
            </w:pPr>
            <w:r>
              <w:rPr>
                <w:i/>
                <w:color w:val="000000" w:themeColor="text1"/>
              </w:rPr>
              <w:t>Publish updated app to Google Developer Console (out)</w:t>
            </w:r>
          </w:p>
          <w:p w14:paraId="459BD1AD" w14:textId="77777777" w:rsidR="0016485D" w:rsidRDefault="0016485D" w:rsidP="006911EC">
            <w:pPr>
              <w:pStyle w:val="Table"/>
              <w:keepNext/>
              <w:rPr>
                <w:i/>
                <w:color w:val="000000" w:themeColor="text1"/>
              </w:rPr>
            </w:pPr>
            <w:r>
              <w:rPr>
                <w:i/>
                <w:color w:val="000000" w:themeColor="text1"/>
              </w:rPr>
              <w:t>Allow users to update app on their phone(in)</w:t>
            </w:r>
          </w:p>
          <w:p w14:paraId="05C7C36D" w14:textId="77777777" w:rsidR="0016485D" w:rsidRPr="00333B1E" w:rsidRDefault="0016485D" w:rsidP="006911EC">
            <w:pPr>
              <w:pStyle w:val="Table"/>
              <w:keepNext/>
              <w:rPr>
                <w:i/>
                <w:color w:val="000000" w:themeColor="text1"/>
              </w:rPr>
            </w:pPr>
          </w:p>
        </w:tc>
        <w:tc>
          <w:tcPr>
            <w:tcW w:w="3260" w:type="dxa"/>
          </w:tcPr>
          <w:p w14:paraId="5BA0DD73" w14:textId="77777777" w:rsidR="0016485D" w:rsidRDefault="0016485D" w:rsidP="006911EC">
            <w:pPr>
              <w:pStyle w:val="Table"/>
              <w:keepNext/>
              <w:rPr>
                <w:i/>
                <w:color w:val="000000" w:themeColor="text1"/>
              </w:rPr>
            </w:pPr>
            <w:r>
              <w:rPr>
                <w:i/>
                <w:color w:val="000000" w:themeColor="text1"/>
              </w:rPr>
              <w:t>Update the code with new features, to account for policy change etc. Need to tell Google to update for all</w:t>
            </w:r>
          </w:p>
          <w:p w14:paraId="455C6F1A" w14:textId="77777777" w:rsidR="0016485D" w:rsidRPr="00333B1E" w:rsidRDefault="0016485D" w:rsidP="006911EC">
            <w:pPr>
              <w:pStyle w:val="Table"/>
              <w:keepNext/>
              <w:rPr>
                <w:i/>
                <w:color w:val="000000" w:themeColor="text1"/>
              </w:rPr>
            </w:pPr>
          </w:p>
        </w:tc>
      </w:tr>
      <w:tr w:rsidR="0016485D" w:rsidRPr="00AB0F23" w14:paraId="73BB1150" w14:textId="77777777" w:rsidTr="006911EC">
        <w:tc>
          <w:tcPr>
            <w:tcW w:w="2915" w:type="dxa"/>
          </w:tcPr>
          <w:p w14:paraId="6F9A7CDF" w14:textId="77777777" w:rsidR="0016485D" w:rsidRPr="00333B1E" w:rsidRDefault="0016485D" w:rsidP="006911EC">
            <w:pPr>
              <w:pStyle w:val="Table"/>
              <w:keepNext/>
              <w:rPr>
                <w:i/>
                <w:color w:val="000000" w:themeColor="text1"/>
              </w:rPr>
            </w:pPr>
            <w:r w:rsidRPr="00333B1E">
              <w:rPr>
                <w:i/>
                <w:color w:val="000000" w:themeColor="text1"/>
              </w:rPr>
              <w:t xml:space="preserve">2. </w:t>
            </w:r>
            <w:r>
              <w:rPr>
                <w:i/>
                <w:color w:val="000000" w:themeColor="text1"/>
              </w:rPr>
              <w:t xml:space="preserve">Update application for Apple </w:t>
            </w:r>
          </w:p>
        </w:tc>
        <w:tc>
          <w:tcPr>
            <w:tcW w:w="2552" w:type="dxa"/>
          </w:tcPr>
          <w:p w14:paraId="14B5714C" w14:textId="77777777" w:rsidR="0016485D" w:rsidRDefault="0016485D" w:rsidP="006911EC">
            <w:pPr>
              <w:pStyle w:val="Table"/>
              <w:keepNext/>
              <w:rPr>
                <w:i/>
                <w:color w:val="000000" w:themeColor="text1"/>
              </w:rPr>
            </w:pPr>
            <w:r>
              <w:rPr>
                <w:i/>
                <w:color w:val="000000" w:themeColor="text1"/>
              </w:rPr>
              <w:t>Publish updated app to Apple Developer (out)</w:t>
            </w:r>
          </w:p>
          <w:p w14:paraId="0FC834DF" w14:textId="77777777" w:rsidR="0016485D" w:rsidRDefault="0016485D" w:rsidP="006911EC">
            <w:pPr>
              <w:pStyle w:val="Table"/>
              <w:keepNext/>
              <w:rPr>
                <w:i/>
                <w:color w:val="000000" w:themeColor="text1"/>
              </w:rPr>
            </w:pPr>
            <w:r>
              <w:rPr>
                <w:i/>
                <w:color w:val="000000" w:themeColor="text1"/>
              </w:rPr>
              <w:t>Allow users to update app on their phone(in)</w:t>
            </w:r>
          </w:p>
          <w:p w14:paraId="0EA114B3" w14:textId="77777777" w:rsidR="0016485D" w:rsidRPr="00333B1E" w:rsidRDefault="0016485D" w:rsidP="006911EC">
            <w:pPr>
              <w:pStyle w:val="Table"/>
              <w:keepNext/>
              <w:rPr>
                <w:i/>
                <w:color w:val="000000" w:themeColor="text1"/>
              </w:rPr>
            </w:pPr>
          </w:p>
        </w:tc>
        <w:tc>
          <w:tcPr>
            <w:tcW w:w="3260" w:type="dxa"/>
          </w:tcPr>
          <w:p w14:paraId="54A3C7A8" w14:textId="77777777" w:rsidR="0016485D" w:rsidRDefault="0016485D" w:rsidP="006911EC">
            <w:pPr>
              <w:pStyle w:val="Table"/>
              <w:keepNext/>
              <w:rPr>
                <w:i/>
                <w:color w:val="000000" w:themeColor="text1"/>
              </w:rPr>
            </w:pPr>
            <w:r>
              <w:rPr>
                <w:i/>
                <w:color w:val="000000" w:themeColor="text1"/>
              </w:rPr>
              <w:t>Update the code with new features, to account for policy change etc. Need to tell Apple to update for all users</w:t>
            </w:r>
          </w:p>
          <w:p w14:paraId="2A2F4D73" w14:textId="77777777" w:rsidR="0016485D" w:rsidRPr="00333B1E" w:rsidRDefault="0016485D" w:rsidP="006911EC">
            <w:pPr>
              <w:pStyle w:val="Table"/>
              <w:keepNext/>
              <w:rPr>
                <w:i/>
                <w:color w:val="000000" w:themeColor="text1"/>
              </w:rPr>
            </w:pPr>
          </w:p>
        </w:tc>
      </w:tr>
      <w:tr w:rsidR="0016485D" w:rsidRPr="00AB0F23" w14:paraId="22A28E51" w14:textId="77777777" w:rsidTr="006911EC">
        <w:tc>
          <w:tcPr>
            <w:tcW w:w="2915" w:type="dxa"/>
          </w:tcPr>
          <w:p w14:paraId="6A94106A" w14:textId="77777777" w:rsidR="0016485D" w:rsidRPr="00333B1E" w:rsidRDefault="0016485D" w:rsidP="006911EC">
            <w:pPr>
              <w:pStyle w:val="Table"/>
              <w:keepNext/>
              <w:rPr>
                <w:i/>
                <w:color w:val="000000" w:themeColor="text1"/>
              </w:rPr>
            </w:pPr>
            <w:r w:rsidRPr="005D19E6">
              <w:rPr>
                <w:i/>
                <w:color w:val="000000" w:themeColor="text1"/>
              </w:rPr>
              <w:t xml:space="preserve">3. </w:t>
            </w:r>
            <w:r>
              <w:rPr>
                <w:i/>
                <w:color w:val="000000" w:themeColor="text1"/>
              </w:rPr>
              <w:t>Facebook integration with user’s Accounts</w:t>
            </w:r>
          </w:p>
        </w:tc>
        <w:tc>
          <w:tcPr>
            <w:tcW w:w="2552" w:type="dxa"/>
          </w:tcPr>
          <w:p w14:paraId="4D469124" w14:textId="77777777" w:rsidR="0016485D" w:rsidRPr="00333B1E" w:rsidRDefault="0016485D" w:rsidP="006911EC">
            <w:pPr>
              <w:pStyle w:val="Table"/>
              <w:keepNext/>
              <w:rPr>
                <w:i/>
                <w:color w:val="000000" w:themeColor="text1"/>
              </w:rPr>
            </w:pPr>
            <w:r>
              <w:rPr>
                <w:i/>
                <w:color w:val="000000" w:themeColor="text1"/>
              </w:rPr>
              <w:t>User profile info (in)</w:t>
            </w:r>
          </w:p>
        </w:tc>
        <w:tc>
          <w:tcPr>
            <w:tcW w:w="3260" w:type="dxa"/>
          </w:tcPr>
          <w:p w14:paraId="273AFBBB" w14:textId="77777777" w:rsidR="0016485D" w:rsidRDefault="0016485D" w:rsidP="006911EC">
            <w:pPr>
              <w:pStyle w:val="Table"/>
              <w:keepNext/>
              <w:rPr>
                <w:i/>
                <w:color w:val="000000" w:themeColor="text1"/>
              </w:rPr>
            </w:pPr>
            <w:r>
              <w:rPr>
                <w:i/>
                <w:color w:val="000000" w:themeColor="text1"/>
              </w:rPr>
              <w:t>Whenever a user signs in with a Facebook account, will have to re-direct to their website</w:t>
            </w:r>
          </w:p>
          <w:p w14:paraId="1CD7ECC2" w14:textId="77777777" w:rsidR="0016485D" w:rsidRPr="00333B1E" w:rsidRDefault="0016485D" w:rsidP="006911EC">
            <w:pPr>
              <w:pStyle w:val="Table"/>
              <w:keepNext/>
              <w:rPr>
                <w:i/>
                <w:color w:val="000000" w:themeColor="text1"/>
              </w:rPr>
            </w:pPr>
          </w:p>
        </w:tc>
      </w:tr>
      <w:tr w:rsidR="0016485D" w:rsidRPr="00AB0F23" w14:paraId="36FE9375" w14:textId="77777777" w:rsidTr="006911EC">
        <w:tc>
          <w:tcPr>
            <w:tcW w:w="2915" w:type="dxa"/>
          </w:tcPr>
          <w:p w14:paraId="513A89F9" w14:textId="77777777" w:rsidR="0016485D" w:rsidRPr="00333B1E" w:rsidRDefault="0016485D" w:rsidP="006911EC">
            <w:pPr>
              <w:pStyle w:val="Table"/>
              <w:keepNext/>
              <w:rPr>
                <w:i/>
                <w:color w:val="000000" w:themeColor="text1"/>
              </w:rPr>
            </w:pPr>
            <w:r w:rsidRPr="00333B1E">
              <w:rPr>
                <w:i/>
                <w:color w:val="000000" w:themeColor="text1"/>
              </w:rPr>
              <w:t xml:space="preserve">4. </w:t>
            </w:r>
            <w:r>
              <w:rPr>
                <w:i/>
                <w:color w:val="000000" w:themeColor="text1"/>
              </w:rPr>
              <w:t xml:space="preserve">Email Service blast periodically </w:t>
            </w:r>
          </w:p>
        </w:tc>
        <w:tc>
          <w:tcPr>
            <w:tcW w:w="2552" w:type="dxa"/>
          </w:tcPr>
          <w:p w14:paraId="4DCBF969" w14:textId="77777777" w:rsidR="0016485D" w:rsidRDefault="0016485D" w:rsidP="006911EC">
            <w:pPr>
              <w:pStyle w:val="Table"/>
              <w:keepNext/>
              <w:rPr>
                <w:i/>
                <w:color w:val="000000" w:themeColor="text1"/>
              </w:rPr>
            </w:pPr>
            <w:r>
              <w:rPr>
                <w:i/>
                <w:color w:val="000000" w:themeColor="text1"/>
              </w:rPr>
              <w:t>Send reminder emails for payments/new features (in)</w:t>
            </w:r>
          </w:p>
          <w:p w14:paraId="252C16D3" w14:textId="77777777" w:rsidR="0016485D" w:rsidRPr="00333B1E" w:rsidRDefault="0016485D" w:rsidP="006911EC">
            <w:pPr>
              <w:pStyle w:val="Table"/>
              <w:keepNext/>
              <w:rPr>
                <w:i/>
                <w:color w:val="000000" w:themeColor="text1"/>
              </w:rPr>
            </w:pPr>
          </w:p>
        </w:tc>
        <w:tc>
          <w:tcPr>
            <w:tcW w:w="3260" w:type="dxa"/>
          </w:tcPr>
          <w:p w14:paraId="277462C9" w14:textId="77777777" w:rsidR="0016485D" w:rsidRPr="00333B1E" w:rsidRDefault="0016485D" w:rsidP="006911EC">
            <w:pPr>
              <w:pStyle w:val="Table"/>
              <w:keepNext/>
              <w:rPr>
                <w:i/>
                <w:color w:val="000000" w:themeColor="text1"/>
              </w:rPr>
            </w:pPr>
            <w:r>
              <w:rPr>
                <w:i/>
                <w:color w:val="000000" w:themeColor="text1"/>
              </w:rPr>
              <w:t>Keep users updated with new features for the game and entice them back in</w:t>
            </w:r>
          </w:p>
        </w:tc>
      </w:tr>
      <w:tr w:rsidR="0016485D" w:rsidRPr="00AB0F23" w14:paraId="6EA184D6" w14:textId="77777777" w:rsidTr="006911EC">
        <w:tc>
          <w:tcPr>
            <w:tcW w:w="2915" w:type="dxa"/>
          </w:tcPr>
          <w:p w14:paraId="5F6BD28F" w14:textId="77777777" w:rsidR="0016485D" w:rsidRDefault="0016485D" w:rsidP="006911EC">
            <w:pPr>
              <w:pStyle w:val="Table"/>
              <w:keepNext/>
              <w:rPr>
                <w:i/>
                <w:color w:val="000000" w:themeColor="text1"/>
              </w:rPr>
            </w:pPr>
            <w:r w:rsidRPr="00333B1E">
              <w:rPr>
                <w:i/>
                <w:color w:val="000000" w:themeColor="text1"/>
              </w:rPr>
              <w:t xml:space="preserve">5. </w:t>
            </w:r>
            <w:r>
              <w:rPr>
                <w:i/>
                <w:color w:val="000000" w:themeColor="text1"/>
              </w:rPr>
              <w:t>Problem with AWS servers</w:t>
            </w:r>
          </w:p>
          <w:p w14:paraId="467996BC" w14:textId="77777777" w:rsidR="0016485D" w:rsidRPr="00333B1E" w:rsidRDefault="0016485D" w:rsidP="006911EC">
            <w:pPr>
              <w:pStyle w:val="Table"/>
              <w:keepNext/>
              <w:rPr>
                <w:i/>
                <w:color w:val="000000" w:themeColor="text1"/>
              </w:rPr>
            </w:pPr>
          </w:p>
        </w:tc>
        <w:tc>
          <w:tcPr>
            <w:tcW w:w="2552" w:type="dxa"/>
          </w:tcPr>
          <w:p w14:paraId="41987B85" w14:textId="77777777" w:rsidR="0016485D" w:rsidRDefault="0016485D" w:rsidP="006911EC">
            <w:pPr>
              <w:pStyle w:val="Table"/>
              <w:keepNext/>
              <w:rPr>
                <w:i/>
                <w:color w:val="000000" w:themeColor="text1"/>
              </w:rPr>
            </w:pPr>
            <w:r>
              <w:rPr>
                <w:i/>
                <w:color w:val="000000" w:themeColor="text1"/>
              </w:rPr>
              <w:t>Report problem of servers (out)</w:t>
            </w:r>
          </w:p>
          <w:p w14:paraId="11C77343" w14:textId="77777777" w:rsidR="0016485D" w:rsidRDefault="0016485D" w:rsidP="006911EC">
            <w:pPr>
              <w:pStyle w:val="Table"/>
              <w:keepNext/>
              <w:rPr>
                <w:i/>
                <w:color w:val="000000" w:themeColor="text1"/>
              </w:rPr>
            </w:pPr>
            <w:r>
              <w:rPr>
                <w:i/>
                <w:color w:val="000000" w:themeColor="text1"/>
              </w:rPr>
              <w:t xml:space="preserve">Fix problem/find out who’s problem it is </w:t>
            </w:r>
          </w:p>
          <w:p w14:paraId="2B9D91EE" w14:textId="77777777" w:rsidR="0016485D" w:rsidRPr="00333B1E" w:rsidRDefault="0016485D" w:rsidP="006911EC">
            <w:pPr>
              <w:pStyle w:val="Table"/>
              <w:keepNext/>
              <w:rPr>
                <w:i/>
                <w:color w:val="000000" w:themeColor="text1"/>
              </w:rPr>
            </w:pPr>
          </w:p>
        </w:tc>
        <w:tc>
          <w:tcPr>
            <w:tcW w:w="3260" w:type="dxa"/>
          </w:tcPr>
          <w:p w14:paraId="56F420F7" w14:textId="77777777" w:rsidR="0016485D" w:rsidRPr="00333B1E" w:rsidRDefault="0016485D" w:rsidP="006911EC">
            <w:pPr>
              <w:pStyle w:val="Table"/>
              <w:keepNext/>
              <w:rPr>
                <w:i/>
                <w:color w:val="000000" w:themeColor="text1"/>
              </w:rPr>
            </w:pPr>
            <w:r>
              <w:rPr>
                <w:i/>
                <w:color w:val="000000" w:themeColor="text1"/>
              </w:rPr>
              <w:t>Servers needs to stay up 24/7 so problem needs to be fixed quickly</w:t>
            </w:r>
          </w:p>
        </w:tc>
      </w:tr>
      <w:tr w:rsidR="0016485D" w:rsidRPr="00AB0F23" w14:paraId="3E5C174C" w14:textId="77777777" w:rsidTr="006911EC">
        <w:tc>
          <w:tcPr>
            <w:tcW w:w="2915" w:type="dxa"/>
          </w:tcPr>
          <w:p w14:paraId="4571EF2B" w14:textId="77777777" w:rsidR="0016485D" w:rsidRPr="00333B1E" w:rsidRDefault="0016485D" w:rsidP="006911EC">
            <w:pPr>
              <w:pStyle w:val="Table"/>
              <w:keepNext/>
              <w:rPr>
                <w:i/>
                <w:color w:val="000000" w:themeColor="text1"/>
              </w:rPr>
            </w:pPr>
            <w:r w:rsidRPr="00333B1E">
              <w:rPr>
                <w:i/>
                <w:color w:val="000000" w:themeColor="text1"/>
              </w:rPr>
              <w:t xml:space="preserve">6. </w:t>
            </w:r>
            <w:r>
              <w:rPr>
                <w:i/>
                <w:color w:val="000000" w:themeColor="text1"/>
              </w:rPr>
              <w:t>Google integration with user’s Accounts</w:t>
            </w:r>
          </w:p>
        </w:tc>
        <w:tc>
          <w:tcPr>
            <w:tcW w:w="2552" w:type="dxa"/>
          </w:tcPr>
          <w:p w14:paraId="3EF10DFA" w14:textId="77777777" w:rsidR="0016485D" w:rsidRPr="00333B1E" w:rsidRDefault="0016485D" w:rsidP="006911EC">
            <w:pPr>
              <w:pStyle w:val="Table"/>
              <w:keepNext/>
              <w:rPr>
                <w:i/>
                <w:color w:val="000000" w:themeColor="text1"/>
              </w:rPr>
            </w:pPr>
            <w:r>
              <w:rPr>
                <w:i/>
                <w:color w:val="000000" w:themeColor="text1"/>
              </w:rPr>
              <w:t>User profile info (in)</w:t>
            </w:r>
            <w:r w:rsidRPr="00333B1E">
              <w:rPr>
                <w:i/>
                <w:color w:val="000000" w:themeColor="text1"/>
              </w:rPr>
              <w:t>)</w:t>
            </w:r>
          </w:p>
        </w:tc>
        <w:tc>
          <w:tcPr>
            <w:tcW w:w="3260" w:type="dxa"/>
          </w:tcPr>
          <w:p w14:paraId="40B202FE" w14:textId="77777777" w:rsidR="0016485D" w:rsidRDefault="0016485D" w:rsidP="006911EC">
            <w:pPr>
              <w:pStyle w:val="Table"/>
              <w:keepNext/>
              <w:rPr>
                <w:i/>
                <w:color w:val="000000" w:themeColor="text1"/>
              </w:rPr>
            </w:pPr>
            <w:r>
              <w:rPr>
                <w:i/>
                <w:color w:val="000000" w:themeColor="text1"/>
              </w:rPr>
              <w:t>Whenever a user signs in with a Google account, will have to re-direct to their website.</w:t>
            </w:r>
          </w:p>
          <w:p w14:paraId="08299595" w14:textId="77777777" w:rsidR="0016485D" w:rsidRPr="00333B1E" w:rsidRDefault="0016485D" w:rsidP="006911EC">
            <w:pPr>
              <w:pStyle w:val="Table"/>
              <w:keepNext/>
              <w:rPr>
                <w:i/>
                <w:color w:val="000000" w:themeColor="text1"/>
              </w:rPr>
            </w:pPr>
            <w:r w:rsidRPr="00333B1E">
              <w:rPr>
                <w:i/>
                <w:color w:val="000000" w:themeColor="text1"/>
              </w:rPr>
              <w:t xml:space="preserve"> </w:t>
            </w:r>
          </w:p>
        </w:tc>
      </w:tr>
      <w:tr w:rsidR="0016485D" w:rsidRPr="00AB0F23" w14:paraId="37372C1C" w14:textId="77777777" w:rsidTr="006911EC">
        <w:tc>
          <w:tcPr>
            <w:tcW w:w="2915" w:type="dxa"/>
          </w:tcPr>
          <w:p w14:paraId="6DF691DA" w14:textId="77777777" w:rsidR="0016485D" w:rsidRDefault="0016485D" w:rsidP="006911EC">
            <w:pPr>
              <w:pStyle w:val="Table"/>
              <w:keepNext/>
              <w:rPr>
                <w:i/>
                <w:color w:val="000000" w:themeColor="text1"/>
              </w:rPr>
            </w:pPr>
            <w:r w:rsidRPr="00333B1E">
              <w:rPr>
                <w:i/>
                <w:color w:val="000000" w:themeColor="text1"/>
              </w:rPr>
              <w:t xml:space="preserve">7. </w:t>
            </w:r>
            <w:r>
              <w:rPr>
                <w:i/>
                <w:color w:val="000000" w:themeColor="text1"/>
              </w:rPr>
              <w:t>Update game info to Facebook account for user to share</w:t>
            </w:r>
          </w:p>
          <w:p w14:paraId="274650D5" w14:textId="77777777" w:rsidR="0016485D" w:rsidRPr="00333B1E" w:rsidRDefault="0016485D" w:rsidP="006911EC">
            <w:pPr>
              <w:pStyle w:val="Table"/>
              <w:keepNext/>
              <w:rPr>
                <w:i/>
                <w:color w:val="000000" w:themeColor="text1"/>
              </w:rPr>
            </w:pPr>
          </w:p>
        </w:tc>
        <w:tc>
          <w:tcPr>
            <w:tcW w:w="2552" w:type="dxa"/>
          </w:tcPr>
          <w:p w14:paraId="4F97BFF0" w14:textId="77777777" w:rsidR="0016485D" w:rsidRPr="00333B1E" w:rsidRDefault="0016485D" w:rsidP="006911EC">
            <w:pPr>
              <w:pStyle w:val="Table"/>
              <w:keepNext/>
              <w:rPr>
                <w:i/>
                <w:color w:val="000000" w:themeColor="text1"/>
              </w:rPr>
            </w:pPr>
            <w:r>
              <w:rPr>
                <w:i/>
                <w:color w:val="000000" w:themeColor="text1"/>
              </w:rPr>
              <w:t>Send game accomplishments to Facebook</w:t>
            </w:r>
            <w:r w:rsidRPr="00333B1E">
              <w:rPr>
                <w:i/>
                <w:color w:val="000000" w:themeColor="text1"/>
              </w:rPr>
              <w:t xml:space="preserve"> (</w:t>
            </w:r>
            <w:r>
              <w:rPr>
                <w:i/>
                <w:color w:val="000000" w:themeColor="text1"/>
              </w:rPr>
              <w:t>out)</w:t>
            </w:r>
          </w:p>
          <w:p w14:paraId="0BAB3BBF" w14:textId="77777777" w:rsidR="0016485D" w:rsidRPr="00333B1E" w:rsidRDefault="0016485D" w:rsidP="006911EC">
            <w:pPr>
              <w:pStyle w:val="Table"/>
              <w:keepNext/>
              <w:rPr>
                <w:i/>
                <w:color w:val="000000" w:themeColor="text1"/>
              </w:rPr>
            </w:pPr>
          </w:p>
        </w:tc>
        <w:tc>
          <w:tcPr>
            <w:tcW w:w="3260" w:type="dxa"/>
          </w:tcPr>
          <w:p w14:paraId="431FD4E5" w14:textId="77777777" w:rsidR="0016485D" w:rsidRPr="00333B1E" w:rsidRDefault="0016485D" w:rsidP="006911EC">
            <w:pPr>
              <w:pStyle w:val="Table"/>
              <w:keepNext/>
              <w:rPr>
                <w:i/>
                <w:color w:val="000000" w:themeColor="text1"/>
              </w:rPr>
            </w:pPr>
            <w:r>
              <w:rPr>
                <w:i/>
                <w:color w:val="000000" w:themeColor="text1"/>
              </w:rPr>
              <w:t>Give the user the ability to share their accomplishments through Facebook</w:t>
            </w:r>
            <w:r w:rsidRPr="00333B1E">
              <w:rPr>
                <w:i/>
                <w:color w:val="000000" w:themeColor="text1"/>
              </w:rPr>
              <w:t xml:space="preserve"> </w:t>
            </w:r>
          </w:p>
        </w:tc>
      </w:tr>
      <w:tr w:rsidR="0016485D" w:rsidRPr="00AB0F23" w14:paraId="0ACD1CD8" w14:textId="77777777" w:rsidTr="006911EC">
        <w:tc>
          <w:tcPr>
            <w:tcW w:w="2915" w:type="dxa"/>
          </w:tcPr>
          <w:p w14:paraId="5AA3FC9F" w14:textId="77777777" w:rsidR="0016485D" w:rsidRPr="00333B1E" w:rsidRDefault="0016485D" w:rsidP="006911EC">
            <w:pPr>
              <w:pStyle w:val="Table"/>
              <w:keepNext/>
              <w:rPr>
                <w:i/>
                <w:color w:val="000000" w:themeColor="text1"/>
              </w:rPr>
            </w:pPr>
            <w:r w:rsidRPr="00333B1E">
              <w:rPr>
                <w:i/>
                <w:color w:val="000000" w:themeColor="text1"/>
              </w:rPr>
              <w:t xml:space="preserve">8. </w:t>
            </w:r>
            <w:r>
              <w:rPr>
                <w:i/>
                <w:color w:val="000000" w:themeColor="text1"/>
              </w:rPr>
              <w:t>Google Play Games and Apple Game Center update to new rankings</w:t>
            </w:r>
          </w:p>
        </w:tc>
        <w:tc>
          <w:tcPr>
            <w:tcW w:w="2552" w:type="dxa"/>
          </w:tcPr>
          <w:p w14:paraId="601F406B" w14:textId="77777777" w:rsidR="0016485D" w:rsidRPr="00333B1E" w:rsidRDefault="0016485D" w:rsidP="006911EC">
            <w:pPr>
              <w:pStyle w:val="Table"/>
              <w:keepNext/>
              <w:rPr>
                <w:i/>
                <w:color w:val="000000" w:themeColor="text1"/>
              </w:rPr>
            </w:pPr>
            <w:r>
              <w:rPr>
                <w:i/>
                <w:color w:val="000000" w:themeColor="text1"/>
              </w:rPr>
              <w:t>Send game accomplishments to Google/Apple</w:t>
            </w:r>
            <w:r w:rsidRPr="005D19E6">
              <w:rPr>
                <w:i/>
                <w:color w:val="000000" w:themeColor="text1"/>
              </w:rPr>
              <w:t xml:space="preserve"> </w:t>
            </w:r>
            <w:r w:rsidRPr="00333B1E">
              <w:rPr>
                <w:i/>
                <w:color w:val="000000" w:themeColor="text1"/>
              </w:rPr>
              <w:t>(out)</w:t>
            </w:r>
          </w:p>
        </w:tc>
        <w:tc>
          <w:tcPr>
            <w:tcW w:w="3260" w:type="dxa"/>
          </w:tcPr>
          <w:p w14:paraId="29F72EDA" w14:textId="77777777" w:rsidR="0016485D" w:rsidRPr="00333B1E" w:rsidRDefault="0016485D" w:rsidP="006911EC">
            <w:pPr>
              <w:pStyle w:val="Table"/>
              <w:keepNext/>
              <w:rPr>
                <w:i/>
                <w:color w:val="000000" w:themeColor="text1"/>
              </w:rPr>
            </w:pPr>
            <w:r>
              <w:rPr>
                <w:i/>
                <w:color w:val="000000" w:themeColor="text1"/>
              </w:rPr>
              <w:t>Using Google/Apple services, users can easily compare their accomplishments with their friends</w:t>
            </w:r>
            <w:r w:rsidRPr="00333B1E">
              <w:rPr>
                <w:i/>
                <w:color w:val="000000" w:themeColor="text1"/>
              </w:rPr>
              <w:t xml:space="preserve"> </w:t>
            </w:r>
          </w:p>
        </w:tc>
      </w:tr>
      <w:tr w:rsidR="0016485D" w:rsidRPr="00AB0F23" w14:paraId="5314D628" w14:textId="77777777" w:rsidTr="006911EC">
        <w:tc>
          <w:tcPr>
            <w:tcW w:w="2915" w:type="dxa"/>
          </w:tcPr>
          <w:p w14:paraId="79D82E0E" w14:textId="77777777" w:rsidR="0016485D" w:rsidRPr="00AB0F23" w:rsidRDefault="0016485D" w:rsidP="006911EC">
            <w:pPr>
              <w:pStyle w:val="buctable"/>
              <w:rPr>
                <w:rFonts w:ascii="Tekton Oblique" w:hAnsi="Tekton Oblique"/>
                <w:i/>
                <w:color w:val="FF0000"/>
              </w:rPr>
            </w:pPr>
          </w:p>
        </w:tc>
        <w:tc>
          <w:tcPr>
            <w:tcW w:w="2552" w:type="dxa"/>
          </w:tcPr>
          <w:p w14:paraId="756BDA00" w14:textId="77777777" w:rsidR="0016485D" w:rsidRPr="00AB0F23" w:rsidRDefault="0016485D" w:rsidP="006911EC">
            <w:pPr>
              <w:pStyle w:val="buctable"/>
              <w:rPr>
                <w:rFonts w:ascii="Tekton Oblique" w:hAnsi="Tekton Oblique"/>
                <w:i/>
                <w:color w:val="FF0000"/>
              </w:rPr>
            </w:pPr>
          </w:p>
        </w:tc>
        <w:tc>
          <w:tcPr>
            <w:tcW w:w="3260" w:type="dxa"/>
          </w:tcPr>
          <w:p w14:paraId="45972936" w14:textId="77777777" w:rsidR="0016485D" w:rsidRPr="00AB0F23" w:rsidRDefault="0016485D" w:rsidP="006911EC">
            <w:pPr>
              <w:pStyle w:val="buctable"/>
              <w:rPr>
                <w:rFonts w:ascii="Tekton Oblique" w:hAnsi="Tekton Oblique"/>
                <w:i/>
                <w:color w:val="FF0000"/>
              </w:rPr>
            </w:pPr>
          </w:p>
        </w:tc>
      </w:tr>
    </w:tbl>
    <w:p w14:paraId="616898B1" w14:textId="77777777" w:rsidR="0016485D" w:rsidRDefault="0016485D" w:rsidP="0016485D">
      <w:pPr>
        <w:pStyle w:val="Heading3"/>
        <w:ind w:left="720" w:firstLine="0"/>
      </w:pPr>
      <w:bookmarkStart w:id="34" w:name="_Toc54988742"/>
      <w:r>
        <w:lastRenderedPageBreak/>
        <w:t>Competing Products</w:t>
      </w:r>
      <w:bookmarkEnd w:id="34"/>
    </w:p>
    <w:p w14:paraId="04B6A82E" w14:textId="77777777" w:rsidR="0016485D" w:rsidRDefault="0016485D" w:rsidP="0016485D">
      <w:pPr>
        <w:pStyle w:val="Level3Text"/>
      </w:pPr>
      <w:r>
        <w:t xml:space="preserve">There are different attempts at a game of 3-D Tic Tac Toe but none as elaborate as this one. One simple search comes with multiple examples of these attempts. </w:t>
      </w:r>
    </w:p>
    <w:p w14:paraId="6E5E9312" w14:textId="77777777" w:rsidR="0016485D" w:rsidRDefault="0016485D" w:rsidP="0016485D">
      <w:pPr>
        <w:pStyle w:val="Level3Text"/>
      </w:pPr>
      <w:r>
        <w:t xml:space="preserve">However, they are played on various websites with multiple other games and no features for collaboration/competition. It is not a complete experience for the user, rather they are all very basic in nature with subpar graphics. </w:t>
      </w:r>
      <w:r w:rsidRPr="00333B1E">
        <w:t xml:space="preserve">Through </w:t>
      </w:r>
      <w:r>
        <w:t>various communication features, customization features,</w:t>
      </w:r>
      <w:r w:rsidRPr="00333B1E">
        <w:t xml:space="preserve"> and Artificial Intelligence we will be revamping the whole game </w:t>
      </w:r>
      <w:r>
        <w:t xml:space="preserve">with a new set of rules </w:t>
      </w:r>
      <w:r w:rsidRPr="00333B1E">
        <w:t>while retaining the simplistic foundational nature which made it so enjoyable in the first place. It will</w:t>
      </w:r>
      <w:r>
        <w:t xml:space="preserve"> give users the experience of a full-fledged game while also challenging themselves to get better at it. </w:t>
      </w:r>
    </w:p>
    <w:p w14:paraId="3D3D19BE" w14:textId="77777777" w:rsidR="0016485D" w:rsidRPr="00333B1E" w:rsidRDefault="0016485D" w:rsidP="0016485D">
      <w:pPr>
        <w:pStyle w:val="Level3Text"/>
      </w:pPr>
    </w:p>
    <w:p w14:paraId="6C115FC5" w14:textId="77777777" w:rsidR="0016485D" w:rsidRDefault="0016485D" w:rsidP="0016485D">
      <w:pPr>
        <w:pStyle w:val="Heading2"/>
      </w:pPr>
      <w:bookmarkStart w:id="35" w:name="_Toc54988743"/>
      <w:r>
        <w:t>The Scope of the Product</w:t>
      </w:r>
      <w:bookmarkEnd w:id="35"/>
    </w:p>
    <w:p w14:paraId="7193E8EC" w14:textId="77777777" w:rsidR="0016485D" w:rsidRDefault="0016485D" w:rsidP="0016485D">
      <w:pPr>
        <w:pStyle w:val="Level3Text"/>
      </w:pPr>
      <w:r>
        <w:t xml:space="preserve">3D Tic-Tac-Toe is a modified version of the traditional 2D game, the proposed product addressed the need of the online game business to be constantly innovating and developing new products, of providing entertainment, bringing the player’s community together and encouraging interaction and competition among gamers. 3D Tic-tac-toe would achieve this work  by creating a game platform (online, android and iOS Apps) with a front-end interface where user interact with the system and a back-end server that connects the players, runs the games logic, provides AI players, keeps gamers scores, their account info, accomplishments, provides messenger services and system/game help. System maintenance and updates to the game will performed on a schedule by the system managers. </w:t>
      </w:r>
    </w:p>
    <w:p w14:paraId="525B965A" w14:textId="77777777" w:rsidR="0016485D" w:rsidRDefault="0016485D" w:rsidP="0016485D">
      <w:pPr>
        <w:pStyle w:val="Heading3"/>
        <w:ind w:left="0" w:firstLine="0"/>
      </w:pPr>
      <w:bookmarkStart w:id="36" w:name="_Toc54988744"/>
      <w:r>
        <w:lastRenderedPageBreak/>
        <w:t>Scenario Diagram</w:t>
      </w:r>
      <w:bookmarkEnd w:id="36"/>
    </w:p>
    <w:p w14:paraId="1EA3D4D6" w14:textId="77777777" w:rsidR="0016485D" w:rsidRPr="00DB4E03" w:rsidRDefault="0016485D" w:rsidP="0016485D">
      <w:pPr>
        <w:pStyle w:val="Level3Text"/>
        <w:ind w:left="360"/>
      </w:pPr>
      <w:r>
        <w:rPr>
          <w:noProof/>
        </w:rPr>
        <w:drawing>
          <wp:inline distT="0" distB="0" distL="0" distR="0" wp14:anchorId="26EEA900" wp14:editId="2CD63673">
            <wp:extent cx="5943600" cy="5361648"/>
            <wp:effectExtent l="114300" t="101600" r="114300" b="13779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5361648"/>
                    </a:xfrm>
                    <a:prstGeom prst="rect">
                      <a:avLst/>
                    </a:prstGeom>
                  </pic:spPr>
                </pic:pic>
              </a:graphicData>
            </a:graphic>
          </wp:inline>
        </w:drawing>
      </w:r>
    </w:p>
    <w:p w14:paraId="0E28DCED" w14:textId="77777777" w:rsidR="0016485D" w:rsidRDefault="0016485D" w:rsidP="0016485D">
      <w:pPr>
        <w:pStyle w:val="Level3Text"/>
        <w:jc w:val="center"/>
      </w:pPr>
      <w:bookmarkStart w:id="37" w:name="_Toc54989754"/>
      <w:r>
        <w:rPr>
          <w:iCs/>
        </w:rPr>
        <w:t>Figure 4.1 Scenario Diagram</w:t>
      </w:r>
      <w:bookmarkEnd w:id="37"/>
    </w:p>
    <w:p w14:paraId="50B03901" w14:textId="77777777" w:rsidR="0016485D" w:rsidRDefault="0016485D" w:rsidP="0016485D">
      <w:pPr>
        <w:pStyle w:val="Level3Text"/>
      </w:pPr>
    </w:p>
    <w:p w14:paraId="1387AB17" w14:textId="77777777" w:rsidR="0016485D" w:rsidRDefault="0016485D" w:rsidP="0016485D">
      <w:pPr>
        <w:pStyle w:val="Level3Text"/>
      </w:pPr>
    </w:p>
    <w:p w14:paraId="56BB4F05" w14:textId="77777777" w:rsidR="0016485D" w:rsidRDefault="0016485D" w:rsidP="0016485D">
      <w:pPr>
        <w:pStyle w:val="Level3Text"/>
      </w:pPr>
    </w:p>
    <w:p w14:paraId="6AD35F76" w14:textId="77777777" w:rsidR="0016485D" w:rsidRDefault="0016485D" w:rsidP="0016485D">
      <w:pPr>
        <w:pStyle w:val="Level3Text"/>
      </w:pPr>
    </w:p>
    <w:p w14:paraId="4A021A3E" w14:textId="77777777" w:rsidR="0016485D" w:rsidRDefault="0016485D" w:rsidP="0016485D">
      <w:pPr>
        <w:pStyle w:val="Level3Text"/>
      </w:pPr>
    </w:p>
    <w:p w14:paraId="4DB59769" w14:textId="77777777" w:rsidR="0016485D" w:rsidRPr="00333B1E" w:rsidRDefault="0016485D" w:rsidP="0016485D">
      <w:pPr>
        <w:pStyle w:val="Level3Text"/>
      </w:pPr>
    </w:p>
    <w:p w14:paraId="4A7E7DA5" w14:textId="77777777" w:rsidR="0016485D" w:rsidRDefault="0016485D" w:rsidP="0016485D">
      <w:pPr>
        <w:pStyle w:val="Heading3"/>
      </w:pPr>
      <w:bookmarkStart w:id="38" w:name="_Toc54988745"/>
      <w:r>
        <w:t>Product Scenario List</w:t>
      </w:r>
      <w:bookmarkEnd w:id="38"/>
    </w:p>
    <w:p w14:paraId="71A70F5C" w14:textId="77777777" w:rsidR="0016485D" w:rsidRPr="00795E30" w:rsidRDefault="0016485D" w:rsidP="0016485D">
      <w:pPr>
        <w:pStyle w:val="Level3Text"/>
        <w:rPr>
          <w:i/>
          <w:color w:val="FF0000"/>
        </w:rPr>
      </w:pPr>
    </w:p>
    <w:tbl>
      <w:tblPr>
        <w:tblStyle w:val="TableGridLight"/>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9"/>
        <w:gridCol w:w="2432"/>
      </w:tblGrid>
      <w:tr w:rsidR="0016485D" w:rsidRPr="00193E60" w14:paraId="6EB7DD88" w14:textId="77777777" w:rsidTr="006911EC">
        <w:trPr>
          <w:trHeight w:val="338"/>
        </w:trPr>
        <w:tc>
          <w:tcPr>
            <w:tcW w:w="4609" w:type="dxa"/>
          </w:tcPr>
          <w:p w14:paraId="31053642" w14:textId="77777777" w:rsidR="0016485D" w:rsidRPr="00333B1E" w:rsidRDefault="0016485D" w:rsidP="006911EC">
            <w:pPr>
              <w:pStyle w:val="Level3Text"/>
              <w:ind w:left="1800"/>
              <w:rPr>
                <w:b/>
                <w:sz w:val="28"/>
                <w:szCs w:val="28"/>
              </w:rPr>
            </w:pPr>
            <w:r w:rsidRPr="00333B1E">
              <w:rPr>
                <w:b/>
                <w:sz w:val="28"/>
                <w:szCs w:val="28"/>
              </w:rPr>
              <w:t>Scenarios</w:t>
            </w:r>
          </w:p>
        </w:tc>
        <w:tc>
          <w:tcPr>
            <w:tcW w:w="2432" w:type="dxa"/>
          </w:tcPr>
          <w:p w14:paraId="2FFF42F1" w14:textId="77777777" w:rsidR="0016485D" w:rsidRPr="00333B1E" w:rsidRDefault="0016485D" w:rsidP="006911EC">
            <w:pPr>
              <w:pStyle w:val="Level3Text"/>
              <w:jc w:val="center"/>
              <w:rPr>
                <w:b/>
              </w:rPr>
            </w:pPr>
            <w:r w:rsidRPr="00333B1E">
              <w:rPr>
                <w:b/>
              </w:rPr>
              <w:t>Users</w:t>
            </w:r>
          </w:p>
        </w:tc>
      </w:tr>
      <w:tr w:rsidR="0016485D" w:rsidRPr="00193E60" w14:paraId="78304B6F" w14:textId="77777777" w:rsidTr="006911EC">
        <w:trPr>
          <w:trHeight w:val="338"/>
        </w:trPr>
        <w:tc>
          <w:tcPr>
            <w:tcW w:w="7041" w:type="dxa"/>
            <w:gridSpan w:val="2"/>
          </w:tcPr>
          <w:p w14:paraId="1EBA9D46" w14:textId="77777777" w:rsidR="0016485D" w:rsidRDefault="0016485D" w:rsidP="006911EC">
            <w:pPr>
              <w:pStyle w:val="Level3Text"/>
              <w:spacing w:before="0"/>
              <w:ind w:left="0"/>
              <w:jc w:val="center"/>
            </w:pPr>
            <w:r w:rsidRPr="00E90AAB">
              <w:rPr>
                <w:b/>
                <w:bCs/>
              </w:rPr>
              <w:t>Pre-Game Scenarios</w:t>
            </w:r>
          </w:p>
        </w:tc>
      </w:tr>
      <w:tr w:rsidR="0016485D" w:rsidRPr="00193E60" w14:paraId="7A54ECA7" w14:textId="77777777" w:rsidTr="006911EC">
        <w:trPr>
          <w:trHeight w:val="338"/>
        </w:trPr>
        <w:tc>
          <w:tcPr>
            <w:tcW w:w="4609" w:type="dxa"/>
          </w:tcPr>
          <w:p w14:paraId="6FCAECB0" w14:textId="77777777" w:rsidR="0016485D" w:rsidRPr="00193E60" w:rsidRDefault="0016485D" w:rsidP="0016485D">
            <w:pPr>
              <w:pStyle w:val="Level3Text"/>
              <w:numPr>
                <w:ilvl w:val="0"/>
                <w:numId w:val="3"/>
              </w:numPr>
              <w:spacing w:before="0"/>
              <w:jc w:val="left"/>
            </w:pPr>
            <w:r>
              <w:t>Entering</w:t>
            </w:r>
            <w:r w:rsidRPr="00193E60">
              <w:t xml:space="preserve"> the game website</w:t>
            </w:r>
          </w:p>
        </w:tc>
        <w:tc>
          <w:tcPr>
            <w:tcW w:w="2432" w:type="dxa"/>
          </w:tcPr>
          <w:p w14:paraId="56E71672" w14:textId="77777777" w:rsidR="0016485D" w:rsidRPr="00193E60" w:rsidRDefault="0016485D" w:rsidP="006911EC">
            <w:pPr>
              <w:pStyle w:val="Level3Text"/>
              <w:jc w:val="center"/>
            </w:pPr>
            <w:r>
              <w:t>Players</w:t>
            </w:r>
          </w:p>
        </w:tc>
      </w:tr>
      <w:tr w:rsidR="0016485D" w:rsidRPr="00193E60" w14:paraId="1166E3FE" w14:textId="77777777" w:rsidTr="006911EC">
        <w:trPr>
          <w:trHeight w:val="338"/>
        </w:trPr>
        <w:tc>
          <w:tcPr>
            <w:tcW w:w="4609" w:type="dxa"/>
          </w:tcPr>
          <w:p w14:paraId="2707A952" w14:textId="77777777" w:rsidR="0016485D" w:rsidRPr="00193E60" w:rsidRDefault="0016485D" w:rsidP="0016485D">
            <w:pPr>
              <w:pStyle w:val="Level3Text"/>
              <w:numPr>
                <w:ilvl w:val="0"/>
                <w:numId w:val="3"/>
              </w:numPr>
              <w:spacing w:before="0"/>
              <w:jc w:val="left"/>
            </w:pPr>
            <w:r w:rsidRPr="00193E60">
              <w:t>Creating an account</w:t>
            </w:r>
          </w:p>
        </w:tc>
        <w:tc>
          <w:tcPr>
            <w:tcW w:w="2432" w:type="dxa"/>
          </w:tcPr>
          <w:p w14:paraId="6BF782EE" w14:textId="77777777" w:rsidR="0016485D" w:rsidRPr="00193E60" w:rsidRDefault="0016485D" w:rsidP="006911EC">
            <w:pPr>
              <w:pStyle w:val="Level3Text"/>
              <w:jc w:val="center"/>
            </w:pPr>
            <w:r>
              <w:t>Players</w:t>
            </w:r>
          </w:p>
        </w:tc>
      </w:tr>
      <w:tr w:rsidR="0016485D" w:rsidRPr="00193E60" w14:paraId="3ED084E1" w14:textId="77777777" w:rsidTr="006911EC">
        <w:trPr>
          <w:trHeight w:val="677"/>
        </w:trPr>
        <w:tc>
          <w:tcPr>
            <w:tcW w:w="4609" w:type="dxa"/>
          </w:tcPr>
          <w:p w14:paraId="334540BF" w14:textId="77777777" w:rsidR="0016485D" w:rsidRPr="00193E60" w:rsidRDefault="0016485D" w:rsidP="0016485D">
            <w:pPr>
              <w:pStyle w:val="Level3Text"/>
              <w:numPr>
                <w:ilvl w:val="0"/>
                <w:numId w:val="3"/>
              </w:numPr>
              <w:spacing w:before="0"/>
              <w:jc w:val="left"/>
            </w:pPr>
            <w:r w:rsidRPr="00193E60">
              <w:t>Playing anonymously (without account)</w:t>
            </w:r>
          </w:p>
        </w:tc>
        <w:tc>
          <w:tcPr>
            <w:tcW w:w="2432" w:type="dxa"/>
          </w:tcPr>
          <w:p w14:paraId="02D19F14" w14:textId="77777777" w:rsidR="0016485D" w:rsidRPr="00193E60" w:rsidRDefault="0016485D" w:rsidP="006911EC">
            <w:pPr>
              <w:pStyle w:val="Level3Text"/>
              <w:jc w:val="center"/>
            </w:pPr>
            <w:r>
              <w:t>Players</w:t>
            </w:r>
          </w:p>
        </w:tc>
      </w:tr>
      <w:tr w:rsidR="0016485D" w:rsidRPr="00193E60" w14:paraId="7D7FB990" w14:textId="77777777" w:rsidTr="006911EC">
        <w:trPr>
          <w:trHeight w:val="677"/>
        </w:trPr>
        <w:tc>
          <w:tcPr>
            <w:tcW w:w="4609" w:type="dxa"/>
          </w:tcPr>
          <w:p w14:paraId="60867192" w14:textId="77777777" w:rsidR="0016485D" w:rsidRPr="00193E60" w:rsidRDefault="0016485D" w:rsidP="0016485D">
            <w:pPr>
              <w:pStyle w:val="Level3Text"/>
              <w:numPr>
                <w:ilvl w:val="0"/>
                <w:numId w:val="3"/>
              </w:numPr>
              <w:spacing w:before="0"/>
              <w:jc w:val="left"/>
            </w:pPr>
            <w:r w:rsidRPr="00193E60">
              <w:t>Choosing game options</w:t>
            </w:r>
          </w:p>
        </w:tc>
        <w:tc>
          <w:tcPr>
            <w:tcW w:w="2432" w:type="dxa"/>
          </w:tcPr>
          <w:p w14:paraId="20BFE9F9" w14:textId="77777777" w:rsidR="0016485D" w:rsidRPr="00193E60" w:rsidRDefault="0016485D" w:rsidP="006911EC">
            <w:pPr>
              <w:pStyle w:val="Level3Text"/>
              <w:jc w:val="center"/>
            </w:pPr>
            <w:r>
              <w:t>Players</w:t>
            </w:r>
          </w:p>
        </w:tc>
      </w:tr>
      <w:tr w:rsidR="0016485D" w:rsidRPr="00193E60" w14:paraId="75297740" w14:textId="77777777" w:rsidTr="006911EC">
        <w:trPr>
          <w:trHeight w:val="338"/>
        </w:trPr>
        <w:tc>
          <w:tcPr>
            <w:tcW w:w="7041" w:type="dxa"/>
            <w:gridSpan w:val="2"/>
          </w:tcPr>
          <w:p w14:paraId="27FECDCA" w14:textId="77777777" w:rsidR="0016485D" w:rsidRPr="00C81757" w:rsidRDefault="0016485D" w:rsidP="006911EC">
            <w:pPr>
              <w:pStyle w:val="Level3Text"/>
              <w:spacing w:before="0"/>
              <w:ind w:left="0"/>
              <w:jc w:val="center"/>
              <w:rPr>
                <w:b/>
                <w:bCs/>
              </w:rPr>
            </w:pPr>
            <w:r w:rsidRPr="00C81757">
              <w:rPr>
                <w:b/>
                <w:bCs/>
              </w:rPr>
              <w:t>Gameplay Scenarios</w:t>
            </w:r>
          </w:p>
        </w:tc>
      </w:tr>
      <w:tr w:rsidR="0016485D" w:rsidRPr="00193E60" w14:paraId="16C0A33E" w14:textId="77777777" w:rsidTr="006911EC">
        <w:trPr>
          <w:trHeight w:val="338"/>
        </w:trPr>
        <w:tc>
          <w:tcPr>
            <w:tcW w:w="4609" w:type="dxa"/>
          </w:tcPr>
          <w:p w14:paraId="52D0CD48" w14:textId="77777777" w:rsidR="0016485D" w:rsidRPr="00193E60" w:rsidRDefault="0016485D" w:rsidP="0016485D">
            <w:pPr>
              <w:pStyle w:val="Level3Text"/>
              <w:numPr>
                <w:ilvl w:val="0"/>
                <w:numId w:val="3"/>
              </w:numPr>
              <w:spacing w:before="0"/>
              <w:jc w:val="left"/>
            </w:pPr>
            <w:r w:rsidRPr="00193E60">
              <w:t>Playing the game</w:t>
            </w:r>
          </w:p>
        </w:tc>
        <w:tc>
          <w:tcPr>
            <w:tcW w:w="2432" w:type="dxa"/>
          </w:tcPr>
          <w:p w14:paraId="2F6026E3" w14:textId="77777777" w:rsidR="0016485D" w:rsidRPr="00193E60" w:rsidRDefault="0016485D" w:rsidP="006911EC">
            <w:pPr>
              <w:pStyle w:val="Level3Text"/>
              <w:jc w:val="center"/>
            </w:pPr>
            <w:r>
              <w:t>Players</w:t>
            </w:r>
          </w:p>
        </w:tc>
      </w:tr>
      <w:tr w:rsidR="0016485D" w:rsidRPr="00193E60" w14:paraId="6BC5A096" w14:textId="77777777" w:rsidTr="006911EC">
        <w:trPr>
          <w:trHeight w:val="660"/>
        </w:trPr>
        <w:tc>
          <w:tcPr>
            <w:tcW w:w="4609" w:type="dxa"/>
          </w:tcPr>
          <w:p w14:paraId="77432DA7" w14:textId="77777777" w:rsidR="0016485D" w:rsidRPr="00193E60" w:rsidRDefault="0016485D" w:rsidP="0016485D">
            <w:pPr>
              <w:pStyle w:val="Level3Text"/>
              <w:numPr>
                <w:ilvl w:val="0"/>
                <w:numId w:val="3"/>
              </w:numPr>
              <w:spacing w:before="0"/>
              <w:jc w:val="left"/>
            </w:pPr>
            <w:r w:rsidRPr="00193E60">
              <w:t xml:space="preserve">Playing a </w:t>
            </w:r>
            <w:r>
              <w:t>r</w:t>
            </w:r>
            <w:r w:rsidRPr="00193E60">
              <w:t>ematch</w:t>
            </w:r>
          </w:p>
        </w:tc>
        <w:tc>
          <w:tcPr>
            <w:tcW w:w="2432" w:type="dxa"/>
          </w:tcPr>
          <w:p w14:paraId="673B5F58" w14:textId="77777777" w:rsidR="0016485D" w:rsidRPr="00193E60" w:rsidRDefault="0016485D" w:rsidP="006911EC">
            <w:pPr>
              <w:pStyle w:val="Level3Text"/>
              <w:jc w:val="center"/>
            </w:pPr>
            <w:r>
              <w:t>Players</w:t>
            </w:r>
          </w:p>
        </w:tc>
      </w:tr>
      <w:tr w:rsidR="0016485D" w:rsidRPr="00193E60" w14:paraId="1EF321B0" w14:textId="77777777" w:rsidTr="006911EC">
        <w:trPr>
          <w:trHeight w:val="338"/>
        </w:trPr>
        <w:tc>
          <w:tcPr>
            <w:tcW w:w="7041" w:type="dxa"/>
            <w:gridSpan w:val="2"/>
          </w:tcPr>
          <w:p w14:paraId="17AE90BB" w14:textId="77777777" w:rsidR="0016485D" w:rsidRDefault="0016485D" w:rsidP="006911EC">
            <w:pPr>
              <w:pStyle w:val="Level3Text"/>
              <w:spacing w:before="0"/>
              <w:ind w:left="0"/>
              <w:jc w:val="center"/>
            </w:pPr>
            <w:r w:rsidRPr="003A67E4">
              <w:rPr>
                <w:b/>
                <w:bCs/>
              </w:rPr>
              <w:t>Post-game Scenarios</w:t>
            </w:r>
          </w:p>
        </w:tc>
      </w:tr>
      <w:tr w:rsidR="0016485D" w:rsidRPr="00193E60" w14:paraId="1D55DECB" w14:textId="77777777" w:rsidTr="006911EC">
        <w:trPr>
          <w:trHeight w:val="338"/>
        </w:trPr>
        <w:tc>
          <w:tcPr>
            <w:tcW w:w="4609" w:type="dxa"/>
          </w:tcPr>
          <w:p w14:paraId="706028EA" w14:textId="77777777" w:rsidR="0016485D" w:rsidRDefault="0016485D" w:rsidP="0016485D">
            <w:pPr>
              <w:pStyle w:val="Level3Text"/>
              <w:numPr>
                <w:ilvl w:val="0"/>
                <w:numId w:val="3"/>
              </w:numPr>
              <w:spacing w:before="0"/>
              <w:jc w:val="left"/>
            </w:pPr>
            <w:r w:rsidRPr="00193E60">
              <w:t>View profile and accomplishments</w:t>
            </w:r>
          </w:p>
          <w:p w14:paraId="340E79E4" w14:textId="77777777" w:rsidR="0016485D" w:rsidRPr="00193E60" w:rsidRDefault="0016485D" w:rsidP="0016485D">
            <w:pPr>
              <w:pStyle w:val="Level3Text"/>
              <w:numPr>
                <w:ilvl w:val="0"/>
                <w:numId w:val="3"/>
              </w:numPr>
              <w:spacing w:before="0"/>
              <w:jc w:val="left"/>
            </w:pPr>
            <w:r>
              <w:t>Have ability to share on social media</w:t>
            </w:r>
          </w:p>
        </w:tc>
        <w:tc>
          <w:tcPr>
            <w:tcW w:w="2432" w:type="dxa"/>
          </w:tcPr>
          <w:p w14:paraId="2A66F46C" w14:textId="77777777" w:rsidR="0016485D" w:rsidRDefault="0016485D" w:rsidP="006911EC">
            <w:pPr>
              <w:pStyle w:val="Level3Text"/>
              <w:spacing w:before="0"/>
              <w:ind w:left="0"/>
              <w:jc w:val="center"/>
            </w:pPr>
            <w:r>
              <w:t>Players</w:t>
            </w:r>
          </w:p>
          <w:p w14:paraId="4ABBAFD8" w14:textId="77777777" w:rsidR="0016485D" w:rsidRPr="00193E60" w:rsidRDefault="0016485D" w:rsidP="006911EC">
            <w:pPr>
              <w:pStyle w:val="Level3Text"/>
              <w:jc w:val="center"/>
            </w:pPr>
            <w:r>
              <w:t>Players, System managers</w:t>
            </w:r>
          </w:p>
        </w:tc>
      </w:tr>
      <w:tr w:rsidR="0016485D" w:rsidRPr="00193E60" w14:paraId="6FBF0C79" w14:textId="77777777" w:rsidTr="006911EC">
        <w:trPr>
          <w:trHeight w:val="338"/>
        </w:trPr>
        <w:tc>
          <w:tcPr>
            <w:tcW w:w="7041" w:type="dxa"/>
            <w:gridSpan w:val="2"/>
          </w:tcPr>
          <w:p w14:paraId="0250C5C0" w14:textId="77777777" w:rsidR="0016485D" w:rsidRDefault="0016485D" w:rsidP="006911EC">
            <w:pPr>
              <w:pStyle w:val="Level3Text"/>
              <w:spacing w:before="0"/>
              <w:ind w:left="0"/>
              <w:jc w:val="center"/>
            </w:pPr>
            <w:r w:rsidRPr="004757D6">
              <w:rPr>
                <w:b/>
                <w:bCs/>
              </w:rPr>
              <w:t>System Maintenance Scenarios</w:t>
            </w:r>
          </w:p>
        </w:tc>
      </w:tr>
      <w:tr w:rsidR="0016485D" w:rsidRPr="00193E60" w14:paraId="511A7CFC" w14:textId="77777777" w:rsidTr="006911EC">
        <w:trPr>
          <w:trHeight w:val="338"/>
        </w:trPr>
        <w:tc>
          <w:tcPr>
            <w:tcW w:w="4609" w:type="dxa"/>
          </w:tcPr>
          <w:p w14:paraId="0F4E60DE" w14:textId="77777777" w:rsidR="0016485D" w:rsidRPr="00193E60" w:rsidRDefault="0016485D" w:rsidP="0016485D">
            <w:pPr>
              <w:pStyle w:val="Level3Text"/>
              <w:numPr>
                <w:ilvl w:val="0"/>
                <w:numId w:val="3"/>
              </w:numPr>
              <w:spacing w:before="0"/>
              <w:jc w:val="left"/>
            </w:pPr>
            <w:r w:rsidRPr="00193E60">
              <w:t>Maintain server</w:t>
            </w:r>
          </w:p>
        </w:tc>
        <w:tc>
          <w:tcPr>
            <w:tcW w:w="2432" w:type="dxa"/>
          </w:tcPr>
          <w:p w14:paraId="4CE6E636" w14:textId="77777777" w:rsidR="0016485D" w:rsidRPr="00193E60" w:rsidRDefault="0016485D" w:rsidP="006911EC">
            <w:pPr>
              <w:pStyle w:val="Level3Text"/>
              <w:jc w:val="center"/>
            </w:pPr>
            <w:r>
              <w:t>System managers</w:t>
            </w:r>
          </w:p>
        </w:tc>
      </w:tr>
      <w:tr w:rsidR="0016485D" w:rsidRPr="00193E60" w14:paraId="3BDDCA32" w14:textId="77777777" w:rsidTr="006911EC">
        <w:trPr>
          <w:trHeight w:val="338"/>
        </w:trPr>
        <w:tc>
          <w:tcPr>
            <w:tcW w:w="4609" w:type="dxa"/>
          </w:tcPr>
          <w:p w14:paraId="0039A173" w14:textId="77777777" w:rsidR="0016485D" w:rsidRPr="00193E60" w:rsidRDefault="0016485D" w:rsidP="0016485D">
            <w:pPr>
              <w:pStyle w:val="Level3Text"/>
              <w:numPr>
                <w:ilvl w:val="0"/>
                <w:numId w:val="3"/>
              </w:numPr>
              <w:spacing w:before="0"/>
            </w:pPr>
            <w:r w:rsidRPr="00193E60">
              <w:t>Update player interface</w:t>
            </w:r>
          </w:p>
        </w:tc>
        <w:tc>
          <w:tcPr>
            <w:tcW w:w="2432" w:type="dxa"/>
          </w:tcPr>
          <w:p w14:paraId="3DF35A58" w14:textId="77777777" w:rsidR="0016485D" w:rsidRPr="00193E60" w:rsidRDefault="0016485D" w:rsidP="006911EC">
            <w:pPr>
              <w:pStyle w:val="Level3Text"/>
              <w:jc w:val="center"/>
            </w:pPr>
            <w:r>
              <w:t>System managers</w:t>
            </w:r>
          </w:p>
        </w:tc>
      </w:tr>
    </w:tbl>
    <w:p w14:paraId="46A2BB6D" w14:textId="77777777" w:rsidR="0016485D" w:rsidRPr="00D24794" w:rsidRDefault="0016485D" w:rsidP="0016485D">
      <w:pPr>
        <w:pStyle w:val="Level3Text"/>
      </w:pPr>
    </w:p>
    <w:p w14:paraId="6BFD2793" w14:textId="77777777" w:rsidR="0016485D" w:rsidRDefault="0016485D" w:rsidP="0016485D">
      <w:pPr>
        <w:pStyle w:val="Heading3"/>
      </w:pPr>
      <w:bookmarkStart w:id="39" w:name="_Toc54988746"/>
      <w:r>
        <w:t>Individual Product Scenarios</w:t>
      </w:r>
      <w:bookmarkEnd w:id="39"/>
    </w:p>
    <w:p w14:paraId="69E43094" w14:textId="77777777" w:rsidR="0016485D" w:rsidRPr="00333B1E" w:rsidRDefault="0016485D" w:rsidP="0016485D">
      <w:pPr>
        <w:pStyle w:val="Level3Text"/>
        <w:numPr>
          <w:ilvl w:val="1"/>
          <w:numId w:val="3"/>
        </w:numPr>
        <w:ind w:left="1440"/>
        <w:rPr>
          <w:b/>
          <w:u w:val="single"/>
        </w:rPr>
      </w:pPr>
      <w:r>
        <w:rPr>
          <w:b/>
          <w:bCs/>
          <w:u w:val="single"/>
        </w:rPr>
        <w:t>Entering</w:t>
      </w:r>
      <w:r w:rsidRPr="00333B1E">
        <w:rPr>
          <w:b/>
          <w:u w:val="single"/>
        </w:rPr>
        <w:t xml:space="preserve"> the game website:</w:t>
      </w:r>
      <w:r w:rsidRPr="00333B1E">
        <w:rPr>
          <w:b/>
        </w:rPr>
        <w:t xml:space="preserve"> </w:t>
      </w:r>
      <w:r>
        <w:t>If Joe want to play online, he will open a web browser and enter the game website address via email invitation or advertised link. The system will serve a welcoming page to Joe with the options to create an account, login or play anonymously. Joe will know that he is in the right page by seeing the company logo and game name.</w:t>
      </w:r>
    </w:p>
    <w:p w14:paraId="72289978" w14:textId="77777777" w:rsidR="0016485D" w:rsidRPr="00333B1E" w:rsidRDefault="0016485D" w:rsidP="0016485D">
      <w:pPr>
        <w:pStyle w:val="Level3Text"/>
        <w:numPr>
          <w:ilvl w:val="1"/>
          <w:numId w:val="3"/>
        </w:numPr>
        <w:ind w:left="1440"/>
        <w:rPr>
          <w:b/>
          <w:u w:val="single"/>
        </w:rPr>
      </w:pPr>
      <w:r>
        <w:rPr>
          <w:b/>
          <w:bCs/>
          <w:u w:val="single"/>
        </w:rPr>
        <w:lastRenderedPageBreak/>
        <w:t>Creating an account:</w:t>
      </w:r>
      <w:r>
        <w:t xml:space="preserve"> On the welcoming screen Mary will click on create account button, she will be redirected to another screen where she would be asked to enter her name, chosen username, phone number for account recovery(optional), password, credit card information and billing address(optional) Once Mary enters her information, she will have the option of creating a game avatar. She would have the choice of customizing the avatar’s face, body and attire. The game server will add the account to the database and serve Mary with the game lobby screen.</w:t>
      </w:r>
    </w:p>
    <w:p w14:paraId="1A948C87" w14:textId="77777777" w:rsidR="0016485D" w:rsidRPr="00333B1E" w:rsidRDefault="0016485D" w:rsidP="0016485D">
      <w:pPr>
        <w:pStyle w:val="Level3Text"/>
        <w:numPr>
          <w:ilvl w:val="1"/>
          <w:numId w:val="3"/>
        </w:numPr>
        <w:ind w:left="1440"/>
        <w:rPr>
          <w:b/>
          <w:u w:val="single"/>
        </w:rPr>
      </w:pPr>
      <w:r>
        <w:rPr>
          <w:b/>
          <w:bCs/>
          <w:u w:val="single"/>
        </w:rPr>
        <w:t>Playing anonymously:</w:t>
      </w:r>
      <w:r>
        <w:t xml:space="preserve"> On the welcoming screen Tom will click on the play anonymously button. The server will redirected Tom to the game lobby screen. The game server will automatically generate a username for Tom that he can only use once. Tom would not be able to take advantage of any of achievements or point system of the game. Tom is ready to set his desired game options and start playing.</w:t>
      </w:r>
    </w:p>
    <w:p w14:paraId="4FDFDB4D" w14:textId="77777777" w:rsidR="0016485D" w:rsidRDefault="0016485D" w:rsidP="0016485D">
      <w:pPr>
        <w:pStyle w:val="Level3Text"/>
        <w:numPr>
          <w:ilvl w:val="1"/>
          <w:numId w:val="3"/>
        </w:numPr>
        <w:ind w:left="1440"/>
      </w:pPr>
      <w:r>
        <w:rPr>
          <w:b/>
          <w:bCs/>
          <w:u w:val="single"/>
        </w:rPr>
        <w:t>Choosing game options:</w:t>
      </w:r>
      <w:r>
        <w:t xml:space="preserve"> Hana would be presented with the game lobby screen, she would have to set the following options,</w:t>
      </w:r>
      <w:r w:rsidRPr="00425EFC">
        <w:t xml:space="preserve"> </w:t>
      </w:r>
    </w:p>
    <w:p w14:paraId="59ED0505" w14:textId="77777777" w:rsidR="0016485D" w:rsidRDefault="0016485D" w:rsidP="0016485D">
      <w:pPr>
        <w:pStyle w:val="Level3Text"/>
        <w:numPr>
          <w:ilvl w:val="2"/>
          <w:numId w:val="3"/>
        </w:numPr>
      </w:pPr>
      <w:r>
        <w:t>Type of game: Hana could play against other players, or against AI. She could choose to play a ranked tournament, or a practice run.</w:t>
      </w:r>
    </w:p>
    <w:p w14:paraId="74E667CE" w14:textId="77777777" w:rsidR="0016485D" w:rsidRDefault="0016485D" w:rsidP="0016485D">
      <w:pPr>
        <w:pStyle w:val="Level3Text"/>
        <w:numPr>
          <w:ilvl w:val="2"/>
          <w:numId w:val="3"/>
        </w:numPr>
      </w:pPr>
      <w:r>
        <w:t>She could play with up to 4 players.</w:t>
      </w:r>
    </w:p>
    <w:p w14:paraId="4629459E" w14:textId="77777777" w:rsidR="0016485D" w:rsidRDefault="0016485D" w:rsidP="0016485D">
      <w:pPr>
        <w:pStyle w:val="Level3Text"/>
        <w:numPr>
          <w:ilvl w:val="2"/>
          <w:numId w:val="3"/>
        </w:numPr>
      </w:pPr>
      <w:r>
        <w:t xml:space="preserve">Hana must choose a difficulty level between easy, medium, hard or expert. Only on ranked games Hana will earn points. The higher the difficulty the more point the Hana earns. The system would place Hana with other players with similar points and ranking. </w:t>
      </w:r>
    </w:p>
    <w:p w14:paraId="38609AF0" w14:textId="77777777" w:rsidR="0016485D" w:rsidRDefault="0016485D" w:rsidP="0016485D">
      <w:pPr>
        <w:pStyle w:val="Level3Text"/>
        <w:ind w:left="1620"/>
      </w:pPr>
      <w:r>
        <w:t>Once Hana is finished setting these options, she would be able to start the game by pressing the start game button. The system would start looking for other players depending on her chosen settings and would display to Hana an approximate wait time. Hana would decide if she wants to wait the displayed time or change her options. Once the system finds players with similar settings as Hana, they will be bundle into game group and sent to the gameplay screen.</w:t>
      </w:r>
    </w:p>
    <w:p w14:paraId="6D24A92D" w14:textId="77777777" w:rsidR="0016485D" w:rsidRDefault="0016485D" w:rsidP="0016485D">
      <w:pPr>
        <w:pStyle w:val="Level3Text"/>
        <w:numPr>
          <w:ilvl w:val="1"/>
          <w:numId w:val="3"/>
        </w:numPr>
        <w:ind w:left="1440"/>
      </w:pPr>
      <w:r w:rsidRPr="00333B1E">
        <w:rPr>
          <w:b/>
          <w:u w:val="single"/>
        </w:rPr>
        <w:t>Playing the game:</w:t>
      </w:r>
      <w:r>
        <w:t xml:space="preserve"> Harman is now in the gameplay screen. Harman will see a 3D game board were players can enter their move via the player interface, his score, ranking and power ups. Harman will play according to the game rules. Once Harman wins, he would get his awarded points, badges and avatar options (he would only have these awards if he has a game account) If the system declares a game tie, there would be no awarded points or badges. In both cases Harman would be redirected to the game lobby to start another game or quit.  </w:t>
      </w:r>
    </w:p>
    <w:p w14:paraId="327B01D5" w14:textId="77777777" w:rsidR="0016485D" w:rsidRDefault="0016485D" w:rsidP="0016485D">
      <w:pPr>
        <w:pStyle w:val="Level3Text"/>
        <w:numPr>
          <w:ilvl w:val="1"/>
          <w:numId w:val="3"/>
        </w:numPr>
        <w:ind w:left="1440"/>
      </w:pPr>
      <w:r>
        <w:rPr>
          <w:b/>
          <w:bCs/>
          <w:u w:val="single"/>
        </w:rPr>
        <w:t>Playing a rematch:</w:t>
      </w:r>
      <w:r>
        <w:t xml:space="preserve"> After the system declares a winner or a tie game Gloria would be redirected to the game lobby screen where she and the other players are bundle as a game group, here Gloria can choose to quit the game group or choose a rematch. If Gloria decides to quit the game but the other players decide to stay the new game would only have the remainder players without Gloria. If she decides to </w:t>
      </w:r>
      <w:r>
        <w:lastRenderedPageBreak/>
        <w:t>stay in the group and play a rematch, her game group would be redirected to the gameplay screen for another match.</w:t>
      </w:r>
    </w:p>
    <w:p w14:paraId="3402242B" w14:textId="77777777" w:rsidR="0016485D" w:rsidRPr="00333B1E" w:rsidRDefault="0016485D" w:rsidP="0016485D">
      <w:pPr>
        <w:pStyle w:val="Level3Text"/>
        <w:numPr>
          <w:ilvl w:val="1"/>
          <w:numId w:val="3"/>
        </w:numPr>
        <w:ind w:left="1440"/>
        <w:rPr>
          <w:b/>
          <w:u w:val="single"/>
        </w:rPr>
      </w:pPr>
      <w:r w:rsidRPr="00333B1E">
        <w:rPr>
          <w:b/>
          <w:u w:val="single"/>
        </w:rPr>
        <w:t>View profile and accomplishments</w:t>
      </w:r>
      <w:r>
        <w:rPr>
          <w:b/>
          <w:bCs/>
          <w:u w:val="single"/>
        </w:rPr>
        <w:t>:</w:t>
      </w:r>
      <w:r>
        <w:t xml:space="preserve"> On the game lobby webpage Patricia will have a “player profile” button. Once she clicks the button, she would be presented with a pop-up window showing her players statistics composed of the number of games she played, the games she won and lost, her accumulated point, award badges, remaining power charms and game ranking based on her points. Patricia would also see her user id and customized avatar.</w:t>
      </w:r>
    </w:p>
    <w:p w14:paraId="51324CA7" w14:textId="77777777" w:rsidR="0016485D" w:rsidRPr="00333B1E" w:rsidRDefault="0016485D" w:rsidP="0016485D">
      <w:pPr>
        <w:pStyle w:val="Level3Text"/>
        <w:numPr>
          <w:ilvl w:val="1"/>
          <w:numId w:val="3"/>
        </w:numPr>
        <w:ind w:left="1440"/>
        <w:rPr>
          <w:b/>
          <w:u w:val="single"/>
        </w:rPr>
      </w:pPr>
      <w:r w:rsidRPr="00AD1CD7">
        <w:rPr>
          <w:b/>
          <w:bCs/>
          <w:u w:val="single"/>
        </w:rPr>
        <w:t xml:space="preserve">Maintain </w:t>
      </w:r>
      <w:r>
        <w:rPr>
          <w:b/>
          <w:bCs/>
          <w:u w:val="single"/>
        </w:rPr>
        <w:t xml:space="preserve">the </w:t>
      </w:r>
      <w:r w:rsidRPr="00AD1CD7">
        <w:rPr>
          <w:b/>
          <w:bCs/>
          <w:u w:val="single"/>
        </w:rPr>
        <w:t>server:</w:t>
      </w:r>
      <w:r>
        <w:t xml:space="preserve"> Hugo a system manager would be required to do a system maintenance once a month. He would schedule the maintenance based in user’s utilization of the system. After Hugo identifies the times where system utilization is below 3% he will schedule a systemwide maintenance. Tina, a player, would be notified via pop up message next time she logs in about the maintenance. During the maintenance no user would be able to log in or play the game. System downtime should not exceed more than two hours and Hugo should schedule it at least 3 weeks in advance. Hugo would be able to maintain the server through the back-end software that he can accesses through the web portal with his username and password.</w:t>
      </w:r>
    </w:p>
    <w:p w14:paraId="11B38401" w14:textId="77777777" w:rsidR="0016485D" w:rsidRPr="00333B1E" w:rsidRDefault="0016485D" w:rsidP="0016485D">
      <w:pPr>
        <w:pStyle w:val="Level3Text"/>
        <w:numPr>
          <w:ilvl w:val="1"/>
          <w:numId w:val="3"/>
        </w:numPr>
        <w:ind w:left="1440"/>
        <w:rPr>
          <w:b/>
          <w:u w:val="single"/>
        </w:rPr>
      </w:pPr>
      <w:r>
        <w:rPr>
          <w:b/>
          <w:bCs/>
          <w:u w:val="single"/>
        </w:rPr>
        <w:t>Update player interface:</w:t>
      </w:r>
      <w:r>
        <w:t xml:space="preserve"> Enrique, a system manager, would be able to update the game interface through the back-end software. He will log in the system through the web portal with his username and password. Enrique would then change layouts, colors, graphics and the game UI according to developers’ specifications. Once the updates are completed Hugo will click on a button to update the server. There should not be system downtime for these types of updates. After Hugo completes the updates, they are pushed to the front-end user interface. The next time Tina, a player, logs into the system she would be presented with the new updated UI.  </w:t>
      </w:r>
    </w:p>
    <w:p w14:paraId="2EDBCBF8" w14:textId="77777777" w:rsidR="0016485D" w:rsidRDefault="0016485D" w:rsidP="0016485D">
      <w:pPr>
        <w:pStyle w:val="Heading2"/>
      </w:pPr>
      <w:bookmarkStart w:id="40" w:name="_Toc54988747"/>
      <w:r>
        <w:t>Stakeholders</w:t>
      </w:r>
      <w:bookmarkEnd w:id="40"/>
      <w:r w:rsidRPr="00C959A9">
        <w:t xml:space="preserve"> </w:t>
      </w:r>
    </w:p>
    <w:p w14:paraId="412CA603" w14:textId="77777777" w:rsidR="0016485D" w:rsidRDefault="0016485D" w:rsidP="0016485D">
      <w:pPr>
        <w:pStyle w:val="Heading3"/>
      </w:pPr>
      <w:bookmarkStart w:id="41" w:name="_Toc54988748"/>
      <w:r w:rsidRPr="00C959A9">
        <w:t>The Client</w:t>
      </w:r>
      <w:bookmarkEnd w:id="41"/>
      <w:r w:rsidRPr="00C959A9">
        <w:t xml:space="preserve"> </w:t>
      </w:r>
    </w:p>
    <w:p w14:paraId="68E98E6A" w14:textId="77777777" w:rsidR="0016485D" w:rsidRDefault="0016485D" w:rsidP="0016485D">
      <w:pPr>
        <w:pStyle w:val="Level3Text"/>
      </w:pPr>
      <w:r>
        <w:t>The client is our parent company Board Games 2.0 INC (refers as the company). The company is privately own with a market capitalization of 10 million dollars and around 250 employees. The company’s main goal is to develop new games based on old board games augmenting their capabilities with new rules, graphics, gamer interaction and award systems. The company has had great success with 4D chess and 4D checkers growing their business and market capitalization by 100% within the past 5 years. The company develops and releases new games in a two-year schedule. 3D tic-tac-toe is one of the projects for the 2020-2022 development run.</w:t>
      </w:r>
    </w:p>
    <w:p w14:paraId="630963BA" w14:textId="77777777" w:rsidR="0016485D" w:rsidRDefault="0016485D" w:rsidP="0016485D">
      <w:pPr>
        <w:pStyle w:val="Heading3"/>
      </w:pPr>
      <w:bookmarkStart w:id="42" w:name="_Toc54988749"/>
      <w:r w:rsidRPr="00C959A9">
        <w:t>The Customer</w:t>
      </w:r>
      <w:bookmarkEnd w:id="42"/>
    </w:p>
    <w:p w14:paraId="7A43D3FF" w14:textId="77777777" w:rsidR="0016485D" w:rsidRDefault="0016485D" w:rsidP="0016485D">
      <w:pPr>
        <w:pStyle w:val="Level3Text"/>
      </w:pPr>
      <w:r>
        <w:t xml:space="preserve">3D tic-tac-toe is intended for the online gamers market. In 2010 there were around 1 billion gamers worldwide and in 2020 there are around 4.5 billion. This vast market is </w:t>
      </w:r>
      <w:r>
        <w:lastRenderedPageBreak/>
        <w:t xml:space="preserve">composed of persons ranging from the ages of 15 to 54. This year revenues projection for the industry are around $196 billion. Demand for online board games has increased 10-fold in the past 5 years. These customers are looking for new and traditional games that have been modified to play online. The most popular and successful games are those that provide the gamers community with competitions and interactions among players as well as rewards and tournaments systems. 3D tic-tac-toe will have all these features and would be updated according to new game trends and technologies. </w:t>
      </w:r>
    </w:p>
    <w:p w14:paraId="1728E064" w14:textId="77777777" w:rsidR="0016485D" w:rsidRDefault="0016485D" w:rsidP="0016485D">
      <w:pPr>
        <w:pStyle w:val="Heading3"/>
      </w:pPr>
      <w:bookmarkStart w:id="43" w:name="_Toc54988750"/>
      <w:r>
        <w:t>Hands-On Users of the Product</w:t>
      </w:r>
      <w:bookmarkEnd w:id="43"/>
      <w:r>
        <w:t xml:space="preserve"> </w:t>
      </w:r>
    </w:p>
    <w:p w14:paraId="16350E75" w14:textId="77777777" w:rsidR="0016485D" w:rsidRDefault="0016485D" w:rsidP="0016485D">
      <w:pPr>
        <w:pStyle w:val="Level3Text"/>
      </w:pPr>
      <w:r>
        <w:t>The main users of the product are our current game platform subscribers and the online gamer community at large. Their main responsibility is to play the game at least once a week, participate in tournaments and interact with other players. These actors must be journeyman of online gaming, be in the 10 to 55 years old bracket and be novice of traditional tic-tac-toe.</w:t>
      </w:r>
    </w:p>
    <w:p w14:paraId="0C7865D7" w14:textId="77777777" w:rsidR="0016485D" w:rsidRDefault="0016485D" w:rsidP="0016485D">
      <w:pPr>
        <w:pStyle w:val="Heading3"/>
      </w:pPr>
      <w:bookmarkStart w:id="44" w:name="_Toc54988751"/>
      <w:r>
        <w:t>Maintenance Users and Service Technicians</w:t>
      </w:r>
      <w:bookmarkEnd w:id="44"/>
    </w:p>
    <w:p w14:paraId="01E79997" w14:textId="77777777" w:rsidR="0016485D" w:rsidRDefault="0016485D" w:rsidP="0016485D">
      <w:pPr>
        <w:pStyle w:val="Level3Text"/>
      </w:pPr>
      <w:r>
        <w:t xml:space="preserve">System operators and managers will be in charge of deploying the game in the different platforms, of maintaining and updating the system. They are in-house actors with a deep and extensive understanding of the system front and back end (full stack developers) They have worked in close contact with the developing team to understand de game and its functionality. They must have experience in games and product software development. </w:t>
      </w:r>
    </w:p>
    <w:p w14:paraId="2CFBD6FA" w14:textId="77777777" w:rsidR="0016485D" w:rsidRDefault="0016485D" w:rsidP="0016485D">
      <w:pPr>
        <w:pStyle w:val="Heading3"/>
      </w:pPr>
      <w:bookmarkStart w:id="45" w:name="_Toc54988752"/>
      <w:r w:rsidRPr="00C959A9">
        <w:t>Other Stakeholders</w:t>
      </w:r>
      <w:bookmarkEnd w:id="45"/>
    </w:p>
    <w:p w14:paraId="5472F33D" w14:textId="77777777" w:rsidR="0016485D" w:rsidRPr="00333B1E" w:rsidRDefault="0016485D" w:rsidP="0016485D">
      <w:pPr>
        <w:pStyle w:val="Level3Text"/>
        <w:spacing w:before="120"/>
        <w:rPr>
          <w:rFonts w:ascii="Times" w:hAnsi="Times"/>
        </w:rPr>
      </w:pPr>
      <w:r w:rsidRPr="00333B1E">
        <w:rPr>
          <w:rFonts w:ascii="Times" w:hAnsi="Times"/>
        </w:rPr>
        <w:t>Sponsor:</w:t>
      </w:r>
      <w:r>
        <w:rPr>
          <w:rFonts w:ascii="Times" w:hAnsi="Times"/>
        </w:rPr>
        <w:t xml:space="preserve"> The company will be sponsoring and promoting the product on their other game platforms.</w:t>
      </w:r>
    </w:p>
    <w:p w14:paraId="58EA4167" w14:textId="77777777" w:rsidR="0016485D" w:rsidRPr="00333B1E" w:rsidRDefault="0016485D" w:rsidP="0016485D">
      <w:pPr>
        <w:pStyle w:val="Level3Text"/>
        <w:spacing w:before="120"/>
        <w:rPr>
          <w:rFonts w:ascii="Times" w:hAnsi="Times"/>
        </w:rPr>
      </w:pPr>
      <w:r w:rsidRPr="00333B1E">
        <w:rPr>
          <w:rFonts w:ascii="Times" w:hAnsi="Times"/>
        </w:rPr>
        <w:t>Testers:</w:t>
      </w:r>
      <w:r>
        <w:rPr>
          <w:rFonts w:ascii="Times" w:hAnsi="Times"/>
        </w:rPr>
        <w:t xml:space="preserve"> There would be a beta testing phase were current users of our other game products will be invited to try and test the game as well as to give feedback.</w:t>
      </w:r>
    </w:p>
    <w:p w14:paraId="2DDBE8E2" w14:textId="77777777" w:rsidR="0016485D" w:rsidRPr="00333B1E" w:rsidRDefault="0016485D" w:rsidP="0016485D">
      <w:pPr>
        <w:pStyle w:val="Level3Text"/>
        <w:spacing w:before="120"/>
        <w:rPr>
          <w:rFonts w:ascii="Times" w:hAnsi="Times"/>
        </w:rPr>
      </w:pPr>
      <w:r w:rsidRPr="00333B1E">
        <w:rPr>
          <w:rFonts w:ascii="Times" w:hAnsi="Times"/>
        </w:rPr>
        <w:t>Business analysts:</w:t>
      </w:r>
      <w:r>
        <w:rPr>
          <w:rFonts w:ascii="Times" w:hAnsi="Times"/>
        </w:rPr>
        <w:t xml:space="preserve"> Our in-house business analyst and game researchers will be providing support and feedback on our competitors and current products success.</w:t>
      </w:r>
    </w:p>
    <w:p w14:paraId="6881DF1F" w14:textId="77777777" w:rsidR="0016485D" w:rsidRPr="00333B1E" w:rsidRDefault="0016485D" w:rsidP="0016485D">
      <w:pPr>
        <w:pStyle w:val="Level3Text"/>
        <w:spacing w:before="120"/>
        <w:rPr>
          <w:rFonts w:ascii="Times" w:hAnsi="Times"/>
        </w:rPr>
      </w:pPr>
      <w:r w:rsidRPr="00333B1E">
        <w:rPr>
          <w:rFonts w:ascii="Times" w:hAnsi="Times"/>
        </w:rPr>
        <w:t xml:space="preserve">Marketing experts: Our in-house marketing will also use the product to advertise new games and product releases.  </w:t>
      </w:r>
    </w:p>
    <w:p w14:paraId="59598ADE" w14:textId="77777777" w:rsidR="0016485D" w:rsidRPr="00333B1E" w:rsidRDefault="0016485D" w:rsidP="0016485D">
      <w:pPr>
        <w:pStyle w:val="Level3Text"/>
        <w:spacing w:before="120"/>
        <w:rPr>
          <w:rFonts w:ascii="Times" w:hAnsi="Times"/>
        </w:rPr>
      </w:pPr>
      <w:r w:rsidRPr="00333B1E">
        <w:rPr>
          <w:rFonts w:ascii="Times" w:hAnsi="Times"/>
        </w:rPr>
        <w:t>Legal experts</w:t>
      </w:r>
      <w:r>
        <w:rPr>
          <w:rFonts w:ascii="Times" w:hAnsi="Times"/>
        </w:rPr>
        <w:t>: Our in-house legal team will provide support on the privacy laws and legal framework in the countries where the product will be released.</w:t>
      </w:r>
    </w:p>
    <w:p w14:paraId="5B3141FC" w14:textId="77777777" w:rsidR="0016485D" w:rsidRDefault="0016485D" w:rsidP="0016485D">
      <w:pPr>
        <w:pStyle w:val="Heading3"/>
      </w:pPr>
      <w:bookmarkStart w:id="46" w:name="_Toc54988753"/>
      <w:r>
        <w:t>User Participation</w:t>
      </w:r>
      <w:bookmarkEnd w:id="46"/>
    </w:p>
    <w:p w14:paraId="0BBD4A80" w14:textId="77777777" w:rsidR="0016485D" w:rsidRDefault="0016485D" w:rsidP="0016485D">
      <w:pPr>
        <w:pStyle w:val="Level3Text"/>
      </w:pPr>
      <w:r>
        <w:t>Our research and business analyst team will provide the developers with inside on our current product successes and failures, what has work vs. what has not. They will also provide the knowledge of the latest trends in game features and player satisfaction. They will provide answers to our questions, what do players look for during gameplay? what kind of interactions? This input will help the development team in their UI and features design.</w:t>
      </w:r>
    </w:p>
    <w:p w14:paraId="77DFBDD4" w14:textId="77777777" w:rsidR="0016485D" w:rsidRDefault="0016485D" w:rsidP="0016485D">
      <w:pPr>
        <w:pStyle w:val="Level3Text"/>
      </w:pPr>
      <w:r>
        <w:lastRenderedPageBreak/>
        <w:t>Current users of our game platforms will provide through our beta releases knowledge of interface prototyping and as well as usability requirements. They will be required to play the game for at least 20 hours.</w:t>
      </w:r>
    </w:p>
    <w:p w14:paraId="5D826A18" w14:textId="77777777" w:rsidR="0016485D" w:rsidRDefault="0016485D" w:rsidP="0016485D">
      <w:pPr>
        <w:pStyle w:val="Heading3"/>
      </w:pPr>
      <w:bookmarkStart w:id="47" w:name="_Toc54988754"/>
      <w:r>
        <w:t>Priorities Assigned to Users</w:t>
      </w:r>
      <w:bookmarkEnd w:id="47"/>
    </w:p>
    <w:p w14:paraId="6F2D1320" w14:textId="77777777" w:rsidR="0016485D" w:rsidRPr="00333B1E" w:rsidRDefault="0016485D" w:rsidP="0016485D">
      <w:pPr>
        <w:pStyle w:val="Level3Text"/>
      </w:pPr>
      <w:r w:rsidRPr="00333B1E">
        <w:rPr>
          <w:iCs/>
        </w:rPr>
        <w:t xml:space="preserve">We identified the following </w:t>
      </w:r>
      <w:r>
        <w:rPr>
          <w:iCs/>
        </w:rPr>
        <w:t>priorities in our users,</w:t>
      </w:r>
      <w:r w:rsidRPr="00333B1E">
        <w:rPr>
          <w:iCs/>
        </w:rPr>
        <w:t xml:space="preserve"> </w:t>
      </w:r>
    </w:p>
    <w:p w14:paraId="2F43AEDC" w14:textId="77777777" w:rsidR="0016485D" w:rsidRPr="00333B1E" w:rsidRDefault="0016485D" w:rsidP="0016485D">
      <w:pPr>
        <w:pStyle w:val="Level3Text"/>
        <w:numPr>
          <w:ilvl w:val="0"/>
          <w:numId w:val="4"/>
        </w:numPr>
        <w:spacing w:before="120"/>
      </w:pPr>
      <w:r w:rsidRPr="00333B1E">
        <w:t xml:space="preserve">Key users: Current company </w:t>
      </w:r>
      <w:r>
        <w:rPr>
          <w:iCs/>
        </w:rPr>
        <w:t>game platform users and subscribers</w:t>
      </w:r>
      <w:r w:rsidRPr="00333B1E">
        <w:t xml:space="preserve">. </w:t>
      </w:r>
      <w:r>
        <w:rPr>
          <w:iCs/>
        </w:rPr>
        <w:t>Currently our platform has 5.1 million players worldwide.</w:t>
      </w:r>
    </w:p>
    <w:p w14:paraId="5297E7B1" w14:textId="77777777" w:rsidR="0016485D" w:rsidRDefault="0016485D" w:rsidP="0016485D">
      <w:pPr>
        <w:pStyle w:val="Level3Text"/>
        <w:numPr>
          <w:ilvl w:val="0"/>
          <w:numId w:val="4"/>
        </w:numPr>
        <w:spacing w:before="120"/>
      </w:pPr>
      <w:r w:rsidRPr="00333B1E">
        <w:t xml:space="preserve">Secondary users: </w:t>
      </w:r>
      <w:r w:rsidRPr="00333B1E">
        <w:rPr>
          <w:iCs/>
        </w:rPr>
        <w:t>The</w:t>
      </w:r>
      <w:r w:rsidRPr="00333B1E">
        <w:t xml:space="preserve"> online gamers community</w:t>
      </w:r>
      <w:r>
        <w:rPr>
          <w:iCs/>
        </w:rPr>
        <w:t xml:space="preserve">, </w:t>
      </w:r>
      <w:r w:rsidRPr="00333B1E">
        <w:t>system owners</w:t>
      </w:r>
      <w:r>
        <w:rPr>
          <w:iCs/>
        </w:rPr>
        <w:t xml:space="preserve"> and managers</w:t>
      </w:r>
      <w:r>
        <w:t>.</w:t>
      </w:r>
    </w:p>
    <w:p w14:paraId="28A04CDD" w14:textId="77777777" w:rsidR="0016485D" w:rsidRPr="00333B1E" w:rsidRDefault="0016485D" w:rsidP="0016485D">
      <w:pPr>
        <w:pStyle w:val="Level3Text"/>
        <w:numPr>
          <w:ilvl w:val="0"/>
          <w:numId w:val="4"/>
        </w:numPr>
        <w:spacing w:before="120"/>
      </w:pPr>
      <w:r>
        <w:rPr>
          <w:iCs/>
        </w:rPr>
        <w:t>Unimportant users: Any user that is not familiar with online gaming. Users that play the game once or have no knowledge of how to play tic-tac-toe.</w:t>
      </w:r>
    </w:p>
    <w:p w14:paraId="28B192C7" w14:textId="77777777" w:rsidR="0016485D" w:rsidRDefault="0016485D" w:rsidP="0016485D">
      <w:pPr>
        <w:pStyle w:val="Heading2"/>
      </w:pPr>
      <w:bookmarkStart w:id="48" w:name="_Toc54988755"/>
      <w:r>
        <w:t>Mandated Constraints</w:t>
      </w:r>
      <w:bookmarkEnd w:id="48"/>
    </w:p>
    <w:p w14:paraId="3F58A3A0" w14:textId="77777777" w:rsidR="0016485D" w:rsidRPr="00333B1E" w:rsidRDefault="0016485D" w:rsidP="0016485D">
      <w:pPr>
        <w:pStyle w:val="Level2Text"/>
        <w:rPr>
          <w:color w:val="000000" w:themeColor="text1"/>
        </w:rPr>
      </w:pPr>
      <w:r>
        <w:rPr>
          <w:iCs/>
          <w:color w:val="000000" w:themeColor="text1"/>
        </w:rPr>
        <w:t xml:space="preserve">These are the non-negotiable necessities of the project in question. </w:t>
      </w:r>
    </w:p>
    <w:p w14:paraId="468A07F8" w14:textId="77777777" w:rsidR="0016485D" w:rsidRDefault="0016485D" w:rsidP="0016485D">
      <w:pPr>
        <w:pStyle w:val="Heading3"/>
      </w:pPr>
      <w:bookmarkStart w:id="49" w:name="_Toc54988756"/>
      <w:r>
        <w:t>Solution Constraints</w:t>
      </w:r>
      <w:bookmarkEnd w:id="49"/>
      <w:r>
        <w:t xml:space="preserve"> </w:t>
      </w:r>
    </w:p>
    <w:p w14:paraId="38607C93" w14:textId="77777777" w:rsidR="0016485D" w:rsidRDefault="0016485D" w:rsidP="0016485D">
      <w:pPr>
        <w:pStyle w:val="Level3Text"/>
      </w:pPr>
      <w:r w:rsidRPr="005D19E6">
        <w:rPr>
          <w:b/>
        </w:rPr>
        <w:t>Description</w:t>
      </w:r>
      <w:r w:rsidRPr="005D19E6">
        <w:rPr>
          <w:bCs/>
        </w:rPr>
        <w:t>:</w:t>
      </w:r>
      <w:r>
        <w:rPr>
          <w:b/>
          <w:bCs/>
        </w:rPr>
        <w:t xml:space="preserve"> </w:t>
      </w:r>
      <w:r>
        <w:t>The product shall be available on the Google Play Store, Apple App Store, as well as a website</w:t>
      </w:r>
    </w:p>
    <w:p w14:paraId="6897F82E" w14:textId="77777777" w:rsidR="0016485D" w:rsidRDefault="0016485D" w:rsidP="0016485D">
      <w:pPr>
        <w:pStyle w:val="Level3Text"/>
      </w:pPr>
      <w:r w:rsidRPr="005D19E6">
        <w:rPr>
          <w:b/>
        </w:rPr>
        <w:t>Rationale</w:t>
      </w:r>
      <w:r>
        <w:rPr>
          <w:bCs/>
        </w:rPr>
        <w:t>:</w:t>
      </w:r>
      <w:r>
        <w:t xml:space="preserve"> There are different cohorts of people in all three of those categories and we want this available to as many people as possible so we will target all three audiences. </w:t>
      </w:r>
    </w:p>
    <w:p w14:paraId="2918E251" w14:textId="77777777" w:rsidR="0016485D" w:rsidRPr="005D19E6" w:rsidRDefault="0016485D" w:rsidP="0016485D">
      <w:pPr>
        <w:pStyle w:val="Level3Text"/>
      </w:pPr>
      <w:r>
        <w:rPr>
          <w:b/>
          <w:bCs/>
        </w:rPr>
        <w:t xml:space="preserve">Fit Rationale: </w:t>
      </w:r>
      <w:r>
        <w:t>Consistent design between the two applications on the respective mobile devices, and the same theme applied to the Website. Performance should be similar regardless of the device.</w:t>
      </w:r>
    </w:p>
    <w:p w14:paraId="3AAEFC97" w14:textId="77777777" w:rsidR="0016485D" w:rsidRPr="005D19E6" w:rsidRDefault="0016485D" w:rsidP="0016485D">
      <w:pPr>
        <w:pStyle w:val="Level3Text"/>
      </w:pPr>
    </w:p>
    <w:p w14:paraId="661D0B6A" w14:textId="77777777" w:rsidR="0016485D" w:rsidRDefault="0016485D" w:rsidP="0016485D">
      <w:pPr>
        <w:pStyle w:val="Level3Text"/>
      </w:pPr>
      <w:r w:rsidRPr="005D19E6">
        <w:rPr>
          <w:b/>
        </w:rPr>
        <w:t>Description</w:t>
      </w:r>
      <w:r w:rsidRPr="005D19E6">
        <w:rPr>
          <w:bCs/>
        </w:rPr>
        <w:t>:</w:t>
      </w:r>
      <w:r>
        <w:rPr>
          <w:b/>
          <w:bCs/>
        </w:rPr>
        <w:t xml:space="preserve"> </w:t>
      </w:r>
      <w:r>
        <w:t>The product shall have full cross-platform capabilities. No matter what device the user is using, they should be able to communicate and interact with other players.</w:t>
      </w:r>
    </w:p>
    <w:p w14:paraId="034BC431" w14:textId="77777777" w:rsidR="0016485D" w:rsidRDefault="0016485D" w:rsidP="0016485D">
      <w:pPr>
        <w:pStyle w:val="Level3Text"/>
      </w:pPr>
      <w:r w:rsidRPr="005D19E6">
        <w:rPr>
          <w:b/>
        </w:rPr>
        <w:t>Rationale</w:t>
      </w:r>
      <w:r>
        <w:rPr>
          <w:bCs/>
        </w:rPr>
        <w:t>:</w:t>
      </w:r>
      <w:r>
        <w:t xml:space="preserve"> One of the most enticing features is to play with friends, so different devices should not be the restricting factor for friends to play with each other</w:t>
      </w:r>
    </w:p>
    <w:p w14:paraId="0CB247BF" w14:textId="77777777" w:rsidR="0016485D" w:rsidRPr="005D19E6" w:rsidRDefault="0016485D" w:rsidP="0016485D">
      <w:pPr>
        <w:pStyle w:val="Level3Text"/>
      </w:pPr>
      <w:r>
        <w:rPr>
          <w:b/>
          <w:bCs/>
        </w:rPr>
        <w:t xml:space="preserve">Fit Rationale: </w:t>
      </w:r>
      <w:r>
        <w:t xml:space="preserve">Fast connectivity between the three options </w:t>
      </w:r>
    </w:p>
    <w:p w14:paraId="2E7729DB" w14:textId="77777777" w:rsidR="0016485D" w:rsidRDefault="0016485D" w:rsidP="0016485D">
      <w:pPr>
        <w:pStyle w:val="Level3Text"/>
      </w:pPr>
    </w:p>
    <w:p w14:paraId="2C8D7B43" w14:textId="77777777" w:rsidR="0016485D" w:rsidRDefault="0016485D" w:rsidP="0016485D">
      <w:pPr>
        <w:pStyle w:val="Level3Text"/>
      </w:pPr>
      <w:r w:rsidRPr="005D19E6">
        <w:rPr>
          <w:b/>
        </w:rPr>
        <w:t>Description</w:t>
      </w:r>
      <w:r w:rsidRPr="005D19E6">
        <w:rPr>
          <w:bCs/>
        </w:rPr>
        <w:t>:</w:t>
      </w:r>
      <w:r>
        <w:rPr>
          <w:b/>
          <w:bCs/>
        </w:rPr>
        <w:t xml:space="preserve"> </w:t>
      </w:r>
      <w:r>
        <w:t>The product shall have full cross-platform capabilities. No matter what device the user is using, they should be able to communicate and interact with other players.</w:t>
      </w:r>
    </w:p>
    <w:p w14:paraId="4ABE7339" w14:textId="77777777" w:rsidR="0016485D" w:rsidRDefault="0016485D" w:rsidP="0016485D">
      <w:pPr>
        <w:pStyle w:val="Level3Text"/>
      </w:pPr>
      <w:r w:rsidRPr="005D19E6">
        <w:rPr>
          <w:b/>
        </w:rPr>
        <w:lastRenderedPageBreak/>
        <w:t>Rationale</w:t>
      </w:r>
      <w:r>
        <w:rPr>
          <w:bCs/>
        </w:rPr>
        <w:t>:</w:t>
      </w:r>
      <w:r>
        <w:t xml:space="preserve"> One of the most enticing features is to play with friends, so different devices should not be the restricting factor for friends to play with each other</w:t>
      </w:r>
    </w:p>
    <w:p w14:paraId="0757248B" w14:textId="77777777" w:rsidR="0016485D" w:rsidRPr="00007E22" w:rsidRDefault="0016485D" w:rsidP="0016485D">
      <w:pPr>
        <w:pStyle w:val="Level3Text"/>
      </w:pPr>
      <w:r>
        <w:rPr>
          <w:b/>
          <w:bCs/>
        </w:rPr>
        <w:t xml:space="preserve">Fit Rationale: </w:t>
      </w:r>
      <w:r>
        <w:t>Fast connectivity between the three options needs to be the standard, it is unlikely that they will keep on coming back if they have connection issues.</w:t>
      </w:r>
    </w:p>
    <w:p w14:paraId="3521A796" w14:textId="77777777" w:rsidR="0016485D" w:rsidRPr="005B751F" w:rsidRDefault="0016485D" w:rsidP="0016485D">
      <w:pPr>
        <w:pStyle w:val="Level3Text"/>
      </w:pPr>
    </w:p>
    <w:p w14:paraId="6726FD15" w14:textId="77777777" w:rsidR="0016485D" w:rsidRDefault="0016485D" w:rsidP="0016485D">
      <w:pPr>
        <w:pStyle w:val="Heading3"/>
      </w:pPr>
      <w:bookmarkStart w:id="50" w:name="_Toc54988757"/>
      <w:r>
        <w:t>Implementation Environment of the Current System</w:t>
      </w:r>
      <w:bookmarkEnd w:id="50"/>
    </w:p>
    <w:p w14:paraId="5DC7F56E" w14:textId="77777777" w:rsidR="0016485D" w:rsidRPr="007A5D3C" w:rsidRDefault="0016485D" w:rsidP="0016485D">
      <w:pPr>
        <w:pStyle w:val="Level3Text"/>
      </w:pPr>
      <w:r>
        <w:rPr>
          <w:noProof/>
        </w:rPr>
        <w:drawing>
          <wp:inline distT="0" distB="0" distL="0" distR="0" wp14:anchorId="30F39E43" wp14:editId="0D0B4AEE">
            <wp:extent cx="5943600" cy="5614036"/>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5614036"/>
                    </a:xfrm>
                    <a:prstGeom prst="rect">
                      <a:avLst/>
                    </a:prstGeom>
                  </pic:spPr>
                </pic:pic>
              </a:graphicData>
            </a:graphic>
          </wp:inline>
        </w:drawing>
      </w:r>
    </w:p>
    <w:p w14:paraId="5B1F5EE4" w14:textId="77777777" w:rsidR="0016485D" w:rsidRDefault="0016485D" w:rsidP="0016485D">
      <w:pPr>
        <w:pStyle w:val="Heading3"/>
      </w:pPr>
      <w:ins w:id="51" w:author="Raza, Syed S" w:date="2020-10-31T23:33:00Z">
        <w:r>
          <w:lastRenderedPageBreak/>
          <w:t>Environment of the current System</w:t>
        </w:r>
      </w:ins>
    </w:p>
    <w:p w14:paraId="5D883A2D" w14:textId="77777777" w:rsidR="0016485D" w:rsidRPr="004429CE" w:rsidRDefault="0016485D" w:rsidP="0016485D">
      <w:pPr>
        <w:pStyle w:val="Heading3"/>
      </w:pPr>
      <w:bookmarkStart w:id="52" w:name="_Toc54988758"/>
      <w:r>
        <w:t>Partner or Collaborative Applications</w:t>
      </w:r>
      <w:bookmarkEnd w:id="52"/>
    </w:p>
    <w:p w14:paraId="4E2CB906" w14:textId="77777777" w:rsidR="0016485D" w:rsidRPr="00AA7C0B" w:rsidRDefault="0016485D" w:rsidP="0016485D">
      <w:pPr>
        <w:pStyle w:val="Level3Text"/>
        <w:numPr>
          <w:ilvl w:val="0"/>
          <w:numId w:val="6"/>
        </w:numPr>
        <w:jc w:val="left"/>
      </w:pPr>
      <w:bookmarkStart w:id="53" w:name="_Ref365979303"/>
      <w:r>
        <w:t xml:space="preserve">Option to export game data to a Microsoft Excel sheet which will show improvement by means of a graph. This allows the user to have access to their statistics and do what they like with it </w:t>
      </w:r>
    </w:p>
    <w:p w14:paraId="24C2EB81" w14:textId="77777777" w:rsidR="0016485D" w:rsidRDefault="0016485D" w:rsidP="0016485D">
      <w:pPr>
        <w:pStyle w:val="Level3Text"/>
        <w:numPr>
          <w:ilvl w:val="0"/>
          <w:numId w:val="6"/>
        </w:numPr>
      </w:pPr>
      <w:r>
        <w:t>Option to share information with the user’s available applications</w:t>
      </w:r>
    </w:p>
    <w:p w14:paraId="64D182E9" w14:textId="77777777" w:rsidR="0016485D" w:rsidRDefault="0016485D" w:rsidP="0016485D">
      <w:pPr>
        <w:pStyle w:val="Level3Text"/>
        <w:numPr>
          <w:ilvl w:val="1"/>
          <w:numId w:val="6"/>
        </w:numPr>
      </w:pPr>
      <w:r>
        <w:t>Share scores on social media</w:t>
      </w:r>
    </w:p>
    <w:p w14:paraId="549816AF" w14:textId="77777777" w:rsidR="0016485D" w:rsidRDefault="0016485D" w:rsidP="0016485D">
      <w:pPr>
        <w:pStyle w:val="Level3Text"/>
        <w:numPr>
          <w:ilvl w:val="1"/>
          <w:numId w:val="6"/>
        </w:numPr>
      </w:pPr>
      <w:r>
        <w:t>Automated text messages to invite other people to play</w:t>
      </w:r>
    </w:p>
    <w:p w14:paraId="69AB22F2" w14:textId="77777777" w:rsidR="0016485D" w:rsidRDefault="0016485D" w:rsidP="0016485D">
      <w:pPr>
        <w:pStyle w:val="Level3Text"/>
        <w:numPr>
          <w:ilvl w:val="0"/>
          <w:numId w:val="6"/>
        </w:numPr>
      </w:pPr>
      <w:r>
        <w:t>Email blast service to keep data organized and send account updates/features update/policy changes</w:t>
      </w:r>
    </w:p>
    <w:p w14:paraId="656882EA" w14:textId="77777777" w:rsidR="0016485D" w:rsidRPr="00333B1E" w:rsidRDefault="0016485D" w:rsidP="0016485D">
      <w:pPr>
        <w:pStyle w:val="Level3Text"/>
        <w:numPr>
          <w:ilvl w:val="0"/>
          <w:numId w:val="6"/>
        </w:numPr>
        <w:rPr>
          <w:b/>
        </w:rPr>
      </w:pPr>
      <w:r>
        <w:t>Work with 4D Chess and 4D Checkers to promote 3D Tic Tac Toe</w:t>
      </w:r>
    </w:p>
    <w:p w14:paraId="75734583" w14:textId="77777777" w:rsidR="0016485D" w:rsidRPr="00B65630" w:rsidRDefault="0016485D" w:rsidP="0016485D">
      <w:pPr>
        <w:pStyle w:val="Level3Text"/>
      </w:pPr>
    </w:p>
    <w:p w14:paraId="623EB21E" w14:textId="77777777" w:rsidR="0016485D" w:rsidRDefault="0016485D" w:rsidP="0016485D">
      <w:pPr>
        <w:pStyle w:val="Heading3"/>
      </w:pPr>
      <w:bookmarkStart w:id="54" w:name="_Toc54988759"/>
      <w:r>
        <w:t>Off-the-Shelf Software</w:t>
      </w:r>
      <w:bookmarkEnd w:id="53"/>
      <w:bookmarkEnd w:id="54"/>
    </w:p>
    <w:p w14:paraId="1A4408BC" w14:textId="77777777" w:rsidR="0016485D" w:rsidRDefault="0016485D" w:rsidP="0016485D">
      <w:pPr>
        <w:pStyle w:val="Level3Text"/>
        <w:ind w:left="720"/>
        <w:jc w:val="left"/>
      </w:pPr>
      <w:r w:rsidRPr="005D19E6">
        <w:rPr>
          <w:b/>
          <w:bCs/>
        </w:rPr>
        <w:t>Google Play Store</w:t>
      </w:r>
      <w:r w:rsidRPr="005D19E6">
        <w:t xml:space="preserve"> – It is a necessity for any business creating an application to</w:t>
      </w:r>
    </w:p>
    <w:p w14:paraId="3F0FD3FC" w14:textId="77777777" w:rsidR="0016485D" w:rsidRPr="00333B1E" w:rsidRDefault="0016485D" w:rsidP="0016485D">
      <w:pPr>
        <w:pStyle w:val="Level3Text"/>
        <w:ind w:left="720"/>
        <w:jc w:val="left"/>
      </w:pPr>
      <w:r w:rsidRPr="005D19E6">
        <w:t>publish on the Google Play store to give easy access to all the Android users.</w:t>
      </w:r>
    </w:p>
    <w:p w14:paraId="5D445385" w14:textId="77777777" w:rsidR="0016485D" w:rsidRDefault="0016485D" w:rsidP="0016485D">
      <w:pPr>
        <w:pStyle w:val="Level3Text"/>
        <w:ind w:left="720"/>
      </w:pPr>
      <w:r>
        <w:rPr>
          <w:b/>
          <w:bCs/>
        </w:rPr>
        <w:t>Apple</w:t>
      </w:r>
      <w:r w:rsidRPr="005D19E6">
        <w:rPr>
          <w:b/>
          <w:bCs/>
        </w:rPr>
        <w:t xml:space="preserve"> </w:t>
      </w:r>
      <w:r>
        <w:rPr>
          <w:b/>
          <w:bCs/>
        </w:rPr>
        <w:t>App</w:t>
      </w:r>
      <w:r w:rsidRPr="005D19E6">
        <w:rPr>
          <w:b/>
          <w:bCs/>
        </w:rPr>
        <w:t xml:space="preserve"> Store</w:t>
      </w:r>
      <w:r w:rsidRPr="005D19E6">
        <w:t xml:space="preserve"> – It is a necessity for any business creating an application to</w:t>
      </w:r>
    </w:p>
    <w:p w14:paraId="21450184" w14:textId="77777777" w:rsidR="0016485D" w:rsidRDefault="0016485D" w:rsidP="0016485D">
      <w:pPr>
        <w:pStyle w:val="Level3Text"/>
        <w:ind w:left="720"/>
      </w:pPr>
      <w:r w:rsidRPr="005D19E6">
        <w:t xml:space="preserve">publish on the </w:t>
      </w:r>
      <w:r>
        <w:t>Apple</w:t>
      </w:r>
      <w:r w:rsidRPr="005D19E6">
        <w:t xml:space="preserve"> </w:t>
      </w:r>
      <w:r>
        <w:t>App</w:t>
      </w:r>
      <w:r w:rsidRPr="005D19E6">
        <w:t xml:space="preserve"> store to give easy access to all the </w:t>
      </w:r>
      <w:r>
        <w:t>iPhone</w:t>
      </w:r>
      <w:r w:rsidRPr="005D19E6">
        <w:t xml:space="preserve"> users.</w:t>
      </w:r>
    </w:p>
    <w:p w14:paraId="6F57E384" w14:textId="77777777" w:rsidR="0016485D" w:rsidRPr="005D19E6" w:rsidRDefault="0016485D" w:rsidP="0016485D">
      <w:pPr>
        <w:pStyle w:val="Level3Text"/>
        <w:ind w:left="720"/>
      </w:pPr>
      <w:r>
        <w:rPr>
          <w:b/>
          <w:bCs/>
        </w:rPr>
        <w:t xml:space="preserve">AWS Servers – </w:t>
      </w:r>
      <w:r>
        <w:t>Maintaining user data in a safe place will require the user of Amazon Web Services. They will be retrieved and kept safe through Amazon’s services.</w:t>
      </w:r>
    </w:p>
    <w:p w14:paraId="19C0327F" w14:textId="77777777" w:rsidR="0016485D" w:rsidRDefault="0016485D" w:rsidP="0016485D">
      <w:pPr>
        <w:pStyle w:val="Heading3"/>
      </w:pPr>
      <w:bookmarkStart w:id="55" w:name="_Toc54988760"/>
      <w:r>
        <w:t>Anticipated Workplace Environment</w:t>
      </w:r>
      <w:bookmarkEnd w:id="55"/>
    </w:p>
    <w:p w14:paraId="7D5DE935" w14:textId="77777777" w:rsidR="0016485D" w:rsidRDefault="0016485D" w:rsidP="0016485D">
      <w:pPr>
        <w:pStyle w:val="Level3Text"/>
        <w:numPr>
          <w:ilvl w:val="0"/>
          <w:numId w:val="5"/>
        </w:numPr>
      </w:pPr>
      <w:r>
        <w:t xml:space="preserve">The messaging of other players should not interfere with the gameplay of a user. </w:t>
      </w:r>
    </w:p>
    <w:p w14:paraId="16C88381" w14:textId="77777777" w:rsidR="0016485D" w:rsidRDefault="0016485D" w:rsidP="0016485D">
      <w:pPr>
        <w:pStyle w:val="Level3Text"/>
        <w:numPr>
          <w:ilvl w:val="0"/>
          <w:numId w:val="5"/>
        </w:numPr>
      </w:pPr>
      <w:r>
        <w:t>Any reminders by email should not be frequent such that users think they are spam.</w:t>
      </w:r>
    </w:p>
    <w:p w14:paraId="2569990C" w14:textId="77777777" w:rsidR="0016485D" w:rsidRDefault="0016485D" w:rsidP="0016485D">
      <w:pPr>
        <w:pStyle w:val="Level3Text"/>
        <w:numPr>
          <w:ilvl w:val="0"/>
          <w:numId w:val="5"/>
        </w:numPr>
      </w:pPr>
      <w:r>
        <w:t>The product must have simple big and easy directions to help the user navigate</w:t>
      </w:r>
    </w:p>
    <w:p w14:paraId="5F212924" w14:textId="77777777" w:rsidR="0016485D" w:rsidRDefault="0016485D" w:rsidP="0016485D">
      <w:pPr>
        <w:pStyle w:val="Level3Text"/>
        <w:numPr>
          <w:ilvl w:val="0"/>
          <w:numId w:val="5"/>
        </w:numPr>
      </w:pPr>
      <w:r>
        <w:t>The product must start off easy to encourage the user to get better at the game</w:t>
      </w:r>
    </w:p>
    <w:p w14:paraId="1634245F" w14:textId="77777777" w:rsidR="0016485D" w:rsidRDefault="0016485D" w:rsidP="0016485D">
      <w:pPr>
        <w:pStyle w:val="Level3Text"/>
        <w:numPr>
          <w:ilvl w:val="0"/>
          <w:numId w:val="5"/>
        </w:numPr>
      </w:pPr>
      <w:r>
        <w:t>The product must be visually appealing as that is involved in customer retention</w:t>
      </w:r>
    </w:p>
    <w:p w14:paraId="6963FF44" w14:textId="77777777" w:rsidR="0016485D" w:rsidRPr="00606CAB" w:rsidRDefault="0016485D" w:rsidP="0016485D">
      <w:pPr>
        <w:pStyle w:val="Heading3"/>
      </w:pPr>
      <w:bookmarkStart w:id="56" w:name="_Toc54988761"/>
      <w:r>
        <w:t>Schedule Constraints</w:t>
      </w:r>
      <w:bookmarkEnd w:id="56"/>
      <w:r>
        <w:t xml:space="preserve"> </w:t>
      </w:r>
    </w:p>
    <w:p w14:paraId="3C44BABB" w14:textId="77777777" w:rsidR="0016485D" w:rsidRPr="00333B1E" w:rsidRDefault="0016485D" w:rsidP="0016485D">
      <w:pPr>
        <w:pStyle w:val="Level3Text"/>
        <w:numPr>
          <w:ilvl w:val="0"/>
          <w:numId w:val="5"/>
        </w:numPr>
        <w:rPr>
          <w:i/>
          <w:color w:val="000000" w:themeColor="text1"/>
        </w:rPr>
      </w:pPr>
      <w:r>
        <w:rPr>
          <w:color w:val="000000" w:themeColor="text1"/>
        </w:rPr>
        <w:t>Window of opportunity: (to take into account)</w:t>
      </w:r>
    </w:p>
    <w:p w14:paraId="33BC6868" w14:textId="77777777" w:rsidR="0016485D" w:rsidRPr="00333B1E" w:rsidRDefault="0016485D" w:rsidP="0016485D">
      <w:pPr>
        <w:pStyle w:val="Level3Text"/>
        <w:numPr>
          <w:ilvl w:val="1"/>
          <w:numId w:val="5"/>
        </w:numPr>
        <w:rPr>
          <w:i/>
          <w:color w:val="000000" w:themeColor="text1"/>
        </w:rPr>
      </w:pPr>
      <w:r>
        <w:rPr>
          <w:color w:val="000000" w:themeColor="text1"/>
        </w:rPr>
        <w:lastRenderedPageBreak/>
        <w:t>With Corona forcing everybody to spend unprecedented amounts of time in front of a screen, this opportunity needs to be availed. However, the product that is released needs to be top notch and high quality to match the Client’s needs</w:t>
      </w:r>
    </w:p>
    <w:p w14:paraId="5DFE3AC4" w14:textId="77777777" w:rsidR="0016485D" w:rsidRDefault="0016485D" w:rsidP="0016485D">
      <w:pPr>
        <w:pStyle w:val="Level3Text"/>
        <w:numPr>
          <w:ilvl w:val="0"/>
          <w:numId w:val="5"/>
        </w:numPr>
        <w:rPr>
          <w:iCs/>
          <w:color w:val="000000" w:themeColor="text1"/>
        </w:rPr>
      </w:pPr>
      <w:r w:rsidRPr="00333B1E">
        <w:rPr>
          <w:color w:val="000000" w:themeColor="text1"/>
        </w:rPr>
        <w:t>Deadlines:</w:t>
      </w:r>
    </w:p>
    <w:p w14:paraId="7D215B00" w14:textId="77777777" w:rsidR="0016485D" w:rsidRDefault="0016485D" w:rsidP="0016485D">
      <w:pPr>
        <w:pStyle w:val="Level3Text"/>
        <w:numPr>
          <w:ilvl w:val="1"/>
          <w:numId w:val="5"/>
        </w:numPr>
        <w:rPr>
          <w:iCs/>
          <w:color w:val="000000" w:themeColor="text1"/>
        </w:rPr>
      </w:pPr>
      <w:r>
        <w:rPr>
          <w:iCs/>
          <w:color w:val="000000" w:themeColor="text1"/>
        </w:rPr>
        <w:t>Initial marketing start: Jan 2021</w:t>
      </w:r>
    </w:p>
    <w:p w14:paraId="03ACFB20" w14:textId="77777777" w:rsidR="0016485D" w:rsidRDefault="0016485D" w:rsidP="0016485D">
      <w:pPr>
        <w:pStyle w:val="Level3Text"/>
        <w:numPr>
          <w:ilvl w:val="1"/>
          <w:numId w:val="5"/>
        </w:numPr>
        <w:rPr>
          <w:iCs/>
          <w:color w:val="000000" w:themeColor="text1"/>
        </w:rPr>
      </w:pPr>
      <w:r>
        <w:rPr>
          <w:iCs/>
          <w:color w:val="000000" w:themeColor="text1"/>
        </w:rPr>
        <w:t>Program sent to testers for functionality: Sept. 2021</w:t>
      </w:r>
    </w:p>
    <w:p w14:paraId="1E2AB24D" w14:textId="77777777" w:rsidR="0016485D" w:rsidRDefault="0016485D" w:rsidP="0016485D">
      <w:pPr>
        <w:pStyle w:val="Level3Text"/>
        <w:numPr>
          <w:ilvl w:val="1"/>
          <w:numId w:val="5"/>
        </w:numPr>
        <w:rPr>
          <w:iCs/>
          <w:color w:val="000000" w:themeColor="text1"/>
        </w:rPr>
      </w:pPr>
      <w:r>
        <w:rPr>
          <w:iCs/>
          <w:color w:val="000000" w:themeColor="text1"/>
        </w:rPr>
        <w:t>Hype Buildup/People reviewing the game: Feb 2022</w:t>
      </w:r>
    </w:p>
    <w:p w14:paraId="6706E5DF" w14:textId="77777777" w:rsidR="0016485D" w:rsidRDefault="0016485D" w:rsidP="0016485D">
      <w:pPr>
        <w:pStyle w:val="Level3Text"/>
        <w:numPr>
          <w:ilvl w:val="1"/>
          <w:numId w:val="5"/>
        </w:numPr>
        <w:rPr>
          <w:iCs/>
          <w:color w:val="000000" w:themeColor="text1"/>
        </w:rPr>
      </w:pPr>
      <w:r>
        <w:rPr>
          <w:iCs/>
          <w:color w:val="000000" w:themeColor="text1"/>
        </w:rPr>
        <w:t>Release: Jun 2022</w:t>
      </w:r>
    </w:p>
    <w:p w14:paraId="0EAD9B2B" w14:textId="77777777" w:rsidR="0016485D" w:rsidRDefault="0016485D" w:rsidP="0016485D">
      <w:pPr>
        <w:pStyle w:val="Level3Text"/>
        <w:numPr>
          <w:ilvl w:val="0"/>
          <w:numId w:val="5"/>
        </w:numPr>
        <w:rPr>
          <w:iCs/>
          <w:color w:val="000000" w:themeColor="text1"/>
        </w:rPr>
      </w:pPr>
      <w:r>
        <w:rPr>
          <w:iCs/>
          <w:color w:val="000000" w:themeColor="text1"/>
        </w:rPr>
        <w:t>Notes:</w:t>
      </w:r>
    </w:p>
    <w:p w14:paraId="35267D77" w14:textId="77777777" w:rsidR="0016485D" w:rsidRDefault="0016485D" w:rsidP="0016485D">
      <w:pPr>
        <w:pStyle w:val="Level3Text"/>
        <w:numPr>
          <w:ilvl w:val="1"/>
          <w:numId w:val="5"/>
        </w:numPr>
        <w:rPr>
          <w:iCs/>
          <w:color w:val="000000" w:themeColor="text1"/>
        </w:rPr>
      </w:pPr>
      <w:r>
        <w:rPr>
          <w:iCs/>
          <w:color w:val="000000" w:themeColor="text1"/>
        </w:rPr>
        <w:t xml:space="preserve">Important to release in a Summer since the younger demographic will be off from school and have a lot of free time. </w:t>
      </w:r>
    </w:p>
    <w:p w14:paraId="20A80497" w14:textId="77777777" w:rsidR="0016485D" w:rsidRPr="00333B1E" w:rsidRDefault="0016485D" w:rsidP="0016485D">
      <w:pPr>
        <w:pStyle w:val="Level3Text"/>
        <w:numPr>
          <w:ilvl w:val="1"/>
          <w:numId w:val="5"/>
        </w:numPr>
        <w:rPr>
          <w:color w:val="000000" w:themeColor="text1"/>
        </w:rPr>
      </w:pPr>
      <w:r>
        <w:rPr>
          <w:iCs/>
          <w:color w:val="000000" w:themeColor="text1"/>
        </w:rPr>
        <w:t>Need to create a “Hype Train” with marketing, working with influencers, etc. before final release.</w:t>
      </w:r>
    </w:p>
    <w:p w14:paraId="68C4DDD5" w14:textId="77777777" w:rsidR="0016485D" w:rsidRDefault="0016485D" w:rsidP="0016485D">
      <w:pPr>
        <w:pStyle w:val="Level3Text"/>
      </w:pPr>
    </w:p>
    <w:p w14:paraId="637F316F" w14:textId="77777777" w:rsidR="0016485D" w:rsidRDefault="0016485D" w:rsidP="0016485D">
      <w:pPr>
        <w:pStyle w:val="Heading3"/>
      </w:pPr>
      <w:bookmarkStart w:id="57" w:name="_Toc54988762"/>
      <w:r>
        <w:t>Budget Constraints</w:t>
      </w:r>
      <w:bookmarkEnd w:id="57"/>
    </w:p>
    <w:p w14:paraId="21984F3C" w14:textId="77777777" w:rsidR="0016485D" w:rsidRDefault="0016485D" w:rsidP="0016485D">
      <w:pPr>
        <w:pStyle w:val="Level3Text"/>
        <w:rPr>
          <w:b/>
          <w:bCs/>
          <w:u w:val="single"/>
        </w:rPr>
      </w:pPr>
      <w:r>
        <w:rPr>
          <w:b/>
          <w:bCs/>
          <w:u w:val="single"/>
        </w:rPr>
        <w:t>Total Budget: $300,000</w:t>
      </w:r>
    </w:p>
    <w:p w14:paraId="6B247774" w14:textId="77777777" w:rsidR="0016485D" w:rsidRDefault="0016485D" w:rsidP="0016485D">
      <w:pPr>
        <w:pStyle w:val="Level3Text"/>
        <w:numPr>
          <w:ilvl w:val="0"/>
          <w:numId w:val="5"/>
        </w:numPr>
      </w:pPr>
      <w:r>
        <w:t xml:space="preserve">Top notch Artificial Intelligent robot. Will need to create a robot based on various models that understands the game and can play it at varying difficulty levels. </w:t>
      </w:r>
    </w:p>
    <w:p w14:paraId="710781FE" w14:textId="77777777" w:rsidR="0016485D" w:rsidRDefault="0016485D" w:rsidP="0016485D">
      <w:pPr>
        <w:pStyle w:val="Level3Text"/>
        <w:numPr>
          <w:ilvl w:val="0"/>
          <w:numId w:val="5"/>
        </w:numPr>
      </w:pPr>
      <w:r>
        <w:t>Graphic Designing for logos, and animations for applications/website</w:t>
      </w:r>
    </w:p>
    <w:p w14:paraId="4812D9FF" w14:textId="77777777" w:rsidR="0016485D" w:rsidRPr="008353C3" w:rsidRDefault="0016485D" w:rsidP="0016485D">
      <w:pPr>
        <w:pStyle w:val="Level3Text"/>
        <w:numPr>
          <w:ilvl w:val="0"/>
          <w:numId w:val="5"/>
        </w:numPr>
      </w:pPr>
      <w:r>
        <w:t xml:space="preserve">Android and iOS programmers respectively </w:t>
      </w:r>
    </w:p>
    <w:p w14:paraId="1641D4B2" w14:textId="77777777" w:rsidR="0016485D" w:rsidRDefault="0016485D" w:rsidP="0016485D">
      <w:pPr>
        <w:pStyle w:val="Level3Text"/>
        <w:numPr>
          <w:ilvl w:val="0"/>
          <w:numId w:val="5"/>
        </w:numPr>
      </w:pPr>
      <w:r>
        <w:t>Website programmer and designer</w:t>
      </w:r>
    </w:p>
    <w:p w14:paraId="768967F5" w14:textId="77777777" w:rsidR="0016485D" w:rsidRPr="008353C3" w:rsidRDefault="0016485D" w:rsidP="0016485D">
      <w:pPr>
        <w:pStyle w:val="Level3Text"/>
        <w:numPr>
          <w:ilvl w:val="0"/>
          <w:numId w:val="5"/>
        </w:numPr>
      </w:pPr>
      <w:r>
        <w:t>Maintaining server and databases</w:t>
      </w:r>
    </w:p>
    <w:p w14:paraId="10662428" w14:textId="77777777" w:rsidR="0016485D" w:rsidRDefault="0016485D" w:rsidP="0016485D">
      <w:pPr>
        <w:pStyle w:val="Heading2"/>
      </w:pPr>
      <w:bookmarkStart w:id="58" w:name="_Toc54988763"/>
      <w:r>
        <w:t>Naming Conventions and Definitions</w:t>
      </w:r>
      <w:bookmarkEnd w:id="58"/>
    </w:p>
    <w:p w14:paraId="3985D9A4" w14:textId="77777777" w:rsidR="0016485D" w:rsidRDefault="0016485D" w:rsidP="0016485D">
      <w:pPr>
        <w:pStyle w:val="Heading3"/>
      </w:pPr>
      <w:bookmarkStart w:id="59" w:name="_Toc54988764"/>
      <w:r>
        <w:t>Definitions of Key Terms</w:t>
      </w:r>
      <w:bookmarkEnd w:id="59"/>
    </w:p>
    <w:p w14:paraId="5EFB2A83" w14:textId="77777777" w:rsidR="0016485D" w:rsidRDefault="0016485D" w:rsidP="0016485D">
      <w:pPr>
        <w:pStyle w:val="Level3Text"/>
      </w:pPr>
      <w:r w:rsidRPr="00430708">
        <w:rPr>
          <w:b/>
          <w:bCs/>
        </w:rPr>
        <w:t>Users/players</w:t>
      </w:r>
      <w:r>
        <w:t xml:space="preserve"> are use interchangeable in use cases and they refer to any person that plays the game.</w:t>
      </w:r>
    </w:p>
    <w:p w14:paraId="649ADDCC" w14:textId="77777777" w:rsidR="0016485D" w:rsidRPr="00574BF7" w:rsidRDefault="0016485D" w:rsidP="0016485D">
      <w:pPr>
        <w:pStyle w:val="Level3Text"/>
      </w:pPr>
      <w:r w:rsidRPr="00333B1E">
        <w:rPr>
          <w:b/>
        </w:rPr>
        <w:t>System owners</w:t>
      </w:r>
      <w:r>
        <w:t xml:space="preserve"> are persons that maintain or update the system from the back-end server.</w:t>
      </w:r>
    </w:p>
    <w:p w14:paraId="243BBEC4" w14:textId="77777777" w:rsidR="0016485D" w:rsidRDefault="0016485D" w:rsidP="0016485D">
      <w:pPr>
        <w:pStyle w:val="Level3Text"/>
      </w:pPr>
      <w:r>
        <w:lastRenderedPageBreak/>
        <w:t>All terms are used in this document:</w:t>
      </w:r>
    </w:p>
    <w:p w14:paraId="23122F02" w14:textId="77777777" w:rsidR="0016485D" w:rsidRDefault="0016485D" w:rsidP="0016485D">
      <w:pPr>
        <w:pStyle w:val="Level3Text"/>
      </w:pPr>
      <w:r w:rsidRPr="00333B1E">
        <w:rPr>
          <w:b/>
        </w:rPr>
        <w:t>Avatar</w:t>
      </w:r>
      <w:r>
        <w:t xml:space="preserve">: A player’s customizable character </w:t>
      </w:r>
    </w:p>
    <w:p w14:paraId="0BA23659" w14:textId="77777777" w:rsidR="0016485D" w:rsidRDefault="0016485D" w:rsidP="0016485D">
      <w:pPr>
        <w:pStyle w:val="Level3Text"/>
      </w:pPr>
      <w:r w:rsidRPr="00333B1E">
        <w:rPr>
          <w:b/>
        </w:rPr>
        <w:t>Rank</w:t>
      </w:r>
      <w:r>
        <w:t>: The position in hierarchy based on a players wins</w:t>
      </w:r>
    </w:p>
    <w:p w14:paraId="690BA6E8" w14:textId="77777777" w:rsidR="0016485D" w:rsidRDefault="0016485D" w:rsidP="0016485D">
      <w:pPr>
        <w:pStyle w:val="Level3Text"/>
      </w:pPr>
      <w:r w:rsidRPr="00333B1E">
        <w:rPr>
          <w:b/>
        </w:rPr>
        <w:t>Points</w:t>
      </w:r>
      <w:r>
        <w:t>: Rewarded by completing certain milestones during games</w:t>
      </w:r>
    </w:p>
    <w:p w14:paraId="7F0F036B" w14:textId="77777777" w:rsidR="0016485D" w:rsidRDefault="0016485D" w:rsidP="0016485D">
      <w:pPr>
        <w:pStyle w:val="Level3Text"/>
      </w:pPr>
      <w:r w:rsidRPr="00333B1E">
        <w:rPr>
          <w:b/>
        </w:rPr>
        <w:t>Badges</w:t>
      </w:r>
      <w:r>
        <w:t>: Rewards granted after reaching a certain number of points</w:t>
      </w:r>
    </w:p>
    <w:p w14:paraId="7E032AB6" w14:textId="77777777" w:rsidR="0016485D" w:rsidRDefault="0016485D" w:rsidP="0016485D">
      <w:pPr>
        <w:pStyle w:val="Level3Text"/>
      </w:pPr>
      <w:r w:rsidRPr="00333B1E">
        <w:rPr>
          <w:b/>
        </w:rPr>
        <w:t>Power-charms</w:t>
      </w:r>
      <w:r>
        <w:t>: Special abilities a player can use during the game to get an advantage over other competitors</w:t>
      </w:r>
    </w:p>
    <w:p w14:paraId="5A8A7849" w14:textId="77777777" w:rsidR="0016485D" w:rsidRPr="0073605F" w:rsidRDefault="0016485D" w:rsidP="0016485D">
      <w:pPr>
        <w:pStyle w:val="Level3Text"/>
      </w:pPr>
      <w:r>
        <w:rPr>
          <w:b/>
          <w:bCs/>
        </w:rPr>
        <w:t xml:space="preserve">Google Accounts: </w:t>
      </w:r>
      <w:r>
        <w:t>Any account created through the Gmail service by the user which they have the option to connect to their User account on our platform.</w:t>
      </w:r>
    </w:p>
    <w:p w14:paraId="0D355F37" w14:textId="77777777" w:rsidR="0016485D" w:rsidRPr="005D19E6" w:rsidRDefault="0016485D" w:rsidP="0016485D">
      <w:pPr>
        <w:pStyle w:val="Level3Text"/>
      </w:pPr>
      <w:r>
        <w:rPr>
          <w:b/>
          <w:bCs/>
        </w:rPr>
        <w:t xml:space="preserve">Facebook Accounts: </w:t>
      </w:r>
      <w:r>
        <w:t>Any account created through the Facebook service by the user which they have the option to connect to their User account on our platform.</w:t>
      </w:r>
    </w:p>
    <w:p w14:paraId="53927A86" w14:textId="77777777" w:rsidR="0016485D" w:rsidRDefault="0016485D" w:rsidP="0016485D">
      <w:pPr>
        <w:pStyle w:val="Level3Text"/>
      </w:pPr>
      <w:r>
        <w:rPr>
          <w:b/>
          <w:bCs/>
        </w:rPr>
        <w:t xml:space="preserve">Google Play Store: </w:t>
      </w:r>
      <w:r>
        <w:t>The App store that the application will be published on for users that have Android Phones.</w:t>
      </w:r>
    </w:p>
    <w:p w14:paraId="357353B4" w14:textId="77777777" w:rsidR="0016485D" w:rsidRDefault="0016485D" w:rsidP="0016485D">
      <w:pPr>
        <w:pStyle w:val="Level3Text"/>
      </w:pPr>
      <w:r>
        <w:rPr>
          <w:b/>
          <w:bCs/>
        </w:rPr>
        <w:t xml:space="preserve">Apple App Store: </w:t>
      </w:r>
      <w:r>
        <w:t>The App store that the application will be published on for users that have iPhones.</w:t>
      </w:r>
    </w:p>
    <w:p w14:paraId="245EDEE2" w14:textId="77777777" w:rsidR="0016485D" w:rsidRDefault="0016485D" w:rsidP="0016485D">
      <w:pPr>
        <w:pStyle w:val="Level3Text"/>
      </w:pPr>
      <w:r>
        <w:rPr>
          <w:b/>
          <w:bCs/>
        </w:rPr>
        <w:t xml:space="preserve">AWS Servers: </w:t>
      </w:r>
      <w:r>
        <w:t xml:space="preserve">Servers to hold our data </w:t>
      </w:r>
    </w:p>
    <w:p w14:paraId="66994A4F" w14:textId="77777777" w:rsidR="0016485D" w:rsidRPr="003A7F9A" w:rsidRDefault="0016485D" w:rsidP="0016485D">
      <w:pPr>
        <w:pStyle w:val="Level3Text"/>
      </w:pPr>
      <w:r>
        <w:rPr>
          <w:b/>
          <w:bCs/>
        </w:rPr>
        <w:t xml:space="preserve">Google Play Games: </w:t>
      </w:r>
      <w:r>
        <w:t>The social application provided by Google, giving users the ability to compare scores with their friends and get accomplishments.</w:t>
      </w:r>
    </w:p>
    <w:p w14:paraId="21C49A1C" w14:textId="77777777" w:rsidR="0016485D" w:rsidRPr="005D19E6" w:rsidRDefault="0016485D" w:rsidP="0016485D">
      <w:pPr>
        <w:pStyle w:val="Level3Text"/>
      </w:pPr>
      <w:r>
        <w:rPr>
          <w:b/>
          <w:bCs/>
        </w:rPr>
        <w:t xml:space="preserve">Apple Game Center: </w:t>
      </w:r>
      <w:r>
        <w:t>The social application provided by Apple, giving users the ability to compare scores with their friends and get accomplishments.</w:t>
      </w:r>
    </w:p>
    <w:p w14:paraId="0E58DCBF" w14:textId="77777777" w:rsidR="0016485D" w:rsidRPr="00DC75B7" w:rsidRDefault="0016485D" w:rsidP="0016485D">
      <w:pPr>
        <w:pStyle w:val="Level3Text"/>
      </w:pPr>
      <w:r>
        <w:rPr>
          <w:b/>
          <w:bCs/>
        </w:rPr>
        <w:t xml:space="preserve">Gameserve: </w:t>
      </w:r>
      <w:r>
        <w:t>The management and maintenance software use for the back end of 3D Tic-tac-toe.</w:t>
      </w:r>
    </w:p>
    <w:p w14:paraId="02194430" w14:textId="77777777" w:rsidR="0016485D" w:rsidRPr="003A7F9A" w:rsidRDefault="0016485D" w:rsidP="0016485D">
      <w:pPr>
        <w:pStyle w:val="Level3Text"/>
      </w:pPr>
    </w:p>
    <w:p w14:paraId="1E598CC7" w14:textId="77777777" w:rsidR="0016485D" w:rsidRDefault="0016485D" w:rsidP="0016485D">
      <w:pPr>
        <w:pStyle w:val="Heading3"/>
      </w:pPr>
      <w:bookmarkStart w:id="60" w:name="_Toc54988765"/>
      <w:r>
        <w:t>UML and Other Notation Used in This Document</w:t>
      </w:r>
      <w:bookmarkEnd w:id="60"/>
    </w:p>
    <w:p w14:paraId="6C7A6FA1" w14:textId="77777777" w:rsidR="0016485D" w:rsidRDefault="0016485D" w:rsidP="0016485D">
      <w:pPr>
        <w:pStyle w:val="Level3Text"/>
      </w:pPr>
      <w:r>
        <w:t>We will be using the standard UML notations as described in UML Distilled by Martin Fowler. An example UML will be shown below via the Medium article where all basic UML class diagrams elements will be present.</w:t>
      </w:r>
    </w:p>
    <w:p w14:paraId="30197351" w14:textId="77777777" w:rsidR="0016485D" w:rsidRDefault="0016485D" w:rsidP="0016485D">
      <w:pPr>
        <w:pStyle w:val="Level3Text"/>
      </w:pPr>
    </w:p>
    <w:tbl>
      <w:tblPr>
        <w:tblStyle w:val="TableGrid"/>
        <w:tblW w:w="0" w:type="auto"/>
        <w:tblInd w:w="1080" w:type="dxa"/>
        <w:tblLayout w:type="fixed"/>
        <w:tblLook w:val="06A0" w:firstRow="1" w:lastRow="0" w:firstColumn="1" w:lastColumn="0" w:noHBand="1" w:noVBand="1"/>
      </w:tblPr>
      <w:tblGrid>
        <w:gridCol w:w="2835"/>
      </w:tblGrid>
      <w:tr w:rsidR="0016485D" w14:paraId="02EEBE23" w14:textId="77777777" w:rsidTr="006911EC">
        <w:tc>
          <w:tcPr>
            <w:tcW w:w="2835" w:type="dxa"/>
          </w:tcPr>
          <w:p w14:paraId="5B69BFC5" w14:textId="77777777" w:rsidR="0016485D" w:rsidRDefault="0016485D" w:rsidP="006911EC">
            <w:pPr>
              <w:jc w:val="center"/>
              <w:rPr>
                <w:color w:val="00001D"/>
                <w:sz w:val="20"/>
                <w:szCs w:val="20"/>
              </w:rPr>
            </w:pPr>
            <w:r w:rsidRPr="5BD1C7F3">
              <w:rPr>
                <w:color w:val="00001D"/>
                <w:sz w:val="20"/>
                <w:szCs w:val="20"/>
              </w:rPr>
              <w:t>Class Name</w:t>
            </w:r>
          </w:p>
        </w:tc>
      </w:tr>
      <w:tr w:rsidR="0016485D" w14:paraId="6EBC64C3" w14:textId="77777777" w:rsidTr="006911EC">
        <w:tc>
          <w:tcPr>
            <w:tcW w:w="2835" w:type="dxa"/>
          </w:tcPr>
          <w:p w14:paraId="1C0108D4" w14:textId="77777777" w:rsidR="0016485D" w:rsidRDefault="0016485D" w:rsidP="006911EC">
            <w:pPr>
              <w:pStyle w:val="Level3Text"/>
            </w:pPr>
            <w:r>
              <w:lastRenderedPageBreak/>
              <w:t>Class Attributes/variables</w:t>
            </w:r>
          </w:p>
        </w:tc>
      </w:tr>
      <w:tr w:rsidR="0016485D" w14:paraId="3C92BDA1" w14:textId="77777777" w:rsidTr="006911EC">
        <w:tc>
          <w:tcPr>
            <w:tcW w:w="2835" w:type="dxa"/>
          </w:tcPr>
          <w:p w14:paraId="4C728314" w14:textId="77777777" w:rsidR="0016485D" w:rsidRDefault="0016485D" w:rsidP="006911EC">
            <w:pPr>
              <w:pStyle w:val="Level3Text"/>
            </w:pPr>
            <w:r>
              <w:t>Class methods</w:t>
            </w:r>
          </w:p>
          <w:p w14:paraId="601B6204" w14:textId="77777777" w:rsidR="0016485D" w:rsidRDefault="0016485D" w:rsidP="006911EC">
            <w:pPr>
              <w:pStyle w:val="Level3Text"/>
              <w:ind w:left="0"/>
            </w:pPr>
            <w:r>
              <w:t>+ = public</w:t>
            </w:r>
          </w:p>
          <w:p w14:paraId="158C25CC" w14:textId="77777777" w:rsidR="0016485D" w:rsidRDefault="0016485D" w:rsidP="006911EC">
            <w:pPr>
              <w:pStyle w:val="Level3Text"/>
              <w:ind w:left="0"/>
            </w:pPr>
            <w:r>
              <w:t>- = private</w:t>
            </w:r>
          </w:p>
        </w:tc>
      </w:tr>
    </w:tbl>
    <w:p w14:paraId="64819E01" w14:textId="77777777" w:rsidR="0016485D" w:rsidRDefault="0016485D" w:rsidP="0016485D">
      <w:pPr>
        <w:pStyle w:val="Level3Text"/>
      </w:pPr>
      <w:r>
        <w:rPr>
          <w:noProof/>
        </w:rPr>
        <w:drawing>
          <wp:inline distT="0" distB="0" distL="0" distR="0" wp14:anchorId="05465718" wp14:editId="7687E3E5">
            <wp:extent cx="4572000" cy="2219325"/>
            <wp:effectExtent l="0" t="0" r="0" b="0"/>
            <wp:docPr id="1194596355" name="Picture 1194596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5B97885E" w14:textId="77777777" w:rsidR="0016485D" w:rsidRDefault="0016485D" w:rsidP="0016485D">
      <w:pPr>
        <w:pStyle w:val="Heading3"/>
      </w:pPr>
      <w:bookmarkStart w:id="61" w:name="_Ref529129897"/>
      <w:bookmarkStart w:id="62" w:name="_Ref529129985"/>
      <w:bookmarkStart w:id="63" w:name="_Ref529129991"/>
      <w:bookmarkStart w:id="64" w:name="_Ref529130033"/>
      <w:bookmarkStart w:id="65" w:name="_Toc54988766"/>
      <w:r>
        <w:t>Data Dictionary for Any Included Models</w:t>
      </w:r>
      <w:bookmarkEnd w:id="61"/>
      <w:bookmarkEnd w:id="62"/>
      <w:bookmarkEnd w:id="63"/>
      <w:bookmarkEnd w:id="64"/>
      <w:bookmarkEnd w:id="65"/>
    </w:p>
    <w:p w14:paraId="5F576F97" w14:textId="77777777" w:rsidR="0016485D" w:rsidRDefault="0016485D" w:rsidP="0016485D">
      <w:pPr>
        <w:pStyle w:val="Level3Text"/>
      </w:pPr>
      <w:r w:rsidRPr="00333B1E">
        <w:rPr>
          <w:b/>
        </w:rPr>
        <w:t>Database</w:t>
      </w:r>
      <w:r>
        <w:t>: Table to store the perks and power-charms that are available in the game. The database will also have the user requests when they perform a certain move in the game.</w:t>
      </w:r>
    </w:p>
    <w:p w14:paraId="3860CDD8" w14:textId="77777777" w:rsidR="0016485D" w:rsidRDefault="0016485D" w:rsidP="0016485D">
      <w:pPr>
        <w:pStyle w:val="Level3Text"/>
      </w:pPr>
      <w:r w:rsidRPr="00333B1E">
        <w:rPr>
          <w:b/>
        </w:rPr>
        <w:t>Cloud</w:t>
      </w:r>
      <w:r>
        <w:t xml:space="preserve">: The cloud will be where vital information of the user will reside. This includes usernames/email, password, guest account, and in game purchases. We will also store the information of the latest clothes on the avatar and their gaming record of wins, losses, etc. </w:t>
      </w:r>
    </w:p>
    <w:p w14:paraId="74C5B713" w14:textId="77777777" w:rsidR="0016485D" w:rsidRDefault="0016485D" w:rsidP="0016485D">
      <w:pPr>
        <w:pStyle w:val="Heading2"/>
      </w:pPr>
      <w:bookmarkStart w:id="66" w:name="_Toc54988767"/>
      <w:r>
        <w:t>Relevant Facts and Assumptions</w:t>
      </w:r>
      <w:bookmarkEnd w:id="66"/>
    </w:p>
    <w:p w14:paraId="600D4B69" w14:textId="77777777" w:rsidR="0016485D" w:rsidRDefault="0016485D" w:rsidP="0016485D">
      <w:pPr>
        <w:pStyle w:val="Heading3"/>
      </w:pPr>
      <w:bookmarkStart w:id="67" w:name="_Toc54988768"/>
      <w:r>
        <w:t>Facts</w:t>
      </w:r>
      <w:bookmarkEnd w:id="67"/>
    </w:p>
    <w:p w14:paraId="7912F08E" w14:textId="77777777" w:rsidR="0016485D" w:rsidRDefault="0016485D" w:rsidP="0016485D">
      <w:pPr>
        <w:pStyle w:val="paragraph"/>
        <w:spacing w:before="0" w:beforeAutospacing="0" w:after="0" w:afterAutospacing="0"/>
        <w:ind w:left="720"/>
        <w:textAlignment w:val="baseline"/>
        <w:rPr>
          <w:rStyle w:val="normaltextrun"/>
          <w:rFonts w:eastAsiaTheme="minorHAnsi"/>
          <w:color w:val="000000"/>
        </w:rPr>
      </w:pPr>
      <w:r>
        <w:rPr>
          <w:rStyle w:val="normaltextrun"/>
          <w:i/>
          <w:iCs/>
          <w:color w:val="000000"/>
          <w:u w:val="single"/>
        </w:rPr>
        <w:t>Requirements:</w:t>
      </w:r>
    </w:p>
    <w:p w14:paraId="66A369A0" w14:textId="77777777" w:rsidR="0016485D" w:rsidRDefault="0016485D" w:rsidP="0016485D">
      <w:pPr>
        <w:pStyle w:val="paragraph"/>
        <w:spacing w:before="0" w:beforeAutospacing="0" w:after="0" w:afterAutospacing="0"/>
        <w:ind w:left="720" w:firstLine="360"/>
        <w:textAlignment w:val="baseline"/>
        <w:rPr>
          <w:rStyle w:val="normaltextrun"/>
          <w:color w:val="000000"/>
        </w:rPr>
      </w:pPr>
      <w:r>
        <w:rPr>
          <w:rStyle w:val="normaltextrun"/>
          <w:color w:val="000000"/>
        </w:rPr>
        <w:t>The user must agree to the terms and services which will clearly let the user know what type of data is collected. The data collected will not have their personal data except their name, email, and password. We will collect the data that are required to run the game. For example, score, wins, in game purchases, and their rank.</w:t>
      </w:r>
    </w:p>
    <w:p w14:paraId="26180AA6" w14:textId="77777777" w:rsidR="0016485D" w:rsidRDefault="0016485D" w:rsidP="0016485D">
      <w:pPr>
        <w:pStyle w:val="paragraph"/>
        <w:spacing w:before="0" w:beforeAutospacing="0" w:after="0" w:afterAutospacing="0"/>
        <w:textAlignment w:val="baseline"/>
        <w:rPr>
          <w:rStyle w:val="normaltextrun"/>
          <w:color w:val="000000"/>
        </w:rPr>
      </w:pPr>
      <w:r>
        <w:rPr>
          <w:rStyle w:val="normaltextrun"/>
          <w:color w:val="000000"/>
        </w:rPr>
        <w:tab/>
      </w:r>
    </w:p>
    <w:p w14:paraId="035D4EE3" w14:textId="77777777" w:rsidR="0016485D" w:rsidRDefault="0016485D" w:rsidP="0016485D">
      <w:pPr>
        <w:pStyle w:val="paragraph"/>
        <w:spacing w:before="0" w:beforeAutospacing="0" w:after="0" w:afterAutospacing="0"/>
        <w:textAlignment w:val="baseline"/>
        <w:rPr>
          <w:rStyle w:val="normaltextrun"/>
          <w:color w:val="000000"/>
        </w:rPr>
      </w:pPr>
      <w:r>
        <w:rPr>
          <w:rStyle w:val="normaltextrun"/>
          <w:color w:val="000000"/>
        </w:rPr>
        <w:tab/>
      </w:r>
      <w:r>
        <w:rPr>
          <w:rStyle w:val="normaltextrun"/>
          <w:i/>
          <w:iCs/>
          <w:color w:val="000000"/>
          <w:u w:val="single"/>
        </w:rPr>
        <w:t>Audience:</w:t>
      </w:r>
    </w:p>
    <w:p w14:paraId="2DA80001" w14:textId="77777777" w:rsidR="0016485D" w:rsidRDefault="0016485D" w:rsidP="0016485D">
      <w:pPr>
        <w:pStyle w:val="paragraph"/>
        <w:spacing w:before="0" w:beforeAutospacing="0" w:after="0" w:afterAutospacing="0"/>
        <w:ind w:left="720" w:firstLine="720"/>
        <w:textAlignment w:val="baseline"/>
        <w:rPr>
          <w:rStyle w:val="normaltextrun"/>
          <w:color w:val="000000"/>
        </w:rPr>
      </w:pPr>
      <w:r>
        <w:rPr>
          <w:rStyle w:val="normaltextrun"/>
          <w:color w:val="000000"/>
        </w:rPr>
        <w:t>There are around 4.5 billion gamers in the world with that number steadily increasing at around 5.9% each year. </w:t>
      </w:r>
    </w:p>
    <w:p w14:paraId="21150048" w14:textId="77777777" w:rsidR="0016485D" w:rsidRDefault="0016485D" w:rsidP="0016485D">
      <w:pPr>
        <w:pStyle w:val="paragraph"/>
        <w:spacing w:before="0" w:beforeAutospacing="0" w:after="0" w:afterAutospacing="0"/>
        <w:ind w:firstLine="720"/>
        <w:textAlignment w:val="baseline"/>
        <w:rPr>
          <w:rStyle w:val="normaltextrun"/>
          <w:color w:val="000000"/>
        </w:rPr>
      </w:pPr>
    </w:p>
    <w:p w14:paraId="3DB87C6F" w14:textId="77777777" w:rsidR="0016485D" w:rsidRDefault="0016485D" w:rsidP="0016485D">
      <w:pPr>
        <w:pStyle w:val="paragraph"/>
        <w:spacing w:before="0" w:beforeAutospacing="0" w:after="0" w:afterAutospacing="0"/>
        <w:ind w:firstLine="720"/>
        <w:textAlignment w:val="baseline"/>
        <w:rPr>
          <w:rStyle w:val="normaltextrun"/>
          <w:i/>
          <w:iCs/>
          <w:color w:val="000000"/>
          <w:u w:val="single"/>
        </w:rPr>
      </w:pPr>
      <w:r>
        <w:rPr>
          <w:rStyle w:val="normaltextrun"/>
          <w:i/>
          <w:iCs/>
          <w:color w:val="000000"/>
          <w:u w:val="single"/>
        </w:rPr>
        <w:t>Game Economy:</w:t>
      </w:r>
    </w:p>
    <w:p w14:paraId="698A8397" w14:textId="77777777" w:rsidR="0016485D" w:rsidRPr="00333B1E" w:rsidRDefault="0016485D" w:rsidP="0016485D">
      <w:pPr>
        <w:pStyle w:val="paragraph"/>
        <w:spacing w:before="0" w:beforeAutospacing="0" w:after="0" w:afterAutospacing="0"/>
        <w:ind w:left="720" w:firstLine="720"/>
        <w:textAlignment w:val="baseline"/>
        <w:rPr>
          <w:color w:val="000000"/>
        </w:rPr>
      </w:pPr>
      <w:r>
        <w:rPr>
          <w:rStyle w:val="normaltextrun"/>
          <w:color w:val="000000"/>
        </w:rPr>
        <w:t>The global market of online gaming is more than 165 million dollars and will reach around 300 million dollars by 2025. Globally, 44 percent of gamers reported they would subscribe to a service, with gamers ages 18-45, aspiring professionals and expert gamers the most interested. Too high pricing and poor performance are the top obstacles to subscribing. Our game is catered towards young audience as well so making it free-to-play with buy ins in the game is more beneficial for the earnings and profits our investors will get. </w:t>
      </w:r>
      <w:r>
        <w:rPr>
          <w:rStyle w:val="eop"/>
          <w:rFonts w:eastAsiaTheme="majorEastAsia"/>
          <w:color w:val="000000"/>
        </w:rPr>
        <w:t> </w:t>
      </w:r>
    </w:p>
    <w:p w14:paraId="01E72CD3" w14:textId="77777777" w:rsidR="0016485D" w:rsidRPr="00333B1E" w:rsidRDefault="0016485D" w:rsidP="0016485D">
      <w:pPr>
        <w:pStyle w:val="paragraph"/>
        <w:spacing w:before="0" w:beforeAutospacing="0" w:after="0" w:afterAutospacing="0"/>
        <w:textAlignment w:val="baseline"/>
        <w:rPr>
          <w:rFonts w:ascii="Segoe UI" w:hAnsi="Segoe UI" w:cs="Segoe UI"/>
          <w:sz w:val="18"/>
          <w:szCs w:val="18"/>
        </w:rPr>
      </w:pPr>
    </w:p>
    <w:p w14:paraId="1CAF3C86" w14:textId="77777777" w:rsidR="0016485D" w:rsidRDefault="0016485D" w:rsidP="0016485D">
      <w:pPr>
        <w:pStyle w:val="Heading3"/>
      </w:pPr>
      <w:bookmarkStart w:id="68" w:name="_Toc54988769"/>
      <w:r>
        <w:t>Assumptions</w:t>
      </w:r>
      <w:bookmarkEnd w:id="68"/>
    </w:p>
    <w:p w14:paraId="09B1980F" w14:textId="77777777" w:rsidR="0016485D" w:rsidRDefault="0016485D" w:rsidP="0016485D">
      <w:pPr>
        <w:pStyle w:val="paragraph"/>
        <w:spacing w:before="0" w:beforeAutospacing="0" w:after="0" w:afterAutospacing="0"/>
        <w:ind w:left="720"/>
        <w:textAlignment w:val="baseline"/>
        <w:rPr>
          <w:rStyle w:val="eop"/>
          <w:rFonts w:eastAsiaTheme="majorEastAsia"/>
          <w:color w:val="000000"/>
        </w:rPr>
      </w:pPr>
      <w:r>
        <w:rPr>
          <w:i/>
          <w:color w:val="FF0000"/>
        </w:rPr>
        <w:tab/>
      </w:r>
      <w:r>
        <w:rPr>
          <w:rStyle w:val="normaltextrun"/>
          <w:color w:val="000000"/>
        </w:rPr>
        <w:t>We are hoping to work on a subscription-based model of the game at the same time which will have everything from the free-to-play model and some more additional features for the enthusiasts. The game will be primarily in English with future works on different languages. We expect the game to be played on Android 5.0 and iOS 13 at the least. 4G, 5G, and Wi-Fi compatibility will be required to connect to our servers to play the game.</w:t>
      </w:r>
      <w:r>
        <w:rPr>
          <w:rStyle w:val="eop"/>
          <w:rFonts w:eastAsiaTheme="majorEastAsia"/>
          <w:color w:val="000000"/>
        </w:rPr>
        <w:t> </w:t>
      </w:r>
    </w:p>
    <w:p w14:paraId="7D23247A" w14:textId="77777777" w:rsidR="0016485D" w:rsidRPr="00333B1E" w:rsidRDefault="0016485D" w:rsidP="0016485D">
      <w:pPr>
        <w:pStyle w:val="paragraph"/>
        <w:spacing w:before="0" w:beforeAutospacing="0" w:after="0" w:afterAutospacing="0"/>
        <w:textAlignment w:val="baseline"/>
        <w:rPr>
          <w:rFonts w:ascii="Segoe UI" w:hAnsi="Segoe UI" w:cs="Segoe UI"/>
          <w:sz w:val="18"/>
          <w:szCs w:val="18"/>
        </w:rPr>
      </w:pPr>
    </w:p>
    <w:p w14:paraId="483B62E4" w14:textId="77777777" w:rsidR="0016485D" w:rsidRDefault="0016485D" w:rsidP="0016485D">
      <w:pPr>
        <w:pStyle w:val="Heading1"/>
      </w:pPr>
      <w:bookmarkStart w:id="69" w:name="_Toc54988770"/>
      <w:r>
        <w:lastRenderedPageBreak/>
        <w:t>Requirements</w:t>
      </w:r>
      <w:bookmarkEnd w:id="69"/>
    </w:p>
    <w:p w14:paraId="294DA75C" w14:textId="77777777" w:rsidR="0016485D" w:rsidRDefault="0016485D" w:rsidP="0016485D">
      <w:pPr>
        <w:pStyle w:val="Heading2"/>
      </w:pPr>
      <w:bookmarkStart w:id="70" w:name="_Toc54988771"/>
      <w:r>
        <w:t>Product Use Cases</w:t>
      </w:r>
      <w:bookmarkEnd w:id="70"/>
    </w:p>
    <w:p w14:paraId="231A48CB" w14:textId="77777777" w:rsidR="0016485D" w:rsidRDefault="0016485D" w:rsidP="0016485D">
      <w:pPr>
        <w:pStyle w:val="Heading3"/>
      </w:pPr>
      <w:bookmarkStart w:id="71" w:name="_Toc54988772"/>
      <w:r>
        <w:t>Use Case Diagrams</w:t>
      </w:r>
      <w:bookmarkEnd w:id="71"/>
    </w:p>
    <w:p w14:paraId="42675B74" w14:textId="77777777" w:rsidR="0016485D" w:rsidRPr="00722D3A" w:rsidRDefault="0016485D" w:rsidP="0016485D">
      <w:pPr>
        <w:pStyle w:val="Level3Text"/>
        <w:jc w:val="center"/>
      </w:pPr>
      <w:commentRangeStart w:id="72"/>
      <w:commentRangeEnd w:id="72"/>
      <w:r>
        <w:rPr>
          <w:rStyle w:val="CommentReference"/>
        </w:rPr>
        <w:commentReference w:id="72"/>
      </w:r>
      <w:r>
        <w:rPr>
          <w:noProof/>
        </w:rPr>
        <w:drawing>
          <wp:inline distT="0" distB="0" distL="0" distR="0" wp14:anchorId="563EC086" wp14:editId="406CCA18">
            <wp:extent cx="5943600" cy="483044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830445"/>
                    </a:xfrm>
                    <a:prstGeom prst="rect">
                      <a:avLst/>
                    </a:prstGeom>
                  </pic:spPr>
                </pic:pic>
              </a:graphicData>
            </a:graphic>
          </wp:inline>
        </w:drawing>
      </w:r>
    </w:p>
    <w:p w14:paraId="122C4477" w14:textId="77777777" w:rsidR="0016485D" w:rsidRPr="00722D3A" w:rsidRDefault="0016485D" w:rsidP="0016485D">
      <w:pPr>
        <w:pStyle w:val="Caption"/>
        <w:jc w:val="center"/>
      </w:pPr>
      <w:r>
        <w:t>Figure 9.1 Maintenance use case diagram</w:t>
      </w:r>
    </w:p>
    <w:p w14:paraId="474B3C1B" w14:textId="77777777" w:rsidR="0016485D" w:rsidRPr="00333B1E" w:rsidRDefault="0016485D" w:rsidP="0016485D">
      <w:pPr>
        <w:pStyle w:val="Level3Text"/>
      </w:pPr>
    </w:p>
    <w:p w14:paraId="2C4DBE76" w14:textId="77777777" w:rsidR="0016485D" w:rsidRDefault="0016485D" w:rsidP="0016485D">
      <w:pPr>
        <w:pStyle w:val="Heading3"/>
      </w:pPr>
      <w:bookmarkStart w:id="73" w:name="_Toc54988773"/>
      <w:r>
        <w:t>Product Use Case List</w:t>
      </w:r>
      <w:bookmarkEnd w:id="73"/>
    </w:p>
    <w:tbl>
      <w:tblPr>
        <w:tblStyle w:val="TableGrid"/>
        <w:tblW w:w="0" w:type="auto"/>
        <w:tblInd w:w="1080" w:type="dxa"/>
        <w:tblLook w:val="04A0" w:firstRow="1" w:lastRow="0" w:firstColumn="1" w:lastColumn="0" w:noHBand="0" w:noVBand="1"/>
      </w:tblPr>
      <w:tblGrid>
        <w:gridCol w:w="8270"/>
      </w:tblGrid>
      <w:tr w:rsidR="0016485D" w14:paraId="6CDF5183" w14:textId="77777777" w:rsidTr="006911EC">
        <w:tc>
          <w:tcPr>
            <w:tcW w:w="9350" w:type="dxa"/>
          </w:tcPr>
          <w:p w14:paraId="3D9088DD" w14:textId="77777777" w:rsidR="0016485D" w:rsidRDefault="0016485D" w:rsidP="006911EC">
            <w:pPr>
              <w:pStyle w:val="ListParagraph"/>
              <w:tabs>
                <w:tab w:val="left" w:pos="2897"/>
              </w:tabs>
              <w:jc w:val="center"/>
            </w:pPr>
            <w:r>
              <w:t>Maintenance</w:t>
            </w:r>
          </w:p>
        </w:tc>
      </w:tr>
      <w:tr w:rsidR="0016485D" w14:paraId="022FE4A0" w14:textId="77777777" w:rsidTr="006911EC">
        <w:tc>
          <w:tcPr>
            <w:tcW w:w="9350" w:type="dxa"/>
          </w:tcPr>
          <w:p w14:paraId="4E46F684" w14:textId="77777777" w:rsidR="0016485D" w:rsidRDefault="0016485D" w:rsidP="0016485D">
            <w:pPr>
              <w:pStyle w:val="ListParagraph"/>
              <w:numPr>
                <w:ilvl w:val="0"/>
                <w:numId w:val="7"/>
              </w:numPr>
              <w:tabs>
                <w:tab w:val="left" w:pos="2897"/>
              </w:tabs>
              <w:spacing w:before="0"/>
            </w:pPr>
            <w:r>
              <w:t>Submit maintenance request</w:t>
            </w:r>
          </w:p>
          <w:p w14:paraId="136BFD66" w14:textId="77777777" w:rsidR="0016485D" w:rsidRDefault="0016485D" w:rsidP="0016485D">
            <w:pPr>
              <w:pStyle w:val="ListParagraph"/>
              <w:numPr>
                <w:ilvl w:val="0"/>
                <w:numId w:val="7"/>
              </w:numPr>
              <w:tabs>
                <w:tab w:val="left" w:pos="2897"/>
              </w:tabs>
              <w:spacing w:before="0"/>
            </w:pPr>
            <w:r>
              <w:t>Backup Data</w:t>
            </w:r>
          </w:p>
          <w:p w14:paraId="30E4E48F" w14:textId="77777777" w:rsidR="0016485D" w:rsidRDefault="0016485D" w:rsidP="0016485D">
            <w:pPr>
              <w:pStyle w:val="ListParagraph"/>
              <w:numPr>
                <w:ilvl w:val="0"/>
                <w:numId w:val="7"/>
              </w:numPr>
              <w:tabs>
                <w:tab w:val="left" w:pos="2897"/>
              </w:tabs>
              <w:spacing w:before="0"/>
            </w:pPr>
            <w:r>
              <w:t>Update UI</w:t>
            </w:r>
          </w:p>
          <w:p w14:paraId="582105C2" w14:textId="77777777" w:rsidR="0016485D" w:rsidRDefault="0016485D" w:rsidP="0016485D">
            <w:pPr>
              <w:pStyle w:val="ListParagraph"/>
              <w:numPr>
                <w:ilvl w:val="0"/>
                <w:numId w:val="7"/>
              </w:numPr>
              <w:tabs>
                <w:tab w:val="left" w:pos="2897"/>
              </w:tabs>
              <w:spacing w:before="0"/>
            </w:pPr>
            <w:r>
              <w:t>Perform maintenance tasks</w:t>
            </w:r>
          </w:p>
          <w:p w14:paraId="05E6CC15" w14:textId="77777777" w:rsidR="0016485D" w:rsidRDefault="0016485D" w:rsidP="006911EC">
            <w:pPr>
              <w:pStyle w:val="ListParagraph"/>
              <w:tabs>
                <w:tab w:val="left" w:pos="2897"/>
              </w:tabs>
              <w:spacing w:before="0"/>
            </w:pPr>
          </w:p>
        </w:tc>
      </w:tr>
    </w:tbl>
    <w:p w14:paraId="02627AF0" w14:textId="77777777" w:rsidR="0016485D" w:rsidRPr="00722D3A" w:rsidRDefault="0016485D" w:rsidP="0016485D">
      <w:pPr>
        <w:pStyle w:val="Level3Text"/>
      </w:pPr>
    </w:p>
    <w:p w14:paraId="1712EE22" w14:textId="77777777" w:rsidR="0016485D" w:rsidRPr="00333B1E" w:rsidRDefault="0016485D" w:rsidP="0016485D">
      <w:pPr>
        <w:pStyle w:val="Level3Text"/>
      </w:pPr>
    </w:p>
    <w:p w14:paraId="4C464784" w14:textId="77777777" w:rsidR="0016485D" w:rsidRDefault="0016485D" w:rsidP="0016485D">
      <w:pPr>
        <w:pStyle w:val="Heading3"/>
      </w:pPr>
      <w:bookmarkStart w:id="74" w:name="_Toc54988774"/>
      <w:r>
        <w:t>Individual Product Use Cases</w:t>
      </w:r>
      <w:bookmarkEnd w:id="74"/>
    </w:p>
    <w:tbl>
      <w:tblPr>
        <w:tblStyle w:val="TableGrid"/>
        <w:tblW w:w="0" w:type="auto"/>
        <w:tblLook w:val="04A0" w:firstRow="1" w:lastRow="0" w:firstColumn="1" w:lastColumn="0" w:noHBand="0" w:noVBand="1"/>
      </w:tblPr>
      <w:tblGrid>
        <w:gridCol w:w="9350"/>
      </w:tblGrid>
      <w:tr w:rsidR="0016485D" w14:paraId="02E43C3B" w14:textId="77777777" w:rsidTr="006911EC">
        <w:tc>
          <w:tcPr>
            <w:tcW w:w="9576" w:type="dxa"/>
          </w:tcPr>
          <w:p w14:paraId="3F327BDF" w14:textId="77777777" w:rsidR="0016485D" w:rsidRDefault="0016485D" w:rsidP="006911EC">
            <w:pPr>
              <w:tabs>
                <w:tab w:val="left" w:pos="2897"/>
              </w:tabs>
            </w:pPr>
            <w:r>
              <w:t>Use case ID: maintenace1                            Name: Submit maintenance request</w:t>
            </w:r>
          </w:p>
          <w:p w14:paraId="0EC6F760" w14:textId="77777777" w:rsidR="0016485D" w:rsidRDefault="0016485D" w:rsidP="006911EC">
            <w:r>
              <w:t>pre-conditions: Actor must be login into the system management software “Gameserve”</w:t>
            </w:r>
          </w:p>
          <w:p w14:paraId="020CDDCB" w14:textId="77777777" w:rsidR="0016485D" w:rsidRDefault="0016485D" w:rsidP="006911EC">
            <w:r>
              <w:t>post-conditions: Actor will have a maintenance request confirmation number</w:t>
            </w:r>
          </w:p>
          <w:p w14:paraId="42A565E6" w14:textId="77777777" w:rsidR="0016485D" w:rsidRDefault="0016485D" w:rsidP="006911EC">
            <w:r>
              <w:t>Initiated by: Client</w:t>
            </w:r>
          </w:p>
          <w:p w14:paraId="5E430864" w14:textId="77777777" w:rsidR="0016485D" w:rsidRDefault="0016485D" w:rsidP="006911EC">
            <w:r>
              <w:t>Triggering Event: Client presses the “request service maintenance button” on Gameserve</w:t>
            </w:r>
          </w:p>
          <w:p w14:paraId="4CA5BB05" w14:textId="77777777" w:rsidR="0016485D" w:rsidRDefault="0016485D" w:rsidP="006911EC">
            <w:r>
              <w:t>Additional Actors: System Administrator</w:t>
            </w:r>
          </w:p>
          <w:p w14:paraId="0D048EBA" w14:textId="77777777" w:rsidR="0016485D" w:rsidRDefault="0016485D" w:rsidP="006911EC">
            <w:pPr>
              <w:jc w:val="center"/>
            </w:pPr>
          </w:p>
        </w:tc>
      </w:tr>
      <w:tr w:rsidR="0016485D" w14:paraId="381B6DFB" w14:textId="77777777" w:rsidTr="006911EC">
        <w:tc>
          <w:tcPr>
            <w:tcW w:w="9576" w:type="dxa"/>
          </w:tcPr>
          <w:p w14:paraId="08E761ED" w14:textId="77777777" w:rsidR="0016485D" w:rsidRDefault="0016485D" w:rsidP="006911EC">
            <w:r>
              <w:t>Sequence of Events:</w:t>
            </w:r>
          </w:p>
          <w:p w14:paraId="2FA4874F" w14:textId="77777777" w:rsidR="0016485D" w:rsidRDefault="0016485D" w:rsidP="0016485D">
            <w:pPr>
              <w:pStyle w:val="stimulus"/>
            </w:pPr>
            <w:r>
              <w:t>Client requests system maintenance on Gameserve</w:t>
            </w:r>
          </w:p>
          <w:p w14:paraId="55E7B3BC" w14:textId="77777777" w:rsidR="0016485D" w:rsidRPr="0066558B" w:rsidRDefault="0016485D" w:rsidP="0016485D">
            <w:pPr>
              <w:pStyle w:val="response"/>
            </w:pPr>
            <w:r>
              <w:t>System responds by providing the client with a maintenance summary form.</w:t>
            </w:r>
          </w:p>
          <w:p w14:paraId="34E72048" w14:textId="77777777" w:rsidR="0016485D" w:rsidRDefault="0016485D" w:rsidP="0016485D">
            <w:pPr>
              <w:pStyle w:val="stimulus"/>
            </w:pPr>
            <w:r>
              <w:t>Client fills the form with the current maintenance issue and his personal details.</w:t>
            </w:r>
          </w:p>
          <w:p w14:paraId="21CE3862" w14:textId="77777777" w:rsidR="0016485D" w:rsidRPr="0066558B" w:rsidRDefault="0016485D" w:rsidP="0016485D">
            <w:pPr>
              <w:pStyle w:val="response"/>
              <w:ind w:left="720"/>
            </w:pPr>
            <w:r>
              <w:t>Client submits the maintenance form.</w:t>
            </w:r>
          </w:p>
          <w:p w14:paraId="7F55D35A" w14:textId="77777777" w:rsidR="0016485D" w:rsidRDefault="0016485D" w:rsidP="0016485D">
            <w:pPr>
              <w:pStyle w:val="response"/>
            </w:pPr>
            <w:r>
              <w:t>System conducts data validation.</w:t>
            </w:r>
          </w:p>
          <w:p w14:paraId="1A9A160A" w14:textId="77777777" w:rsidR="0016485D" w:rsidRPr="00591322" w:rsidRDefault="0016485D" w:rsidP="0016485D">
            <w:pPr>
              <w:pStyle w:val="stimulus"/>
              <w:ind w:left="1440"/>
            </w:pPr>
            <w:r>
              <w:t>Systems displays submitted form and requests confirmation.</w:t>
            </w:r>
          </w:p>
          <w:p w14:paraId="244C384E" w14:textId="77777777" w:rsidR="0016485D" w:rsidRDefault="0016485D" w:rsidP="0016485D">
            <w:pPr>
              <w:pStyle w:val="stimulus"/>
            </w:pPr>
            <w:r>
              <w:t>Client accepts confirmation</w:t>
            </w:r>
          </w:p>
          <w:p w14:paraId="1B18C46E" w14:textId="77777777" w:rsidR="0016485D" w:rsidRDefault="0016485D" w:rsidP="0016485D">
            <w:pPr>
              <w:pStyle w:val="response"/>
            </w:pPr>
            <w:r>
              <w:t>System provides client with a confirmation number and email contact.</w:t>
            </w:r>
          </w:p>
          <w:p w14:paraId="20347D5D" w14:textId="77777777" w:rsidR="0016485D" w:rsidRPr="00B32E9B" w:rsidRDefault="0016485D" w:rsidP="0016485D">
            <w:pPr>
              <w:pStyle w:val="stimulus"/>
              <w:ind w:left="1440"/>
            </w:pPr>
            <w:r>
              <w:t>Systems sends submitted request to the system administrators email inbox.</w:t>
            </w:r>
          </w:p>
          <w:p w14:paraId="18BA249E" w14:textId="77777777" w:rsidR="0016485D" w:rsidRDefault="0016485D" w:rsidP="006911EC"/>
        </w:tc>
      </w:tr>
      <w:tr w:rsidR="0016485D" w14:paraId="24F773A1" w14:textId="77777777" w:rsidTr="006911EC">
        <w:tc>
          <w:tcPr>
            <w:tcW w:w="9576" w:type="dxa"/>
          </w:tcPr>
          <w:p w14:paraId="0F5712F3" w14:textId="77777777" w:rsidR="0016485D" w:rsidRDefault="0016485D" w:rsidP="006911EC">
            <w:r>
              <w:t>Alternatives: Request can be done on paper if system fails.</w:t>
            </w:r>
          </w:p>
          <w:p w14:paraId="1A7EA2CF" w14:textId="77777777" w:rsidR="0016485D" w:rsidRPr="00FF1C9D" w:rsidRDefault="0016485D" w:rsidP="006911EC">
            <w:r>
              <w:t>Exceptions: Data validation fails</w:t>
            </w:r>
          </w:p>
          <w:p w14:paraId="0738B153" w14:textId="77777777" w:rsidR="0016485D" w:rsidRDefault="0016485D" w:rsidP="006911EC"/>
        </w:tc>
      </w:tr>
    </w:tbl>
    <w:p w14:paraId="441B9CFD" w14:textId="77777777" w:rsidR="0016485D" w:rsidRDefault="0016485D" w:rsidP="0016485D"/>
    <w:p w14:paraId="726263E8" w14:textId="77777777" w:rsidR="0016485D" w:rsidRDefault="0016485D" w:rsidP="0016485D">
      <w:pPr>
        <w:pStyle w:val="ListParagraph"/>
        <w:ind w:left="360"/>
      </w:pPr>
    </w:p>
    <w:tbl>
      <w:tblPr>
        <w:tblStyle w:val="TableGrid"/>
        <w:tblW w:w="0" w:type="auto"/>
        <w:tblLook w:val="04A0" w:firstRow="1" w:lastRow="0" w:firstColumn="1" w:lastColumn="0" w:noHBand="0" w:noVBand="1"/>
      </w:tblPr>
      <w:tblGrid>
        <w:gridCol w:w="9350"/>
      </w:tblGrid>
      <w:tr w:rsidR="0016485D" w14:paraId="7CA7381D" w14:textId="77777777" w:rsidTr="006911EC">
        <w:tc>
          <w:tcPr>
            <w:tcW w:w="9576" w:type="dxa"/>
          </w:tcPr>
          <w:p w14:paraId="439FBEDB" w14:textId="77777777" w:rsidR="0016485D" w:rsidRDefault="0016485D" w:rsidP="006911EC">
            <w:pPr>
              <w:tabs>
                <w:tab w:val="left" w:pos="2897"/>
              </w:tabs>
            </w:pPr>
            <w:r>
              <w:t>Use case ID: maintenenace2                           Name: Backup data</w:t>
            </w:r>
          </w:p>
          <w:p w14:paraId="6269AFE6" w14:textId="77777777" w:rsidR="0016485D" w:rsidRDefault="0016485D" w:rsidP="006911EC">
            <w:r>
              <w:t>pre-conditions: System must be in maintenance mode. Data must be refreshed. Actor must be login into Gameserve and have administrator privileges</w:t>
            </w:r>
          </w:p>
          <w:p w14:paraId="0B8DEA51" w14:textId="77777777" w:rsidR="0016485D" w:rsidRDefault="0016485D" w:rsidP="006911EC">
            <w:r>
              <w:t>post-conditions: latest user accounts data would be stored in the backup server. Actor will have a confirmation number.</w:t>
            </w:r>
          </w:p>
          <w:p w14:paraId="5E62DE25" w14:textId="77777777" w:rsidR="0016485D" w:rsidRDefault="0016485D" w:rsidP="006911EC">
            <w:r>
              <w:t>Initiated by: System administrator</w:t>
            </w:r>
          </w:p>
          <w:p w14:paraId="11F11E8A" w14:textId="77777777" w:rsidR="0016485D" w:rsidRDefault="0016485D" w:rsidP="006911EC">
            <w:r>
              <w:t>Triggering Event: administrator presses the Backup option on Gameserve main menu.</w:t>
            </w:r>
          </w:p>
          <w:p w14:paraId="6A2D5997" w14:textId="77777777" w:rsidR="0016485D" w:rsidRDefault="0016485D" w:rsidP="006911EC">
            <w:r>
              <w:t>Additional Actors: None</w:t>
            </w:r>
          </w:p>
          <w:p w14:paraId="68D2DE4E" w14:textId="77777777" w:rsidR="0016485D" w:rsidRDefault="0016485D" w:rsidP="006911EC"/>
        </w:tc>
      </w:tr>
      <w:tr w:rsidR="0016485D" w14:paraId="03DD8155" w14:textId="77777777" w:rsidTr="006911EC">
        <w:tc>
          <w:tcPr>
            <w:tcW w:w="9576" w:type="dxa"/>
          </w:tcPr>
          <w:p w14:paraId="3620B250" w14:textId="77777777" w:rsidR="0016485D" w:rsidRDefault="0016485D" w:rsidP="006911EC">
            <w:r>
              <w:t>Sequence of Events:</w:t>
            </w:r>
          </w:p>
          <w:p w14:paraId="1F65719E" w14:textId="77777777" w:rsidR="0016485D" w:rsidRDefault="0016485D" w:rsidP="0016485D">
            <w:pPr>
              <w:pStyle w:val="response"/>
              <w:numPr>
                <w:ilvl w:val="0"/>
                <w:numId w:val="8"/>
              </w:numPr>
            </w:pPr>
            <w:r>
              <w:t>Actor chooses backup option.</w:t>
            </w:r>
          </w:p>
          <w:p w14:paraId="11C489FA" w14:textId="77777777" w:rsidR="0016485D" w:rsidRDefault="0016485D" w:rsidP="0016485D">
            <w:pPr>
              <w:pStyle w:val="response"/>
            </w:pPr>
            <w:r>
              <w:t>System displays menu with backup options.</w:t>
            </w:r>
          </w:p>
          <w:p w14:paraId="3BEDEB8D" w14:textId="77777777" w:rsidR="0016485D" w:rsidRDefault="0016485D" w:rsidP="0016485D">
            <w:pPr>
              <w:pStyle w:val="stimulus"/>
            </w:pPr>
            <w:r>
              <w:t>Actor chooses backup data option from menu.</w:t>
            </w:r>
          </w:p>
          <w:p w14:paraId="31724EC0" w14:textId="77777777" w:rsidR="0016485D" w:rsidRDefault="0016485D" w:rsidP="0016485D">
            <w:pPr>
              <w:pStyle w:val="response"/>
            </w:pPr>
            <w:r>
              <w:t>System performs a backup configuration test.</w:t>
            </w:r>
          </w:p>
          <w:p w14:paraId="0943DD04" w14:textId="77777777" w:rsidR="0016485D" w:rsidRDefault="0016485D" w:rsidP="0016485D">
            <w:pPr>
              <w:pStyle w:val="stimulus"/>
              <w:ind w:left="1440"/>
            </w:pPr>
            <w:r>
              <w:t>System displays tests performed and passed.</w:t>
            </w:r>
          </w:p>
          <w:p w14:paraId="0B829DF3" w14:textId="77777777" w:rsidR="0016485D" w:rsidRPr="00174246" w:rsidRDefault="0016485D" w:rsidP="0016485D">
            <w:pPr>
              <w:pStyle w:val="stimulus"/>
              <w:ind w:left="1440"/>
            </w:pPr>
            <w:r>
              <w:t>System requests confirmation from actor.</w:t>
            </w:r>
          </w:p>
          <w:p w14:paraId="2CF22F4C" w14:textId="77777777" w:rsidR="0016485D" w:rsidRDefault="0016485D" w:rsidP="0016485D">
            <w:pPr>
              <w:pStyle w:val="stimulus"/>
            </w:pPr>
            <w:r>
              <w:t>Actor provides backup confirmation.</w:t>
            </w:r>
          </w:p>
          <w:p w14:paraId="620D3D0A" w14:textId="77777777" w:rsidR="0016485D" w:rsidRDefault="0016485D" w:rsidP="0016485D">
            <w:pPr>
              <w:pStyle w:val="response"/>
            </w:pPr>
            <w:r>
              <w:t>Systems performs backup and displays progress.</w:t>
            </w:r>
          </w:p>
          <w:p w14:paraId="30EB9EF2" w14:textId="77777777" w:rsidR="0016485D" w:rsidRPr="006B75B8" w:rsidRDefault="0016485D" w:rsidP="0016485D">
            <w:pPr>
              <w:pStyle w:val="stimulus"/>
              <w:ind w:left="1440"/>
            </w:pPr>
            <w:r>
              <w:t>Systems provides backup confirmation and an associated number.</w:t>
            </w:r>
          </w:p>
          <w:p w14:paraId="5A3D7C7C" w14:textId="77777777" w:rsidR="0016485D" w:rsidRDefault="0016485D" w:rsidP="006911EC"/>
        </w:tc>
      </w:tr>
      <w:tr w:rsidR="0016485D" w14:paraId="347F50C2" w14:textId="77777777" w:rsidTr="006911EC">
        <w:tc>
          <w:tcPr>
            <w:tcW w:w="9576" w:type="dxa"/>
          </w:tcPr>
          <w:p w14:paraId="63B75D03" w14:textId="77777777" w:rsidR="0016485D" w:rsidRDefault="0016485D" w:rsidP="006911EC">
            <w:r>
              <w:t>Alternatives: Perform on schedule</w:t>
            </w:r>
          </w:p>
          <w:p w14:paraId="0C7832B4" w14:textId="77777777" w:rsidR="0016485D" w:rsidRPr="00FF1C9D" w:rsidRDefault="0016485D" w:rsidP="006911EC">
            <w:r>
              <w:t>Exceptions: At least one backup configuration test fails</w:t>
            </w:r>
          </w:p>
          <w:p w14:paraId="7A3DEB78" w14:textId="77777777" w:rsidR="0016485D" w:rsidRDefault="0016485D" w:rsidP="006911EC"/>
        </w:tc>
      </w:tr>
    </w:tbl>
    <w:p w14:paraId="1349E730" w14:textId="77777777" w:rsidR="0016485D" w:rsidRDefault="0016485D" w:rsidP="0016485D"/>
    <w:tbl>
      <w:tblPr>
        <w:tblStyle w:val="TableGrid"/>
        <w:tblW w:w="0" w:type="auto"/>
        <w:tblLook w:val="04A0" w:firstRow="1" w:lastRow="0" w:firstColumn="1" w:lastColumn="0" w:noHBand="0" w:noVBand="1"/>
      </w:tblPr>
      <w:tblGrid>
        <w:gridCol w:w="9350"/>
      </w:tblGrid>
      <w:tr w:rsidR="0016485D" w14:paraId="3A8C571E" w14:textId="77777777" w:rsidTr="006911EC">
        <w:tc>
          <w:tcPr>
            <w:tcW w:w="9576" w:type="dxa"/>
          </w:tcPr>
          <w:p w14:paraId="1536E592" w14:textId="77777777" w:rsidR="0016485D" w:rsidRDefault="0016485D" w:rsidP="006911EC">
            <w:pPr>
              <w:tabs>
                <w:tab w:val="left" w:pos="2897"/>
              </w:tabs>
            </w:pPr>
            <w:r>
              <w:t>Use case ID: maintenace3                              Name: Update UI</w:t>
            </w:r>
          </w:p>
          <w:p w14:paraId="7611D04D" w14:textId="77777777" w:rsidR="0016485D" w:rsidRDefault="0016485D" w:rsidP="006911EC">
            <w:r>
              <w:lastRenderedPageBreak/>
              <w:t>pre-conditions: Actor must have new UI layout file. Actor must be login into Gameserve and have administrator privileges. System must be in maintenance mode. Actor has “update game configurations menu” open.</w:t>
            </w:r>
          </w:p>
          <w:p w14:paraId="24711801" w14:textId="77777777" w:rsidR="0016485D" w:rsidRDefault="0016485D" w:rsidP="006911EC">
            <w:r>
              <w:t>post-conditions: Game UI has changed and is updated with new file. Actor will have confirmation number.</w:t>
            </w:r>
          </w:p>
          <w:p w14:paraId="21B2A5EC" w14:textId="77777777" w:rsidR="0016485D" w:rsidRDefault="0016485D" w:rsidP="006911EC">
            <w:r>
              <w:t>Initiated by: System administrator</w:t>
            </w:r>
          </w:p>
          <w:p w14:paraId="5D94141E" w14:textId="77777777" w:rsidR="0016485D" w:rsidRDefault="0016485D" w:rsidP="006911EC">
            <w:r>
              <w:t>Triggering Event: Administrator chooses update game layout from menu.</w:t>
            </w:r>
          </w:p>
          <w:p w14:paraId="14D4A462" w14:textId="77777777" w:rsidR="0016485D" w:rsidRDefault="0016485D" w:rsidP="006911EC">
            <w:r>
              <w:t>Additional Actors: None</w:t>
            </w:r>
          </w:p>
          <w:p w14:paraId="3CB30324" w14:textId="77777777" w:rsidR="0016485D" w:rsidRDefault="0016485D" w:rsidP="006911EC"/>
        </w:tc>
      </w:tr>
      <w:tr w:rsidR="0016485D" w14:paraId="0CF0A1A0" w14:textId="77777777" w:rsidTr="006911EC">
        <w:tc>
          <w:tcPr>
            <w:tcW w:w="9576" w:type="dxa"/>
          </w:tcPr>
          <w:p w14:paraId="34F6E7FA" w14:textId="77777777" w:rsidR="0016485D" w:rsidRDefault="0016485D" w:rsidP="006911EC">
            <w:r>
              <w:lastRenderedPageBreak/>
              <w:t>Sequence of Events:</w:t>
            </w:r>
          </w:p>
          <w:p w14:paraId="7F2E1FA2" w14:textId="77777777" w:rsidR="0016485D" w:rsidRDefault="0016485D" w:rsidP="0016485D">
            <w:pPr>
              <w:pStyle w:val="response"/>
              <w:numPr>
                <w:ilvl w:val="0"/>
                <w:numId w:val="8"/>
              </w:numPr>
            </w:pPr>
            <w:r>
              <w:t xml:space="preserve">Administrator chooses update UI from menu. </w:t>
            </w:r>
          </w:p>
          <w:p w14:paraId="27808470" w14:textId="77777777" w:rsidR="0016485D" w:rsidRDefault="0016485D" w:rsidP="0016485D">
            <w:pPr>
              <w:pStyle w:val="response"/>
            </w:pPr>
            <w:r>
              <w:t>System performs update system check.</w:t>
            </w:r>
          </w:p>
          <w:p w14:paraId="08657676" w14:textId="77777777" w:rsidR="0016485D" w:rsidRDefault="0016485D" w:rsidP="0016485D">
            <w:pPr>
              <w:pStyle w:val="response"/>
            </w:pPr>
            <w:r>
              <w:t>System responds by asking the actor to choose the location of the file.</w:t>
            </w:r>
          </w:p>
          <w:p w14:paraId="377E4211" w14:textId="77777777" w:rsidR="0016485D" w:rsidRDefault="0016485D" w:rsidP="0016485D">
            <w:pPr>
              <w:pStyle w:val="stimulus"/>
            </w:pPr>
            <w:r>
              <w:t>Administrator provides location of file.</w:t>
            </w:r>
          </w:p>
          <w:p w14:paraId="01B95EAC" w14:textId="77777777" w:rsidR="0016485D" w:rsidRDefault="0016485D" w:rsidP="0016485D">
            <w:pPr>
              <w:pStyle w:val="response"/>
            </w:pPr>
            <w:r>
              <w:t>Systems validates file.</w:t>
            </w:r>
          </w:p>
          <w:p w14:paraId="3F718D74" w14:textId="77777777" w:rsidR="0016485D" w:rsidRPr="002F5690" w:rsidRDefault="0016485D" w:rsidP="0016485D">
            <w:pPr>
              <w:pStyle w:val="stimulus"/>
              <w:ind w:left="1440"/>
            </w:pPr>
            <w:r>
              <w:t>System performs update and displays its progress.</w:t>
            </w:r>
          </w:p>
          <w:p w14:paraId="024C71FD" w14:textId="77777777" w:rsidR="0016485D" w:rsidRDefault="0016485D" w:rsidP="0016485D">
            <w:pPr>
              <w:pStyle w:val="stimulus"/>
              <w:ind w:left="1440"/>
            </w:pPr>
            <w:r>
              <w:t>System provides update confirmation and corresponding number</w:t>
            </w:r>
          </w:p>
          <w:p w14:paraId="49BDAF08" w14:textId="77777777" w:rsidR="0016485D" w:rsidRDefault="0016485D" w:rsidP="006911EC"/>
        </w:tc>
      </w:tr>
      <w:tr w:rsidR="0016485D" w14:paraId="5AA5C91B" w14:textId="77777777" w:rsidTr="006911EC">
        <w:tc>
          <w:tcPr>
            <w:tcW w:w="9576" w:type="dxa"/>
          </w:tcPr>
          <w:p w14:paraId="067527D5" w14:textId="77777777" w:rsidR="0016485D" w:rsidRDefault="0016485D" w:rsidP="006911EC">
            <w:r>
              <w:t>Alternatives: Perform on schedule</w:t>
            </w:r>
          </w:p>
          <w:p w14:paraId="5785CC67" w14:textId="77777777" w:rsidR="0016485D" w:rsidRPr="00FF1C9D" w:rsidRDefault="0016485D" w:rsidP="006911EC">
            <w:r>
              <w:t>Exceptions: Update or system check fails. Wrong file.</w:t>
            </w:r>
          </w:p>
          <w:p w14:paraId="42FF63D5" w14:textId="77777777" w:rsidR="0016485D" w:rsidRDefault="0016485D" w:rsidP="006911EC"/>
        </w:tc>
      </w:tr>
    </w:tbl>
    <w:p w14:paraId="2520EBC6" w14:textId="77777777" w:rsidR="0016485D" w:rsidRDefault="0016485D" w:rsidP="0016485D"/>
    <w:tbl>
      <w:tblPr>
        <w:tblStyle w:val="TableGrid"/>
        <w:tblW w:w="0" w:type="auto"/>
        <w:tblLook w:val="04A0" w:firstRow="1" w:lastRow="0" w:firstColumn="1" w:lastColumn="0" w:noHBand="0" w:noVBand="1"/>
      </w:tblPr>
      <w:tblGrid>
        <w:gridCol w:w="9350"/>
      </w:tblGrid>
      <w:tr w:rsidR="0016485D" w14:paraId="28E1DDDE" w14:textId="77777777" w:rsidTr="006911EC">
        <w:tc>
          <w:tcPr>
            <w:tcW w:w="9350" w:type="dxa"/>
          </w:tcPr>
          <w:p w14:paraId="7B01D209" w14:textId="77777777" w:rsidR="0016485D" w:rsidRDefault="0016485D" w:rsidP="006911EC">
            <w:pPr>
              <w:tabs>
                <w:tab w:val="left" w:pos="2897"/>
              </w:tabs>
            </w:pPr>
            <w:r>
              <w:t xml:space="preserve">Use case ID: maintenance4                             Name: Perform maintenance tasks </w:t>
            </w:r>
          </w:p>
          <w:p w14:paraId="0FE38B93" w14:textId="77777777" w:rsidR="0016485D" w:rsidRDefault="0016485D" w:rsidP="006911EC">
            <w:r>
              <w:t>pre-conditions: Maintenance must be scheduled for current period. System must be in maintenance mode. Actor must be login into Gameserve and have administrator privileges. Actor must be in the “perform system maintenance” menu option.</w:t>
            </w:r>
          </w:p>
          <w:p w14:paraId="276E33E3" w14:textId="77777777" w:rsidR="0016485D" w:rsidRDefault="0016485D" w:rsidP="006911EC">
            <w:r>
              <w:lastRenderedPageBreak/>
              <w:t>post-conditions: The maintenance record file will be updated. Actor will have confirmation number.</w:t>
            </w:r>
          </w:p>
          <w:p w14:paraId="49C948C2" w14:textId="77777777" w:rsidR="0016485D" w:rsidRDefault="0016485D" w:rsidP="006911EC">
            <w:r>
              <w:t>Initiated by: System Administrator</w:t>
            </w:r>
          </w:p>
          <w:p w14:paraId="49F90448" w14:textId="77777777" w:rsidR="0016485D" w:rsidRDefault="0016485D" w:rsidP="006911EC">
            <w:r>
              <w:t>Triggering Event: Actor selects perform system maintenance in Gameserve main menu.</w:t>
            </w:r>
          </w:p>
          <w:p w14:paraId="712614C5" w14:textId="77777777" w:rsidR="0016485D" w:rsidRDefault="0016485D" w:rsidP="006911EC">
            <w:r>
              <w:t>Additional Actors: None</w:t>
            </w:r>
          </w:p>
          <w:p w14:paraId="5CF7C8DE" w14:textId="77777777" w:rsidR="0016485D" w:rsidRDefault="0016485D" w:rsidP="006911EC"/>
        </w:tc>
      </w:tr>
      <w:tr w:rsidR="0016485D" w14:paraId="5D5666C0" w14:textId="77777777" w:rsidTr="006911EC">
        <w:tc>
          <w:tcPr>
            <w:tcW w:w="9350" w:type="dxa"/>
          </w:tcPr>
          <w:p w14:paraId="7C0952BB" w14:textId="77777777" w:rsidR="0016485D" w:rsidRDefault="0016485D" w:rsidP="006911EC">
            <w:r>
              <w:lastRenderedPageBreak/>
              <w:t>Sequence of Events:</w:t>
            </w:r>
          </w:p>
          <w:p w14:paraId="0CB7BBE9" w14:textId="77777777" w:rsidR="0016485D" w:rsidRDefault="0016485D" w:rsidP="0016485D">
            <w:pPr>
              <w:pStyle w:val="response"/>
              <w:numPr>
                <w:ilvl w:val="0"/>
                <w:numId w:val="8"/>
              </w:numPr>
            </w:pPr>
            <w:r>
              <w:t>Actor selects perform system maintenance in main menu.</w:t>
            </w:r>
          </w:p>
          <w:p w14:paraId="7FB08360" w14:textId="77777777" w:rsidR="0016485D" w:rsidRPr="00795BD8" w:rsidRDefault="0016485D" w:rsidP="0016485D">
            <w:pPr>
              <w:pStyle w:val="response"/>
            </w:pPr>
            <w:r>
              <w:t>System responds with a menu with all the available maintenance tasks.</w:t>
            </w:r>
          </w:p>
          <w:p w14:paraId="31AD00BF" w14:textId="77777777" w:rsidR="0016485D" w:rsidRPr="00493A72" w:rsidRDefault="0016485D" w:rsidP="0016485D">
            <w:pPr>
              <w:pStyle w:val="response"/>
              <w:ind w:left="720"/>
            </w:pPr>
            <w:r>
              <w:t xml:space="preserve">Actors select maintenance task/s to perform. </w:t>
            </w:r>
          </w:p>
          <w:p w14:paraId="5502776D" w14:textId="77777777" w:rsidR="0016485D" w:rsidRDefault="0016485D" w:rsidP="0016485D">
            <w:pPr>
              <w:pStyle w:val="stimulus"/>
              <w:ind w:left="1440"/>
            </w:pPr>
            <w:r>
              <w:t>System responds with a list of maintenance task/s to perform.</w:t>
            </w:r>
          </w:p>
          <w:p w14:paraId="5AAC7AD8" w14:textId="77777777" w:rsidR="0016485D" w:rsidRPr="002815A3" w:rsidRDefault="0016485D" w:rsidP="0016485D">
            <w:pPr>
              <w:pStyle w:val="response"/>
            </w:pPr>
            <w:r>
              <w:t>System displays confirmation message.</w:t>
            </w:r>
          </w:p>
          <w:p w14:paraId="25F1A00A" w14:textId="77777777" w:rsidR="0016485D" w:rsidRDefault="0016485D" w:rsidP="0016485D">
            <w:pPr>
              <w:pStyle w:val="stimulus"/>
            </w:pPr>
            <w:r>
              <w:t>Actors provides confirmation.</w:t>
            </w:r>
          </w:p>
          <w:p w14:paraId="419564DE" w14:textId="77777777" w:rsidR="0016485D" w:rsidRDefault="0016485D" w:rsidP="0016485D">
            <w:pPr>
              <w:pStyle w:val="response"/>
            </w:pPr>
            <w:r>
              <w:t>Systems responds by performing requested task/s.</w:t>
            </w:r>
          </w:p>
          <w:p w14:paraId="1B4B6C32" w14:textId="77777777" w:rsidR="0016485D" w:rsidRDefault="0016485D" w:rsidP="0016485D">
            <w:pPr>
              <w:pStyle w:val="stimulus"/>
              <w:ind w:left="1440"/>
            </w:pPr>
            <w:r>
              <w:t>System displays progress.</w:t>
            </w:r>
          </w:p>
          <w:p w14:paraId="378281F2" w14:textId="77777777" w:rsidR="0016485D" w:rsidRPr="00D43E5A" w:rsidRDefault="0016485D" w:rsidP="0016485D">
            <w:pPr>
              <w:pStyle w:val="response"/>
            </w:pPr>
            <w:r>
              <w:t>System updates the maintenance record file.</w:t>
            </w:r>
          </w:p>
          <w:p w14:paraId="24BFFB34" w14:textId="77777777" w:rsidR="0016485D" w:rsidRPr="00314F7C" w:rsidRDefault="0016485D" w:rsidP="0016485D">
            <w:pPr>
              <w:pStyle w:val="response"/>
            </w:pPr>
            <w:r>
              <w:t>System provides confirmation and associated number.</w:t>
            </w:r>
          </w:p>
          <w:p w14:paraId="7414CF02" w14:textId="77777777" w:rsidR="0016485D" w:rsidRDefault="0016485D" w:rsidP="006911EC"/>
        </w:tc>
      </w:tr>
      <w:tr w:rsidR="0016485D" w14:paraId="365D2639" w14:textId="77777777" w:rsidTr="006911EC">
        <w:tc>
          <w:tcPr>
            <w:tcW w:w="9350" w:type="dxa"/>
          </w:tcPr>
          <w:p w14:paraId="56B0CAA9" w14:textId="77777777" w:rsidR="0016485D" w:rsidRDefault="0016485D" w:rsidP="006911EC">
            <w:r>
              <w:t xml:space="preserve">Alternatives: Perform on schedule. </w:t>
            </w:r>
          </w:p>
          <w:p w14:paraId="575B9959" w14:textId="77777777" w:rsidR="0016485D" w:rsidRPr="00FF1C9D" w:rsidRDefault="0016485D" w:rsidP="006911EC">
            <w:r>
              <w:t>Exceptions: At least one maintenance task fails.</w:t>
            </w:r>
          </w:p>
          <w:p w14:paraId="7016D102" w14:textId="77777777" w:rsidR="0016485D" w:rsidRDefault="0016485D" w:rsidP="006911EC"/>
        </w:tc>
      </w:tr>
    </w:tbl>
    <w:p w14:paraId="2E903326" w14:textId="77777777" w:rsidR="0016485D" w:rsidRDefault="0016485D" w:rsidP="0016485D">
      <w:pPr>
        <w:pStyle w:val="Heading3"/>
        <w:rPr>
          <w:ins w:id="75" w:author="Umer" w:date="2020-10-31T23:06:00Z"/>
        </w:rPr>
      </w:pPr>
    </w:p>
    <w:p w14:paraId="6D06F57F" w14:textId="77777777" w:rsidR="0016485D" w:rsidRDefault="0016485D" w:rsidP="0016485D">
      <w:pPr>
        <w:pStyle w:val="Heading3"/>
        <w:rPr>
          <w:ins w:id="76" w:author="Umer" w:date="2020-10-31T23:05:00Z"/>
        </w:rPr>
      </w:pPr>
      <w:ins w:id="77" w:author="Umer" w:date="2020-10-31T23:05:00Z">
        <w:r>
          <w:t>Product Use Case List</w:t>
        </w:r>
      </w:ins>
    </w:p>
    <w:tbl>
      <w:tblPr>
        <w:tblStyle w:val="TableGrid"/>
        <w:tblW w:w="0" w:type="auto"/>
        <w:tblInd w:w="1080" w:type="dxa"/>
        <w:tblLook w:val="04A0" w:firstRow="1" w:lastRow="0" w:firstColumn="1" w:lastColumn="0" w:noHBand="0" w:noVBand="1"/>
      </w:tblPr>
      <w:tblGrid>
        <w:gridCol w:w="8270"/>
      </w:tblGrid>
      <w:tr w:rsidR="0016485D" w14:paraId="3A421A08" w14:textId="77777777" w:rsidTr="006911EC">
        <w:trPr>
          <w:ins w:id="78" w:author="Umer" w:date="2020-10-31T23:05:00Z"/>
        </w:trPr>
        <w:tc>
          <w:tcPr>
            <w:tcW w:w="9350" w:type="dxa"/>
          </w:tcPr>
          <w:p w14:paraId="3F04E7EC" w14:textId="77777777" w:rsidR="0016485D" w:rsidRDefault="0016485D" w:rsidP="006911EC">
            <w:pPr>
              <w:pStyle w:val="ListParagraph"/>
              <w:tabs>
                <w:tab w:val="left" w:pos="2897"/>
              </w:tabs>
              <w:jc w:val="center"/>
              <w:rPr>
                <w:ins w:id="79" w:author="Umer" w:date="2020-10-31T23:05:00Z"/>
              </w:rPr>
            </w:pPr>
            <w:ins w:id="80" w:author="Umer" w:date="2020-10-31T23:05:00Z">
              <w:r>
                <w:t>Pre-Game</w:t>
              </w:r>
            </w:ins>
          </w:p>
        </w:tc>
      </w:tr>
      <w:tr w:rsidR="0016485D" w14:paraId="400E1AC6" w14:textId="77777777" w:rsidTr="006911EC">
        <w:trPr>
          <w:ins w:id="81" w:author="Umer" w:date="2020-10-31T23:05:00Z"/>
        </w:trPr>
        <w:tc>
          <w:tcPr>
            <w:tcW w:w="9350" w:type="dxa"/>
          </w:tcPr>
          <w:p w14:paraId="14ED81D2" w14:textId="77777777" w:rsidR="0016485D" w:rsidRPr="0027028E" w:rsidRDefault="0016485D" w:rsidP="006911EC">
            <w:pPr>
              <w:spacing w:before="0" w:after="240"/>
              <w:jc w:val="left"/>
              <w:rPr>
                <w:ins w:id="82" w:author="Umer" w:date="2020-10-31T23:05:00Z"/>
                <w:rFonts w:eastAsia="Times New Roman"/>
              </w:rPr>
            </w:pPr>
            <w:ins w:id="83" w:author="Umer" w:date="2020-10-31T23:05:00Z">
              <w:r w:rsidRPr="0027028E">
                <w:rPr>
                  <w:rFonts w:eastAsia="Times New Roman"/>
                  <w:color w:val="000000"/>
                </w:rPr>
                <w:t>1.</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User Changes Avatars</w:t>
              </w:r>
            </w:ins>
          </w:p>
          <w:p w14:paraId="769A11C1" w14:textId="77777777" w:rsidR="0016485D" w:rsidRPr="0027028E" w:rsidRDefault="0016485D" w:rsidP="006911EC">
            <w:pPr>
              <w:spacing w:before="0" w:after="240"/>
              <w:jc w:val="left"/>
              <w:rPr>
                <w:ins w:id="84" w:author="Umer" w:date="2020-10-31T23:05:00Z"/>
                <w:rFonts w:eastAsia="Times New Roman"/>
              </w:rPr>
            </w:pPr>
            <w:ins w:id="85" w:author="Umer" w:date="2020-10-31T23:05:00Z">
              <w:r w:rsidRPr="0027028E">
                <w:rPr>
                  <w:rFonts w:eastAsia="Times New Roman"/>
                  <w:color w:val="000000"/>
                </w:rPr>
                <w:lastRenderedPageBreak/>
                <w:t>2.</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User Chooses Game Mode</w:t>
              </w:r>
            </w:ins>
          </w:p>
          <w:p w14:paraId="0FA8095C" w14:textId="77777777" w:rsidR="0016485D" w:rsidRPr="0027028E" w:rsidRDefault="0016485D" w:rsidP="006911EC">
            <w:pPr>
              <w:spacing w:before="0" w:after="240"/>
              <w:jc w:val="left"/>
              <w:rPr>
                <w:ins w:id="86" w:author="Umer" w:date="2020-10-31T23:05:00Z"/>
                <w:rFonts w:eastAsia="Times New Roman"/>
              </w:rPr>
            </w:pPr>
            <w:ins w:id="87" w:author="Umer" w:date="2020-10-31T23:05:00Z">
              <w:r w:rsidRPr="0027028E">
                <w:rPr>
                  <w:rFonts w:eastAsia="Times New Roman"/>
                  <w:color w:val="000000"/>
                </w:rPr>
                <w:t>3.</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User Invites friends to a personal lobby</w:t>
              </w:r>
            </w:ins>
          </w:p>
          <w:p w14:paraId="3C7BC5CB" w14:textId="77777777" w:rsidR="0016485D" w:rsidRPr="0027028E" w:rsidRDefault="0016485D" w:rsidP="006911EC">
            <w:pPr>
              <w:spacing w:before="0" w:after="240"/>
              <w:jc w:val="left"/>
              <w:rPr>
                <w:ins w:id="88" w:author="Umer" w:date="2020-10-31T23:05:00Z"/>
                <w:rFonts w:eastAsia="Times New Roman"/>
              </w:rPr>
            </w:pPr>
            <w:ins w:id="89" w:author="Umer" w:date="2020-10-31T23:05:00Z">
              <w:r w:rsidRPr="0027028E">
                <w:rPr>
                  <w:rFonts w:eastAsia="Times New Roman"/>
                  <w:color w:val="000000"/>
                </w:rPr>
                <w:t>4.</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User queues with friends</w:t>
              </w:r>
            </w:ins>
          </w:p>
          <w:p w14:paraId="735FDF80" w14:textId="77777777" w:rsidR="0016485D" w:rsidRDefault="0016485D" w:rsidP="006911EC">
            <w:pPr>
              <w:tabs>
                <w:tab w:val="left" w:pos="2897"/>
              </w:tabs>
              <w:spacing w:before="0"/>
              <w:rPr>
                <w:ins w:id="90" w:author="Umer" w:date="2020-10-31T23:05:00Z"/>
              </w:rPr>
              <w:pPrChange w:id="91" w:author="Umer" w:date="2020-10-31T23:05:00Z">
                <w:pPr>
                  <w:pStyle w:val="ListParagraph"/>
                  <w:tabs>
                    <w:tab w:val="left" w:pos="2897"/>
                  </w:tabs>
                  <w:spacing w:before="0"/>
                  <w:jc w:val="left"/>
                </w:pPr>
              </w:pPrChange>
            </w:pPr>
            <w:ins w:id="92" w:author="Umer" w:date="2020-10-31T23:05:00Z">
              <w:r w:rsidRPr="000C3D22">
                <w:rPr>
                  <w:rFonts w:eastAsia="Times New Roman"/>
                  <w:color w:val="000000"/>
                  <w:rPrChange w:id="93" w:author="Umer" w:date="2020-10-31T23:05:00Z">
                    <w:rPr/>
                  </w:rPrChange>
                </w:rPr>
                <w:t>5.</w:t>
              </w:r>
              <w:r>
                <w:rPr>
                  <w:rFonts w:eastAsia="Times New Roman"/>
                  <w:color w:val="000000"/>
                </w:rPr>
                <w:t xml:space="preserve">         </w:t>
              </w:r>
              <w:r w:rsidRPr="000C3D22">
                <w:rPr>
                  <w:rFonts w:eastAsia="Times New Roman"/>
                  <w:color w:val="000000"/>
                  <w:rPrChange w:id="94" w:author="Umer" w:date="2020-10-31T23:05:00Z">
                    <w:rPr/>
                  </w:rPrChange>
                </w:rPr>
                <w:t>User reports an unfriendly user</w:t>
              </w:r>
              <w:r>
                <w:t xml:space="preserve"> </w:t>
              </w:r>
            </w:ins>
          </w:p>
        </w:tc>
      </w:tr>
    </w:tbl>
    <w:p w14:paraId="7825FFB5" w14:textId="77777777" w:rsidR="0016485D" w:rsidRPr="0027028E" w:rsidRDefault="0016485D" w:rsidP="0016485D">
      <w:pPr>
        <w:spacing w:before="0" w:after="240"/>
        <w:jc w:val="left"/>
        <w:rPr>
          <w:ins w:id="95" w:author="Umer" w:date="2020-10-31T23:04:00Z"/>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6485D" w:rsidRPr="0027028E" w14:paraId="7080E56A" w14:textId="77777777" w:rsidTr="006911EC">
        <w:trPr>
          <w:trHeight w:val="4028"/>
          <w:ins w:id="96"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C487" w14:textId="77777777" w:rsidR="0016485D" w:rsidRPr="0027028E" w:rsidRDefault="0016485D" w:rsidP="006911EC">
            <w:pPr>
              <w:spacing w:before="200" w:after="240"/>
              <w:jc w:val="left"/>
              <w:rPr>
                <w:ins w:id="97" w:author="Umer" w:date="2020-10-31T23:04:00Z"/>
                <w:rFonts w:eastAsia="Times New Roman"/>
              </w:rPr>
            </w:pPr>
            <w:ins w:id="98" w:author="Umer" w:date="2020-10-31T23:04:00Z">
              <w:r w:rsidRPr="0027028E">
                <w:rPr>
                  <w:rFonts w:eastAsia="Times New Roman"/>
                  <w:color w:val="000000"/>
                </w:rPr>
                <w:t xml:space="preserve">Use case ID: PreGame1                         </w:t>
              </w:r>
              <w:r w:rsidRPr="0027028E">
                <w:rPr>
                  <w:rFonts w:eastAsia="Times New Roman"/>
                  <w:color w:val="000000"/>
                </w:rPr>
                <w:tab/>
                <w:t>Name: User Changes Avatars</w:t>
              </w:r>
            </w:ins>
          </w:p>
          <w:p w14:paraId="11B35FF7" w14:textId="77777777" w:rsidR="0016485D" w:rsidRPr="0027028E" w:rsidRDefault="0016485D" w:rsidP="006911EC">
            <w:pPr>
              <w:spacing w:before="200" w:after="240"/>
              <w:jc w:val="left"/>
              <w:rPr>
                <w:ins w:id="99" w:author="Umer" w:date="2020-10-31T23:04:00Z"/>
                <w:rFonts w:eastAsia="Times New Roman"/>
              </w:rPr>
            </w:pPr>
            <w:ins w:id="100" w:author="Umer" w:date="2020-10-31T23:04:00Z">
              <w:r w:rsidRPr="0027028E">
                <w:rPr>
                  <w:rFonts w:eastAsia="Times New Roman"/>
                  <w:color w:val="000000"/>
                </w:rPr>
                <w:t>pre-conditions: The game should open up to show the players’ character and should have an option to customize it on the main screen before jumping into a game.</w:t>
              </w:r>
            </w:ins>
          </w:p>
          <w:p w14:paraId="29752FF1" w14:textId="77777777" w:rsidR="0016485D" w:rsidRPr="0027028E" w:rsidRDefault="0016485D" w:rsidP="006911EC">
            <w:pPr>
              <w:spacing w:before="200" w:after="240"/>
              <w:jc w:val="left"/>
              <w:rPr>
                <w:ins w:id="101" w:author="Umer" w:date="2020-10-31T23:04:00Z"/>
                <w:rFonts w:eastAsia="Times New Roman"/>
              </w:rPr>
            </w:pPr>
            <w:ins w:id="102" w:author="Umer" w:date="2020-10-31T23:04:00Z">
              <w:r w:rsidRPr="0027028E">
                <w:rPr>
                  <w:rFonts w:eastAsia="Times New Roman"/>
                  <w:color w:val="000000"/>
                </w:rPr>
                <w:t>post-conditions: Game UI has changed and is updated with the new avatar. The player will now see the new avatar on the screen.</w:t>
              </w:r>
            </w:ins>
          </w:p>
          <w:p w14:paraId="0FBD06A6" w14:textId="77777777" w:rsidR="0016485D" w:rsidRPr="0027028E" w:rsidRDefault="0016485D" w:rsidP="006911EC">
            <w:pPr>
              <w:spacing w:before="200" w:after="240"/>
              <w:jc w:val="left"/>
              <w:rPr>
                <w:ins w:id="103" w:author="Umer" w:date="2020-10-31T23:04:00Z"/>
                <w:rFonts w:eastAsia="Times New Roman"/>
              </w:rPr>
            </w:pPr>
            <w:ins w:id="104" w:author="Umer" w:date="2020-10-31T23:04:00Z">
              <w:r w:rsidRPr="0027028E">
                <w:rPr>
                  <w:rFonts w:eastAsia="Times New Roman"/>
                  <w:color w:val="000000"/>
                </w:rPr>
                <w:t>Initiated by: user</w:t>
              </w:r>
            </w:ins>
          </w:p>
          <w:p w14:paraId="61B4B677" w14:textId="77777777" w:rsidR="0016485D" w:rsidRPr="0027028E" w:rsidRDefault="0016485D" w:rsidP="006911EC">
            <w:pPr>
              <w:spacing w:before="200" w:after="240"/>
              <w:jc w:val="left"/>
              <w:rPr>
                <w:ins w:id="105" w:author="Umer" w:date="2020-10-31T23:04:00Z"/>
                <w:rFonts w:eastAsia="Times New Roman"/>
              </w:rPr>
            </w:pPr>
            <w:ins w:id="106" w:author="Umer" w:date="2020-10-31T23:04:00Z">
              <w:r w:rsidRPr="0027028E">
                <w:rPr>
                  <w:rFonts w:eastAsia="Times New Roman"/>
                  <w:color w:val="000000"/>
                </w:rPr>
                <w:t>Triggering Event: Administrator chooses update avatar from menu.</w:t>
              </w:r>
            </w:ins>
          </w:p>
          <w:p w14:paraId="6CC8DADB" w14:textId="77777777" w:rsidR="0016485D" w:rsidRPr="0027028E" w:rsidRDefault="0016485D" w:rsidP="006911EC">
            <w:pPr>
              <w:spacing w:before="200" w:after="240"/>
              <w:jc w:val="left"/>
              <w:rPr>
                <w:ins w:id="107" w:author="Umer" w:date="2020-10-31T23:04:00Z"/>
                <w:rFonts w:eastAsia="Times New Roman"/>
              </w:rPr>
            </w:pPr>
            <w:ins w:id="108" w:author="Umer" w:date="2020-10-31T23:04:00Z">
              <w:r w:rsidRPr="0027028E">
                <w:rPr>
                  <w:rFonts w:eastAsia="Times New Roman"/>
                  <w:color w:val="000000"/>
                </w:rPr>
                <w:t>Additional Actors: None</w:t>
              </w:r>
            </w:ins>
          </w:p>
        </w:tc>
      </w:tr>
      <w:tr w:rsidR="0016485D" w:rsidRPr="0027028E" w14:paraId="5F08EEF1" w14:textId="77777777" w:rsidTr="006911EC">
        <w:trPr>
          <w:trHeight w:val="4610"/>
          <w:ins w:id="109"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DF60B" w14:textId="77777777" w:rsidR="0016485D" w:rsidRPr="0027028E" w:rsidRDefault="0016485D" w:rsidP="006911EC">
            <w:pPr>
              <w:spacing w:before="200" w:after="240"/>
              <w:jc w:val="left"/>
              <w:rPr>
                <w:ins w:id="110" w:author="Umer" w:date="2020-10-31T23:04:00Z"/>
                <w:rFonts w:eastAsia="Times New Roman"/>
              </w:rPr>
            </w:pPr>
            <w:ins w:id="111" w:author="Umer" w:date="2020-10-31T23:04:00Z">
              <w:r w:rsidRPr="0027028E">
                <w:rPr>
                  <w:rFonts w:eastAsia="Times New Roman"/>
                  <w:color w:val="000000"/>
                </w:rPr>
                <w:t>Sequence of Events:</w:t>
              </w:r>
            </w:ins>
          </w:p>
          <w:p w14:paraId="1304B214" w14:textId="77777777" w:rsidR="0016485D" w:rsidRPr="0027028E" w:rsidRDefault="0016485D" w:rsidP="006911EC">
            <w:pPr>
              <w:spacing w:before="200" w:after="240"/>
              <w:jc w:val="left"/>
              <w:rPr>
                <w:ins w:id="112" w:author="Umer" w:date="2020-10-31T23:04:00Z"/>
                <w:rFonts w:eastAsia="Times New Roman"/>
              </w:rPr>
            </w:pPr>
            <w:ins w:id="113" w:author="Umer" w:date="2020-10-31T23:04:00Z">
              <w:r w:rsidRPr="0027028E">
                <w:rPr>
                  <w:rFonts w:eastAsia="Times New Roman"/>
                  <w:color w:val="000000"/>
                </w:rPr>
                <w:t>1.</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User chooses to update the avatar from the menu.</w:t>
              </w:r>
            </w:ins>
          </w:p>
          <w:p w14:paraId="363077F1" w14:textId="77777777" w:rsidR="0016485D" w:rsidRPr="0027028E" w:rsidRDefault="0016485D" w:rsidP="006911EC">
            <w:pPr>
              <w:spacing w:before="200" w:after="240"/>
              <w:jc w:val="left"/>
              <w:rPr>
                <w:ins w:id="114" w:author="Umer" w:date="2020-10-31T23:04:00Z"/>
                <w:rFonts w:eastAsia="Times New Roman"/>
              </w:rPr>
            </w:pPr>
            <w:ins w:id="115" w:author="Umer" w:date="2020-10-31T23:04:00Z">
              <w:r w:rsidRPr="0027028E">
                <w:rPr>
                  <w:rFonts w:eastAsia="Times New Roman"/>
                  <w:color w:val="000000"/>
                </w:rPr>
                <w:t>2.</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performs update avatar check.</w:t>
              </w:r>
            </w:ins>
          </w:p>
          <w:p w14:paraId="7C7627BF" w14:textId="77777777" w:rsidR="0016485D" w:rsidRPr="0027028E" w:rsidRDefault="0016485D" w:rsidP="006911EC">
            <w:pPr>
              <w:spacing w:before="200" w:after="240"/>
              <w:jc w:val="left"/>
              <w:rPr>
                <w:ins w:id="116" w:author="Umer" w:date="2020-10-31T23:04:00Z"/>
                <w:rFonts w:eastAsia="Times New Roman"/>
              </w:rPr>
            </w:pPr>
            <w:ins w:id="117" w:author="Umer" w:date="2020-10-31T23:04:00Z">
              <w:r w:rsidRPr="0027028E">
                <w:rPr>
                  <w:rFonts w:eastAsia="Times New Roman"/>
                  <w:color w:val="000000"/>
                </w:rPr>
                <w:t>3.</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responds by asking the actor to choose the location of the file.</w:t>
              </w:r>
            </w:ins>
          </w:p>
          <w:p w14:paraId="5BDFCA5D" w14:textId="77777777" w:rsidR="0016485D" w:rsidRPr="0027028E" w:rsidRDefault="0016485D" w:rsidP="006911EC">
            <w:pPr>
              <w:spacing w:before="200" w:after="240"/>
              <w:jc w:val="left"/>
              <w:rPr>
                <w:ins w:id="118" w:author="Umer" w:date="2020-10-31T23:04:00Z"/>
                <w:rFonts w:eastAsia="Times New Roman"/>
              </w:rPr>
            </w:pPr>
            <w:ins w:id="119" w:author="Umer" w:date="2020-10-31T23:04:00Z">
              <w:r w:rsidRPr="0027028E">
                <w:rPr>
                  <w:rFonts w:eastAsia="Times New Roman"/>
                  <w:color w:val="000000"/>
                </w:rPr>
                <w:t>4.</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Administrator provides location of file.</w:t>
              </w:r>
            </w:ins>
          </w:p>
          <w:p w14:paraId="336334EB" w14:textId="77777777" w:rsidR="0016485D" w:rsidRPr="0027028E" w:rsidRDefault="0016485D" w:rsidP="006911EC">
            <w:pPr>
              <w:spacing w:before="200" w:after="240"/>
              <w:jc w:val="left"/>
              <w:rPr>
                <w:ins w:id="120" w:author="Umer" w:date="2020-10-31T23:04:00Z"/>
                <w:rFonts w:eastAsia="Times New Roman"/>
              </w:rPr>
            </w:pPr>
            <w:ins w:id="121" w:author="Umer" w:date="2020-10-31T23:04:00Z">
              <w:r w:rsidRPr="0027028E">
                <w:rPr>
                  <w:rFonts w:eastAsia="Times New Roman"/>
                  <w:color w:val="000000"/>
                </w:rPr>
                <w:t>5.</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Systems validates files.</w:t>
              </w:r>
            </w:ins>
          </w:p>
          <w:p w14:paraId="7FF1DAC2" w14:textId="77777777" w:rsidR="0016485D" w:rsidRPr="0027028E" w:rsidRDefault="0016485D" w:rsidP="006911EC">
            <w:pPr>
              <w:spacing w:before="200" w:after="240"/>
              <w:jc w:val="left"/>
              <w:rPr>
                <w:ins w:id="122" w:author="Umer" w:date="2020-10-31T23:04:00Z"/>
                <w:rFonts w:eastAsia="Times New Roman"/>
              </w:rPr>
            </w:pPr>
            <w:ins w:id="123" w:author="Umer" w:date="2020-10-31T23:04:00Z">
              <w:r w:rsidRPr="0027028E">
                <w:rPr>
                  <w:rFonts w:eastAsia="Times New Roman"/>
                  <w:color w:val="000000"/>
                </w:rPr>
                <w:t>6.</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performs updates and displays its progress.</w:t>
              </w:r>
            </w:ins>
          </w:p>
          <w:p w14:paraId="7C6237F0" w14:textId="77777777" w:rsidR="0016485D" w:rsidRPr="0027028E" w:rsidRDefault="0016485D" w:rsidP="006911EC">
            <w:pPr>
              <w:spacing w:before="200" w:after="240"/>
              <w:jc w:val="left"/>
              <w:rPr>
                <w:ins w:id="124" w:author="Umer" w:date="2020-10-31T23:04:00Z"/>
                <w:rFonts w:eastAsia="Times New Roman"/>
              </w:rPr>
            </w:pPr>
            <w:ins w:id="125" w:author="Umer" w:date="2020-10-31T23:04:00Z">
              <w:r w:rsidRPr="0027028E">
                <w:rPr>
                  <w:rFonts w:eastAsia="Times New Roman"/>
                  <w:color w:val="000000"/>
                </w:rPr>
                <w:t>7.</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provides update confirmation and corresponding number.</w:t>
              </w:r>
            </w:ins>
          </w:p>
        </w:tc>
      </w:tr>
      <w:tr w:rsidR="0016485D" w:rsidRPr="0027028E" w14:paraId="7DB4181D" w14:textId="77777777" w:rsidTr="006911EC">
        <w:trPr>
          <w:trHeight w:val="1520"/>
          <w:ins w:id="126"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7E05" w14:textId="77777777" w:rsidR="0016485D" w:rsidRPr="0027028E" w:rsidRDefault="0016485D" w:rsidP="006911EC">
            <w:pPr>
              <w:spacing w:before="200" w:after="240"/>
              <w:jc w:val="left"/>
              <w:rPr>
                <w:ins w:id="127" w:author="Umer" w:date="2020-10-31T23:04:00Z"/>
                <w:rFonts w:eastAsia="Times New Roman"/>
              </w:rPr>
            </w:pPr>
            <w:ins w:id="128" w:author="Umer" w:date="2020-10-31T23:04:00Z">
              <w:r w:rsidRPr="0027028E">
                <w:rPr>
                  <w:rFonts w:eastAsia="Times New Roman"/>
                  <w:color w:val="000000"/>
                </w:rPr>
                <w:lastRenderedPageBreak/>
                <w:t>Alternatives: N/A</w:t>
              </w:r>
            </w:ins>
          </w:p>
          <w:p w14:paraId="0AC68A4B" w14:textId="77777777" w:rsidR="0016485D" w:rsidRPr="0027028E" w:rsidRDefault="0016485D" w:rsidP="006911EC">
            <w:pPr>
              <w:spacing w:before="200" w:after="240"/>
              <w:jc w:val="left"/>
              <w:rPr>
                <w:ins w:id="129" w:author="Umer" w:date="2020-10-31T23:04:00Z"/>
                <w:rFonts w:eastAsia="Times New Roman"/>
              </w:rPr>
            </w:pPr>
            <w:ins w:id="130" w:author="Umer" w:date="2020-10-31T23:04:00Z">
              <w:r w:rsidRPr="0027028E">
                <w:rPr>
                  <w:rFonts w:eastAsia="Times New Roman"/>
                  <w:color w:val="000000"/>
                </w:rPr>
                <w:t>Exceptions: Update or system check fails. Wrong file.</w:t>
              </w:r>
            </w:ins>
          </w:p>
        </w:tc>
      </w:tr>
    </w:tbl>
    <w:p w14:paraId="010E0B92" w14:textId="77777777" w:rsidR="0016485D" w:rsidRPr="0027028E" w:rsidRDefault="0016485D" w:rsidP="0016485D">
      <w:pPr>
        <w:spacing w:before="0" w:after="240"/>
        <w:jc w:val="left"/>
        <w:rPr>
          <w:ins w:id="131" w:author="Umer" w:date="2020-10-31T23:04:00Z"/>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6485D" w:rsidRPr="0027028E" w14:paraId="2CA1CFC6" w14:textId="77777777" w:rsidTr="006911EC">
        <w:trPr>
          <w:trHeight w:val="4035"/>
          <w:ins w:id="132"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E9D69" w14:textId="77777777" w:rsidR="0016485D" w:rsidRPr="0027028E" w:rsidRDefault="0016485D" w:rsidP="006911EC">
            <w:pPr>
              <w:spacing w:before="200" w:after="240"/>
              <w:jc w:val="left"/>
              <w:rPr>
                <w:ins w:id="133" w:author="Umer" w:date="2020-10-31T23:04:00Z"/>
                <w:rFonts w:eastAsia="Times New Roman"/>
              </w:rPr>
            </w:pPr>
            <w:ins w:id="134" w:author="Umer" w:date="2020-10-31T23:04:00Z">
              <w:r w:rsidRPr="0027028E">
                <w:rPr>
                  <w:rFonts w:eastAsia="Times New Roman"/>
                  <w:color w:val="000000"/>
                </w:rPr>
                <w:t xml:space="preserve">Use case ID: PreGame2                         </w:t>
              </w:r>
              <w:r w:rsidRPr="0027028E">
                <w:rPr>
                  <w:rFonts w:eastAsia="Times New Roman"/>
                  <w:color w:val="000000"/>
                </w:rPr>
                <w:tab/>
                <w:t xml:space="preserve">                 Name: User Chooses Game Mode</w:t>
              </w:r>
            </w:ins>
          </w:p>
          <w:p w14:paraId="01496F8F" w14:textId="77777777" w:rsidR="0016485D" w:rsidRPr="0027028E" w:rsidRDefault="0016485D" w:rsidP="006911EC">
            <w:pPr>
              <w:spacing w:before="200" w:after="240"/>
              <w:jc w:val="left"/>
              <w:rPr>
                <w:ins w:id="135" w:author="Umer" w:date="2020-10-31T23:04:00Z"/>
                <w:rFonts w:eastAsia="Times New Roman"/>
              </w:rPr>
            </w:pPr>
            <w:ins w:id="136" w:author="Umer" w:date="2020-10-31T23:04:00Z">
              <w:r w:rsidRPr="0027028E">
                <w:rPr>
                  <w:rFonts w:eastAsia="Times New Roman"/>
                  <w:color w:val="000000"/>
                </w:rPr>
                <w:t>pre-conditions: The game should show game options on the game screen for the player to decide the preferred game mode to play.</w:t>
              </w:r>
            </w:ins>
          </w:p>
          <w:p w14:paraId="79497895" w14:textId="77777777" w:rsidR="0016485D" w:rsidRPr="0027028E" w:rsidRDefault="0016485D" w:rsidP="006911EC">
            <w:pPr>
              <w:spacing w:before="200" w:after="240"/>
              <w:jc w:val="left"/>
              <w:rPr>
                <w:ins w:id="137" w:author="Umer" w:date="2020-10-31T23:04:00Z"/>
                <w:rFonts w:eastAsia="Times New Roman"/>
              </w:rPr>
            </w:pPr>
            <w:ins w:id="138" w:author="Umer" w:date="2020-10-31T23:04:00Z">
              <w:r w:rsidRPr="0027028E">
                <w:rPr>
                  <w:rFonts w:eastAsia="Times New Roman"/>
                  <w:color w:val="000000"/>
                </w:rPr>
                <w:t>post-conditions: The player is then connected to the appropriate server for that chosen game mode.</w:t>
              </w:r>
            </w:ins>
          </w:p>
          <w:p w14:paraId="12A3D419" w14:textId="77777777" w:rsidR="0016485D" w:rsidRPr="0027028E" w:rsidRDefault="0016485D" w:rsidP="006911EC">
            <w:pPr>
              <w:spacing w:before="200" w:after="240"/>
              <w:jc w:val="left"/>
              <w:rPr>
                <w:ins w:id="139" w:author="Umer" w:date="2020-10-31T23:04:00Z"/>
                <w:rFonts w:eastAsia="Times New Roman"/>
              </w:rPr>
            </w:pPr>
            <w:ins w:id="140" w:author="Umer" w:date="2020-10-31T23:04:00Z">
              <w:r w:rsidRPr="0027028E">
                <w:rPr>
                  <w:rFonts w:eastAsia="Times New Roman"/>
                  <w:color w:val="000000"/>
                </w:rPr>
                <w:t>Initiated by: user</w:t>
              </w:r>
            </w:ins>
          </w:p>
          <w:p w14:paraId="320C6FF7" w14:textId="77777777" w:rsidR="0016485D" w:rsidRPr="0027028E" w:rsidRDefault="0016485D" w:rsidP="006911EC">
            <w:pPr>
              <w:spacing w:before="200" w:after="240"/>
              <w:jc w:val="left"/>
              <w:rPr>
                <w:ins w:id="141" w:author="Umer" w:date="2020-10-31T23:04:00Z"/>
                <w:rFonts w:eastAsia="Times New Roman"/>
              </w:rPr>
            </w:pPr>
            <w:ins w:id="142" w:author="Umer" w:date="2020-10-31T23:04:00Z">
              <w:r w:rsidRPr="0027028E">
                <w:rPr>
                  <w:rFonts w:eastAsia="Times New Roman"/>
                  <w:color w:val="000000"/>
                </w:rPr>
                <w:t>Triggering Event: Administrator chooses game mode from game screen menu.</w:t>
              </w:r>
            </w:ins>
          </w:p>
          <w:p w14:paraId="22302901" w14:textId="77777777" w:rsidR="0016485D" w:rsidRPr="0027028E" w:rsidRDefault="0016485D" w:rsidP="006911EC">
            <w:pPr>
              <w:spacing w:before="200" w:after="240"/>
              <w:jc w:val="left"/>
              <w:rPr>
                <w:ins w:id="143" w:author="Umer" w:date="2020-10-31T23:04:00Z"/>
                <w:rFonts w:eastAsia="Times New Roman"/>
              </w:rPr>
            </w:pPr>
            <w:ins w:id="144" w:author="Umer" w:date="2020-10-31T23:04:00Z">
              <w:r w:rsidRPr="0027028E">
                <w:rPr>
                  <w:rFonts w:eastAsia="Times New Roman"/>
                  <w:color w:val="000000"/>
                </w:rPr>
                <w:t>Additional Actors: None</w:t>
              </w:r>
            </w:ins>
          </w:p>
        </w:tc>
      </w:tr>
      <w:tr w:rsidR="0016485D" w:rsidRPr="0027028E" w14:paraId="5DEFAF19" w14:textId="77777777" w:rsidTr="006911EC">
        <w:trPr>
          <w:trHeight w:val="4610"/>
          <w:ins w:id="145"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CB28C" w14:textId="77777777" w:rsidR="0016485D" w:rsidRPr="0027028E" w:rsidRDefault="0016485D" w:rsidP="006911EC">
            <w:pPr>
              <w:spacing w:before="200" w:after="240"/>
              <w:jc w:val="left"/>
              <w:rPr>
                <w:ins w:id="146" w:author="Umer" w:date="2020-10-31T23:04:00Z"/>
                <w:rFonts w:eastAsia="Times New Roman"/>
              </w:rPr>
            </w:pPr>
            <w:ins w:id="147" w:author="Umer" w:date="2020-10-31T23:04:00Z">
              <w:r w:rsidRPr="0027028E">
                <w:rPr>
                  <w:rFonts w:eastAsia="Times New Roman"/>
                  <w:color w:val="000000"/>
                </w:rPr>
                <w:t>Sequence of Events:</w:t>
              </w:r>
            </w:ins>
          </w:p>
          <w:p w14:paraId="3A4A99F9" w14:textId="77777777" w:rsidR="0016485D" w:rsidRPr="0027028E" w:rsidRDefault="0016485D" w:rsidP="006911EC">
            <w:pPr>
              <w:spacing w:before="200" w:after="240"/>
              <w:jc w:val="left"/>
              <w:rPr>
                <w:ins w:id="148" w:author="Umer" w:date="2020-10-31T23:04:00Z"/>
                <w:rFonts w:eastAsia="Times New Roman"/>
              </w:rPr>
            </w:pPr>
            <w:ins w:id="149" w:author="Umer" w:date="2020-10-31T23:04:00Z">
              <w:r w:rsidRPr="0027028E">
                <w:rPr>
                  <w:rFonts w:eastAsia="Times New Roman"/>
                  <w:color w:val="000000"/>
                </w:rPr>
                <w:t>1.</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User chooses to select the game mode from the menu.</w:t>
              </w:r>
            </w:ins>
          </w:p>
          <w:p w14:paraId="5B01BBA0" w14:textId="77777777" w:rsidR="0016485D" w:rsidRPr="0027028E" w:rsidRDefault="0016485D" w:rsidP="006911EC">
            <w:pPr>
              <w:spacing w:before="200" w:after="240"/>
              <w:jc w:val="left"/>
              <w:rPr>
                <w:ins w:id="150" w:author="Umer" w:date="2020-10-31T23:04:00Z"/>
                <w:rFonts w:eastAsia="Times New Roman"/>
              </w:rPr>
            </w:pPr>
            <w:ins w:id="151" w:author="Umer" w:date="2020-10-31T23:04:00Z">
              <w:r w:rsidRPr="0027028E">
                <w:rPr>
                  <w:rFonts w:eastAsia="Times New Roman"/>
                  <w:color w:val="000000"/>
                </w:rPr>
                <w:t>2.</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performs update game mode check.</w:t>
              </w:r>
            </w:ins>
          </w:p>
          <w:p w14:paraId="6C87BE9E" w14:textId="77777777" w:rsidR="0016485D" w:rsidRPr="0027028E" w:rsidRDefault="0016485D" w:rsidP="006911EC">
            <w:pPr>
              <w:spacing w:before="200" w:after="240"/>
              <w:jc w:val="left"/>
              <w:rPr>
                <w:ins w:id="152" w:author="Umer" w:date="2020-10-31T23:04:00Z"/>
                <w:rFonts w:eastAsia="Times New Roman"/>
              </w:rPr>
            </w:pPr>
            <w:ins w:id="153" w:author="Umer" w:date="2020-10-31T23:04:00Z">
              <w:r w:rsidRPr="0027028E">
                <w:rPr>
                  <w:rFonts w:eastAsia="Times New Roman"/>
                  <w:color w:val="000000"/>
                </w:rPr>
                <w:t>3.</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responds by asking the actor to choose the location of the file.</w:t>
              </w:r>
            </w:ins>
          </w:p>
          <w:p w14:paraId="2EA896E8" w14:textId="77777777" w:rsidR="0016485D" w:rsidRPr="0027028E" w:rsidRDefault="0016485D" w:rsidP="006911EC">
            <w:pPr>
              <w:spacing w:before="200" w:after="240"/>
              <w:jc w:val="left"/>
              <w:rPr>
                <w:ins w:id="154" w:author="Umer" w:date="2020-10-31T23:04:00Z"/>
                <w:rFonts w:eastAsia="Times New Roman"/>
              </w:rPr>
            </w:pPr>
            <w:ins w:id="155" w:author="Umer" w:date="2020-10-31T23:04:00Z">
              <w:r w:rsidRPr="0027028E">
                <w:rPr>
                  <w:rFonts w:eastAsia="Times New Roman"/>
                  <w:color w:val="000000"/>
                </w:rPr>
                <w:t>4.</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Administrator provides location of file.</w:t>
              </w:r>
            </w:ins>
          </w:p>
          <w:p w14:paraId="14B1FE27" w14:textId="77777777" w:rsidR="0016485D" w:rsidRPr="0027028E" w:rsidRDefault="0016485D" w:rsidP="006911EC">
            <w:pPr>
              <w:spacing w:before="200" w:after="240"/>
              <w:jc w:val="left"/>
              <w:rPr>
                <w:ins w:id="156" w:author="Umer" w:date="2020-10-31T23:04:00Z"/>
                <w:rFonts w:eastAsia="Times New Roman"/>
              </w:rPr>
            </w:pPr>
            <w:ins w:id="157" w:author="Umer" w:date="2020-10-31T23:04:00Z">
              <w:r w:rsidRPr="0027028E">
                <w:rPr>
                  <w:rFonts w:eastAsia="Times New Roman"/>
                  <w:color w:val="000000"/>
                </w:rPr>
                <w:t>5.</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Systems validates files.</w:t>
              </w:r>
            </w:ins>
          </w:p>
          <w:p w14:paraId="0B6FD6AB" w14:textId="77777777" w:rsidR="0016485D" w:rsidRPr="0027028E" w:rsidRDefault="0016485D" w:rsidP="006911EC">
            <w:pPr>
              <w:spacing w:before="200" w:after="240"/>
              <w:jc w:val="left"/>
              <w:rPr>
                <w:ins w:id="158" w:author="Umer" w:date="2020-10-31T23:04:00Z"/>
                <w:rFonts w:eastAsia="Times New Roman"/>
              </w:rPr>
            </w:pPr>
            <w:ins w:id="159" w:author="Umer" w:date="2020-10-31T23:04:00Z">
              <w:r w:rsidRPr="0027028E">
                <w:rPr>
                  <w:rFonts w:eastAsia="Times New Roman"/>
                  <w:color w:val="000000"/>
                </w:rPr>
                <w:t>6.</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performs updates and displays its progress.</w:t>
              </w:r>
            </w:ins>
          </w:p>
          <w:p w14:paraId="5C8B0FF2" w14:textId="77777777" w:rsidR="0016485D" w:rsidRPr="0027028E" w:rsidRDefault="0016485D" w:rsidP="006911EC">
            <w:pPr>
              <w:spacing w:before="200" w:after="240"/>
              <w:jc w:val="left"/>
              <w:rPr>
                <w:ins w:id="160" w:author="Umer" w:date="2020-10-31T23:04:00Z"/>
                <w:rFonts w:eastAsia="Times New Roman"/>
              </w:rPr>
            </w:pPr>
            <w:ins w:id="161" w:author="Umer" w:date="2020-10-31T23:04:00Z">
              <w:r w:rsidRPr="0027028E">
                <w:rPr>
                  <w:rFonts w:eastAsia="Times New Roman"/>
                  <w:color w:val="000000"/>
                </w:rPr>
                <w:t>7.</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provides update confirmation and connects the player to the corresponding active server for that game mode.</w:t>
              </w:r>
            </w:ins>
          </w:p>
        </w:tc>
      </w:tr>
      <w:tr w:rsidR="0016485D" w:rsidRPr="0027028E" w14:paraId="67BFB97D" w14:textId="77777777" w:rsidTr="006911EC">
        <w:trPr>
          <w:trHeight w:val="1520"/>
          <w:ins w:id="162"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D3968" w14:textId="77777777" w:rsidR="0016485D" w:rsidRPr="0027028E" w:rsidRDefault="0016485D" w:rsidP="006911EC">
            <w:pPr>
              <w:spacing w:before="200" w:after="240"/>
              <w:jc w:val="left"/>
              <w:rPr>
                <w:ins w:id="163" w:author="Umer" w:date="2020-10-31T23:04:00Z"/>
                <w:rFonts w:eastAsia="Times New Roman"/>
              </w:rPr>
            </w:pPr>
            <w:ins w:id="164" w:author="Umer" w:date="2020-10-31T23:04:00Z">
              <w:r w:rsidRPr="0027028E">
                <w:rPr>
                  <w:rFonts w:eastAsia="Times New Roman"/>
                  <w:color w:val="000000"/>
                </w:rPr>
                <w:lastRenderedPageBreak/>
                <w:t>Alternatives: There is no active server for that game mode and a new server needs to be activated.</w:t>
              </w:r>
            </w:ins>
          </w:p>
          <w:p w14:paraId="2F303721" w14:textId="77777777" w:rsidR="0016485D" w:rsidRPr="0027028E" w:rsidRDefault="0016485D" w:rsidP="006911EC">
            <w:pPr>
              <w:spacing w:before="200" w:after="240"/>
              <w:jc w:val="left"/>
              <w:rPr>
                <w:ins w:id="165" w:author="Umer" w:date="2020-10-31T23:04:00Z"/>
                <w:rFonts w:eastAsia="Times New Roman"/>
              </w:rPr>
            </w:pPr>
            <w:ins w:id="166" w:author="Umer" w:date="2020-10-31T23:04:00Z">
              <w:r w:rsidRPr="0027028E">
                <w:rPr>
                  <w:rFonts w:eastAsia="Times New Roman"/>
                  <w:color w:val="000000"/>
                </w:rPr>
                <w:t>Exceptions: Update or system check fails. Connection to the server times out.</w:t>
              </w:r>
            </w:ins>
          </w:p>
        </w:tc>
      </w:tr>
    </w:tbl>
    <w:p w14:paraId="413BDBB5" w14:textId="77777777" w:rsidR="0016485D" w:rsidRPr="0027028E" w:rsidRDefault="0016485D" w:rsidP="0016485D">
      <w:pPr>
        <w:spacing w:before="0" w:after="240"/>
        <w:jc w:val="left"/>
        <w:rPr>
          <w:ins w:id="167" w:author="Umer" w:date="2020-10-31T23:04:00Z"/>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6485D" w:rsidRPr="0027028E" w14:paraId="5885E7BD" w14:textId="77777777" w:rsidTr="006911EC">
        <w:trPr>
          <w:trHeight w:val="4005"/>
          <w:ins w:id="168"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88CCA" w14:textId="77777777" w:rsidR="0016485D" w:rsidRPr="0027028E" w:rsidRDefault="0016485D" w:rsidP="006911EC">
            <w:pPr>
              <w:spacing w:before="200" w:after="240"/>
              <w:jc w:val="left"/>
              <w:rPr>
                <w:ins w:id="169" w:author="Umer" w:date="2020-10-31T23:04:00Z"/>
                <w:rFonts w:eastAsia="Times New Roman"/>
              </w:rPr>
            </w:pPr>
            <w:ins w:id="170" w:author="Umer" w:date="2020-10-31T23:04:00Z">
              <w:r w:rsidRPr="0027028E">
                <w:rPr>
                  <w:rFonts w:eastAsia="Times New Roman"/>
                  <w:color w:val="000000"/>
                </w:rPr>
                <w:t>Use case ID: PreGame3                               Name: User Invites friends to a personal lobby</w:t>
              </w:r>
            </w:ins>
          </w:p>
          <w:p w14:paraId="35EDF9A6" w14:textId="77777777" w:rsidR="0016485D" w:rsidRPr="0027028E" w:rsidRDefault="0016485D" w:rsidP="006911EC">
            <w:pPr>
              <w:spacing w:before="200" w:after="240"/>
              <w:jc w:val="left"/>
              <w:rPr>
                <w:ins w:id="171" w:author="Umer" w:date="2020-10-31T23:04:00Z"/>
                <w:rFonts w:eastAsia="Times New Roman"/>
              </w:rPr>
            </w:pPr>
            <w:ins w:id="172" w:author="Umer" w:date="2020-10-31T23:04:00Z">
              <w:r w:rsidRPr="0027028E">
                <w:rPr>
                  <w:rFonts w:eastAsia="Times New Roman"/>
                  <w:color w:val="000000"/>
                </w:rPr>
                <w:t>pre-conditions: The game should allow each player to invite their friends to their server to play among themselves.</w:t>
              </w:r>
            </w:ins>
          </w:p>
          <w:p w14:paraId="058F2E19" w14:textId="77777777" w:rsidR="0016485D" w:rsidRPr="0027028E" w:rsidRDefault="0016485D" w:rsidP="006911EC">
            <w:pPr>
              <w:spacing w:before="200" w:after="240"/>
              <w:jc w:val="left"/>
              <w:rPr>
                <w:ins w:id="173" w:author="Umer" w:date="2020-10-31T23:04:00Z"/>
                <w:rFonts w:eastAsia="Times New Roman"/>
              </w:rPr>
            </w:pPr>
            <w:ins w:id="174" w:author="Umer" w:date="2020-10-31T23:04:00Z">
              <w:r w:rsidRPr="0027028E">
                <w:rPr>
                  <w:rFonts w:eastAsia="Times New Roman"/>
                  <w:color w:val="000000"/>
                </w:rPr>
                <w:t>post-conditions: A personal game between the friends is set up and all of the users are connected to the same server.</w:t>
              </w:r>
            </w:ins>
          </w:p>
          <w:p w14:paraId="60E831EC" w14:textId="77777777" w:rsidR="0016485D" w:rsidRPr="0027028E" w:rsidRDefault="0016485D" w:rsidP="006911EC">
            <w:pPr>
              <w:spacing w:before="200" w:after="240"/>
              <w:jc w:val="left"/>
              <w:rPr>
                <w:ins w:id="175" w:author="Umer" w:date="2020-10-31T23:04:00Z"/>
                <w:rFonts w:eastAsia="Times New Roman"/>
              </w:rPr>
            </w:pPr>
            <w:ins w:id="176" w:author="Umer" w:date="2020-10-31T23:04:00Z">
              <w:r w:rsidRPr="0027028E">
                <w:rPr>
                  <w:rFonts w:eastAsia="Times New Roman"/>
                  <w:color w:val="000000"/>
                </w:rPr>
                <w:t>Initiated by: user</w:t>
              </w:r>
            </w:ins>
          </w:p>
          <w:p w14:paraId="46D01775" w14:textId="77777777" w:rsidR="0016485D" w:rsidRPr="0027028E" w:rsidRDefault="0016485D" w:rsidP="006911EC">
            <w:pPr>
              <w:spacing w:before="200" w:after="240"/>
              <w:jc w:val="left"/>
              <w:rPr>
                <w:ins w:id="177" w:author="Umer" w:date="2020-10-31T23:04:00Z"/>
                <w:rFonts w:eastAsia="Times New Roman"/>
              </w:rPr>
            </w:pPr>
            <w:ins w:id="178" w:author="Umer" w:date="2020-10-31T23:04:00Z">
              <w:r w:rsidRPr="0027028E">
                <w:rPr>
                  <w:rFonts w:eastAsia="Times New Roman"/>
                  <w:color w:val="000000"/>
                </w:rPr>
                <w:t>Triggering Event: Administrator connects all the users to the same server.</w:t>
              </w:r>
            </w:ins>
          </w:p>
          <w:p w14:paraId="3820AC7C" w14:textId="77777777" w:rsidR="0016485D" w:rsidRPr="0027028E" w:rsidRDefault="0016485D" w:rsidP="006911EC">
            <w:pPr>
              <w:spacing w:before="200" w:after="240"/>
              <w:jc w:val="left"/>
              <w:rPr>
                <w:ins w:id="179" w:author="Umer" w:date="2020-10-31T23:04:00Z"/>
                <w:rFonts w:eastAsia="Times New Roman"/>
              </w:rPr>
            </w:pPr>
            <w:ins w:id="180" w:author="Umer" w:date="2020-10-31T23:04:00Z">
              <w:r w:rsidRPr="0027028E">
                <w:rPr>
                  <w:rFonts w:eastAsia="Times New Roman"/>
                  <w:color w:val="000000"/>
                </w:rPr>
                <w:t>Additional Actors: None</w:t>
              </w:r>
            </w:ins>
          </w:p>
        </w:tc>
      </w:tr>
      <w:tr w:rsidR="0016485D" w:rsidRPr="0027028E" w14:paraId="3F2051AD" w14:textId="77777777" w:rsidTr="006911EC">
        <w:trPr>
          <w:trHeight w:val="4290"/>
          <w:ins w:id="181"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81D92" w14:textId="77777777" w:rsidR="0016485D" w:rsidRPr="0027028E" w:rsidRDefault="0016485D" w:rsidP="006911EC">
            <w:pPr>
              <w:spacing w:before="200" w:after="240"/>
              <w:jc w:val="left"/>
              <w:rPr>
                <w:ins w:id="182" w:author="Umer" w:date="2020-10-31T23:04:00Z"/>
                <w:rFonts w:eastAsia="Times New Roman"/>
              </w:rPr>
            </w:pPr>
            <w:ins w:id="183" w:author="Umer" w:date="2020-10-31T23:04:00Z">
              <w:r w:rsidRPr="0027028E">
                <w:rPr>
                  <w:rFonts w:eastAsia="Times New Roman"/>
                  <w:color w:val="000000"/>
                </w:rPr>
                <w:t>Sequence of Events:</w:t>
              </w:r>
            </w:ins>
          </w:p>
          <w:p w14:paraId="4C3330B2" w14:textId="77777777" w:rsidR="0016485D" w:rsidRPr="0027028E" w:rsidRDefault="0016485D" w:rsidP="006911EC">
            <w:pPr>
              <w:spacing w:before="200" w:after="240"/>
              <w:jc w:val="left"/>
              <w:rPr>
                <w:ins w:id="184" w:author="Umer" w:date="2020-10-31T23:04:00Z"/>
                <w:rFonts w:eastAsia="Times New Roman"/>
              </w:rPr>
            </w:pPr>
            <w:ins w:id="185" w:author="Umer" w:date="2020-10-31T23:04:00Z">
              <w:r w:rsidRPr="0027028E">
                <w:rPr>
                  <w:rFonts w:eastAsia="Times New Roman"/>
                  <w:color w:val="000000"/>
                </w:rPr>
                <w:t>1.</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Users choose to invite their friends.</w:t>
              </w:r>
            </w:ins>
          </w:p>
          <w:p w14:paraId="62E00184" w14:textId="77777777" w:rsidR="0016485D" w:rsidRPr="0027028E" w:rsidRDefault="0016485D" w:rsidP="006911EC">
            <w:pPr>
              <w:spacing w:before="200" w:after="240"/>
              <w:jc w:val="left"/>
              <w:rPr>
                <w:ins w:id="186" w:author="Umer" w:date="2020-10-31T23:04:00Z"/>
                <w:rFonts w:eastAsia="Times New Roman"/>
              </w:rPr>
            </w:pPr>
            <w:ins w:id="187" w:author="Umer" w:date="2020-10-31T23:04:00Z">
              <w:r w:rsidRPr="0027028E">
                <w:rPr>
                  <w:rFonts w:eastAsia="Times New Roman"/>
                  <w:color w:val="000000"/>
                </w:rPr>
                <w:t>2.</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responds by asking the actor to retrieve the username for the player(s) that are invited.</w:t>
              </w:r>
            </w:ins>
          </w:p>
          <w:p w14:paraId="46A71186" w14:textId="77777777" w:rsidR="0016485D" w:rsidRPr="0027028E" w:rsidRDefault="0016485D" w:rsidP="006911EC">
            <w:pPr>
              <w:spacing w:before="200" w:after="240"/>
              <w:jc w:val="left"/>
              <w:rPr>
                <w:ins w:id="188" w:author="Umer" w:date="2020-10-31T23:04:00Z"/>
                <w:rFonts w:eastAsia="Times New Roman"/>
              </w:rPr>
            </w:pPr>
            <w:ins w:id="189" w:author="Umer" w:date="2020-10-31T23:04:00Z">
              <w:r w:rsidRPr="0027028E">
                <w:rPr>
                  <w:rFonts w:eastAsia="Times New Roman"/>
                  <w:color w:val="000000"/>
                </w:rPr>
                <w:t>3.</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Administrator provides username(s).</w:t>
              </w:r>
            </w:ins>
          </w:p>
          <w:p w14:paraId="12582317" w14:textId="77777777" w:rsidR="0016485D" w:rsidRPr="0027028E" w:rsidRDefault="0016485D" w:rsidP="006911EC">
            <w:pPr>
              <w:spacing w:before="200" w:after="240"/>
              <w:jc w:val="left"/>
              <w:rPr>
                <w:ins w:id="190" w:author="Umer" w:date="2020-10-31T23:04:00Z"/>
                <w:rFonts w:eastAsia="Times New Roman"/>
              </w:rPr>
            </w:pPr>
            <w:ins w:id="191" w:author="Umer" w:date="2020-10-31T23:04:00Z">
              <w:r w:rsidRPr="0027028E">
                <w:rPr>
                  <w:rFonts w:eastAsia="Times New Roman"/>
                  <w:color w:val="000000"/>
                </w:rPr>
                <w:t>4.</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Systems validates username(s).</w:t>
              </w:r>
            </w:ins>
          </w:p>
          <w:p w14:paraId="5A46E1ED" w14:textId="77777777" w:rsidR="0016485D" w:rsidRPr="0027028E" w:rsidRDefault="0016485D" w:rsidP="006911EC">
            <w:pPr>
              <w:spacing w:before="200" w:after="240"/>
              <w:jc w:val="left"/>
              <w:rPr>
                <w:ins w:id="192" w:author="Umer" w:date="2020-10-31T23:04:00Z"/>
                <w:rFonts w:eastAsia="Times New Roman"/>
              </w:rPr>
            </w:pPr>
            <w:ins w:id="193" w:author="Umer" w:date="2020-10-31T23:04:00Z">
              <w:r w:rsidRPr="0027028E">
                <w:rPr>
                  <w:rFonts w:eastAsia="Times New Roman"/>
                  <w:color w:val="000000"/>
                </w:rPr>
                <w:t>5.</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connects the invited player to the player who invited..</w:t>
              </w:r>
            </w:ins>
          </w:p>
          <w:p w14:paraId="6C562041" w14:textId="77777777" w:rsidR="0016485D" w:rsidRPr="0027028E" w:rsidRDefault="0016485D" w:rsidP="006911EC">
            <w:pPr>
              <w:spacing w:before="200" w:after="240"/>
              <w:jc w:val="left"/>
              <w:rPr>
                <w:ins w:id="194" w:author="Umer" w:date="2020-10-31T23:04:00Z"/>
                <w:rFonts w:eastAsia="Times New Roman"/>
              </w:rPr>
            </w:pPr>
            <w:ins w:id="195" w:author="Umer" w:date="2020-10-31T23:04:00Z">
              <w:r w:rsidRPr="0027028E">
                <w:rPr>
                  <w:rFonts w:eastAsia="Times New Roman"/>
                  <w:color w:val="000000"/>
                </w:rPr>
                <w:t>6.</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then connects the players to an active server.</w:t>
              </w:r>
            </w:ins>
          </w:p>
        </w:tc>
      </w:tr>
      <w:tr w:rsidR="0016485D" w:rsidRPr="0027028E" w14:paraId="525901B9" w14:textId="77777777" w:rsidTr="006911EC">
        <w:trPr>
          <w:trHeight w:val="1520"/>
          <w:ins w:id="196"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A419F" w14:textId="77777777" w:rsidR="0016485D" w:rsidRPr="0027028E" w:rsidRDefault="0016485D" w:rsidP="006911EC">
            <w:pPr>
              <w:spacing w:before="200" w:after="240"/>
              <w:jc w:val="left"/>
              <w:rPr>
                <w:ins w:id="197" w:author="Umer" w:date="2020-10-31T23:04:00Z"/>
                <w:rFonts w:eastAsia="Times New Roman"/>
              </w:rPr>
            </w:pPr>
            <w:ins w:id="198" w:author="Umer" w:date="2020-10-31T23:04:00Z">
              <w:r w:rsidRPr="0027028E">
                <w:rPr>
                  <w:rFonts w:eastAsia="Times New Roman"/>
                  <w:color w:val="000000"/>
                </w:rPr>
                <w:t>Alternatives: The invited player declines the request.</w:t>
              </w:r>
            </w:ins>
          </w:p>
          <w:p w14:paraId="16E4608F" w14:textId="77777777" w:rsidR="0016485D" w:rsidRPr="0027028E" w:rsidRDefault="0016485D" w:rsidP="006911EC">
            <w:pPr>
              <w:spacing w:before="200" w:after="240"/>
              <w:jc w:val="left"/>
              <w:rPr>
                <w:ins w:id="199" w:author="Umer" w:date="2020-10-31T23:04:00Z"/>
                <w:rFonts w:eastAsia="Times New Roman"/>
              </w:rPr>
            </w:pPr>
            <w:ins w:id="200" w:author="Umer" w:date="2020-10-31T23:04:00Z">
              <w:r w:rsidRPr="0027028E">
                <w:rPr>
                  <w:rFonts w:eastAsia="Times New Roman"/>
                  <w:color w:val="000000"/>
                </w:rPr>
                <w:t>Exceptions: No Active servers. The connection times out.</w:t>
              </w:r>
            </w:ins>
          </w:p>
        </w:tc>
      </w:tr>
    </w:tbl>
    <w:p w14:paraId="3BA403C1" w14:textId="77777777" w:rsidR="0016485D" w:rsidRPr="0027028E" w:rsidRDefault="0016485D" w:rsidP="0016485D">
      <w:pPr>
        <w:spacing w:before="0" w:after="240"/>
        <w:jc w:val="left"/>
        <w:rPr>
          <w:ins w:id="201" w:author="Umer" w:date="2020-10-31T23:04:00Z"/>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6485D" w:rsidRPr="0027028E" w14:paraId="6491392A" w14:textId="77777777" w:rsidTr="006911EC">
        <w:trPr>
          <w:trHeight w:val="3720"/>
          <w:ins w:id="202"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CC05" w14:textId="77777777" w:rsidR="0016485D" w:rsidRPr="0027028E" w:rsidRDefault="0016485D" w:rsidP="006911EC">
            <w:pPr>
              <w:spacing w:after="240"/>
              <w:jc w:val="left"/>
              <w:rPr>
                <w:ins w:id="203" w:author="Umer" w:date="2020-10-31T23:04:00Z"/>
                <w:rFonts w:eastAsia="Times New Roman"/>
              </w:rPr>
            </w:pPr>
            <w:ins w:id="204" w:author="Umer" w:date="2020-10-31T23:04:00Z">
              <w:r w:rsidRPr="0027028E">
                <w:rPr>
                  <w:rFonts w:eastAsia="Times New Roman"/>
                  <w:color w:val="000000"/>
                </w:rPr>
                <w:t xml:space="preserve">Use case ID: PreGame4                         </w:t>
              </w:r>
              <w:r w:rsidRPr="0027028E">
                <w:rPr>
                  <w:rFonts w:eastAsia="Times New Roman"/>
                  <w:color w:val="000000"/>
                </w:rPr>
                <w:tab/>
                <w:t>                    Name: User queues with friends</w:t>
              </w:r>
            </w:ins>
          </w:p>
          <w:p w14:paraId="510FAB8A" w14:textId="77777777" w:rsidR="0016485D" w:rsidRPr="0027028E" w:rsidRDefault="0016485D" w:rsidP="006911EC">
            <w:pPr>
              <w:spacing w:after="240"/>
              <w:jc w:val="left"/>
              <w:rPr>
                <w:ins w:id="205" w:author="Umer" w:date="2020-10-31T23:04:00Z"/>
                <w:rFonts w:eastAsia="Times New Roman"/>
              </w:rPr>
            </w:pPr>
            <w:ins w:id="206" w:author="Umer" w:date="2020-10-31T23:04:00Z">
              <w:r w:rsidRPr="0027028E">
                <w:rPr>
                  <w:rFonts w:eastAsia="Times New Roman"/>
                  <w:color w:val="000000"/>
                </w:rPr>
                <w:t>pre-conditions: The users queue as a party for the game.</w:t>
              </w:r>
            </w:ins>
          </w:p>
          <w:p w14:paraId="6134B129" w14:textId="77777777" w:rsidR="0016485D" w:rsidRPr="0027028E" w:rsidRDefault="0016485D" w:rsidP="006911EC">
            <w:pPr>
              <w:spacing w:after="240"/>
              <w:jc w:val="left"/>
              <w:rPr>
                <w:ins w:id="207" w:author="Umer" w:date="2020-10-31T23:04:00Z"/>
                <w:rFonts w:eastAsia="Times New Roman"/>
              </w:rPr>
            </w:pPr>
            <w:ins w:id="208" w:author="Umer" w:date="2020-10-31T23:04:00Z">
              <w:r w:rsidRPr="0027028E">
                <w:rPr>
                  <w:rFonts w:eastAsia="Times New Roman"/>
                  <w:color w:val="000000"/>
                </w:rPr>
                <w:t>post-conditions: The party finds an active server and connects to it.</w:t>
              </w:r>
            </w:ins>
          </w:p>
          <w:p w14:paraId="3D7D5E8B" w14:textId="77777777" w:rsidR="0016485D" w:rsidRPr="0027028E" w:rsidRDefault="0016485D" w:rsidP="006911EC">
            <w:pPr>
              <w:spacing w:after="240"/>
              <w:jc w:val="left"/>
              <w:rPr>
                <w:ins w:id="209" w:author="Umer" w:date="2020-10-31T23:04:00Z"/>
                <w:rFonts w:eastAsia="Times New Roman"/>
              </w:rPr>
            </w:pPr>
            <w:ins w:id="210" w:author="Umer" w:date="2020-10-31T23:04:00Z">
              <w:r w:rsidRPr="0027028E">
                <w:rPr>
                  <w:rFonts w:eastAsia="Times New Roman"/>
                  <w:color w:val="000000"/>
                </w:rPr>
                <w:t>Initiated by: users</w:t>
              </w:r>
            </w:ins>
          </w:p>
          <w:p w14:paraId="0DA0BC83" w14:textId="77777777" w:rsidR="0016485D" w:rsidRPr="0027028E" w:rsidRDefault="0016485D" w:rsidP="006911EC">
            <w:pPr>
              <w:spacing w:after="240"/>
              <w:jc w:val="left"/>
              <w:rPr>
                <w:ins w:id="211" w:author="Umer" w:date="2020-10-31T23:04:00Z"/>
                <w:rFonts w:eastAsia="Times New Roman"/>
              </w:rPr>
            </w:pPr>
            <w:ins w:id="212" w:author="Umer" w:date="2020-10-31T23:04:00Z">
              <w:r w:rsidRPr="0027028E">
                <w:rPr>
                  <w:rFonts w:eastAsia="Times New Roman"/>
                  <w:color w:val="000000"/>
                </w:rPr>
                <w:t>Triggering Event: Administrator looks for an open server with space for players to connect them to it.</w:t>
              </w:r>
            </w:ins>
          </w:p>
          <w:p w14:paraId="6A6CA20A" w14:textId="77777777" w:rsidR="0016485D" w:rsidRPr="0027028E" w:rsidRDefault="0016485D" w:rsidP="006911EC">
            <w:pPr>
              <w:spacing w:after="240"/>
              <w:jc w:val="left"/>
              <w:rPr>
                <w:ins w:id="213" w:author="Umer" w:date="2020-10-31T23:04:00Z"/>
                <w:rFonts w:eastAsia="Times New Roman"/>
              </w:rPr>
            </w:pPr>
            <w:ins w:id="214" w:author="Umer" w:date="2020-10-31T23:04:00Z">
              <w:r w:rsidRPr="0027028E">
                <w:rPr>
                  <w:rFonts w:eastAsia="Times New Roman"/>
                  <w:color w:val="000000"/>
                </w:rPr>
                <w:t>Additional Actors: None</w:t>
              </w:r>
            </w:ins>
          </w:p>
        </w:tc>
      </w:tr>
      <w:tr w:rsidR="0016485D" w:rsidRPr="0027028E" w14:paraId="5A9569AB" w14:textId="77777777" w:rsidTr="006911EC">
        <w:trPr>
          <w:trHeight w:val="4610"/>
          <w:ins w:id="215"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F0CD" w14:textId="77777777" w:rsidR="0016485D" w:rsidRPr="0027028E" w:rsidRDefault="0016485D" w:rsidP="006911EC">
            <w:pPr>
              <w:spacing w:after="240"/>
              <w:jc w:val="left"/>
              <w:rPr>
                <w:ins w:id="216" w:author="Umer" w:date="2020-10-31T23:04:00Z"/>
                <w:rFonts w:eastAsia="Times New Roman"/>
              </w:rPr>
            </w:pPr>
            <w:ins w:id="217" w:author="Umer" w:date="2020-10-31T23:04:00Z">
              <w:r w:rsidRPr="0027028E">
                <w:rPr>
                  <w:rFonts w:eastAsia="Times New Roman"/>
                  <w:color w:val="000000"/>
                </w:rPr>
                <w:t>Sequence of Events:</w:t>
              </w:r>
            </w:ins>
          </w:p>
          <w:p w14:paraId="0004BB93" w14:textId="77777777" w:rsidR="0016485D" w:rsidRPr="0027028E" w:rsidRDefault="0016485D" w:rsidP="006911EC">
            <w:pPr>
              <w:spacing w:after="240"/>
              <w:jc w:val="left"/>
              <w:rPr>
                <w:ins w:id="218" w:author="Umer" w:date="2020-10-31T23:04:00Z"/>
                <w:rFonts w:eastAsia="Times New Roman"/>
              </w:rPr>
            </w:pPr>
            <w:ins w:id="219" w:author="Umer" w:date="2020-10-31T23:04:00Z">
              <w:r w:rsidRPr="0027028E">
                <w:rPr>
                  <w:rFonts w:eastAsia="Times New Roman"/>
                  <w:color w:val="000000"/>
                </w:rPr>
                <w:t>1.</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Administrator queues the players as a party.</w:t>
              </w:r>
            </w:ins>
          </w:p>
          <w:p w14:paraId="509C945F" w14:textId="77777777" w:rsidR="0016485D" w:rsidRPr="0027028E" w:rsidRDefault="0016485D" w:rsidP="006911EC">
            <w:pPr>
              <w:spacing w:after="240"/>
              <w:jc w:val="left"/>
              <w:rPr>
                <w:ins w:id="220" w:author="Umer" w:date="2020-10-31T23:04:00Z"/>
                <w:rFonts w:eastAsia="Times New Roman"/>
              </w:rPr>
            </w:pPr>
            <w:ins w:id="221" w:author="Umer" w:date="2020-10-31T23:04:00Z">
              <w:r w:rsidRPr="0027028E">
                <w:rPr>
                  <w:rFonts w:eastAsia="Times New Roman"/>
                  <w:color w:val="000000"/>
                </w:rPr>
                <w:t>2.</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responds by requesting the usernames of the players queueing.</w:t>
              </w:r>
            </w:ins>
          </w:p>
          <w:p w14:paraId="21F4F388" w14:textId="77777777" w:rsidR="0016485D" w:rsidRPr="0027028E" w:rsidRDefault="0016485D" w:rsidP="006911EC">
            <w:pPr>
              <w:spacing w:after="240"/>
              <w:jc w:val="left"/>
              <w:rPr>
                <w:ins w:id="222" w:author="Umer" w:date="2020-10-31T23:04:00Z"/>
                <w:rFonts w:eastAsia="Times New Roman"/>
              </w:rPr>
            </w:pPr>
            <w:ins w:id="223" w:author="Umer" w:date="2020-10-31T23:04:00Z">
              <w:r w:rsidRPr="0027028E">
                <w:rPr>
                  <w:rFonts w:eastAsia="Times New Roman"/>
                  <w:color w:val="000000"/>
                </w:rPr>
                <w:t>3.</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Administrator provides usernames.</w:t>
              </w:r>
            </w:ins>
          </w:p>
          <w:p w14:paraId="4D2F62C6" w14:textId="77777777" w:rsidR="0016485D" w:rsidRPr="0027028E" w:rsidRDefault="0016485D" w:rsidP="006911EC">
            <w:pPr>
              <w:spacing w:after="240"/>
              <w:jc w:val="left"/>
              <w:rPr>
                <w:ins w:id="224" w:author="Umer" w:date="2020-10-31T23:04:00Z"/>
                <w:rFonts w:eastAsia="Times New Roman"/>
              </w:rPr>
            </w:pPr>
            <w:ins w:id="225" w:author="Umer" w:date="2020-10-31T23:04:00Z">
              <w:r w:rsidRPr="0027028E">
                <w:rPr>
                  <w:rFonts w:eastAsia="Times New Roman"/>
                  <w:color w:val="000000"/>
                </w:rPr>
                <w:t>4.</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Systems validates usernames.</w:t>
              </w:r>
            </w:ins>
          </w:p>
          <w:p w14:paraId="2DED32E0" w14:textId="77777777" w:rsidR="0016485D" w:rsidRPr="0027028E" w:rsidRDefault="0016485D" w:rsidP="006911EC">
            <w:pPr>
              <w:spacing w:after="240"/>
              <w:jc w:val="left"/>
              <w:rPr>
                <w:ins w:id="226" w:author="Umer" w:date="2020-10-31T23:04:00Z"/>
                <w:rFonts w:eastAsia="Times New Roman"/>
              </w:rPr>
            </w:pPr>
            <w:ins w:id="227" w:author="Umer" w:date="2020-10-31T23:04:00Z">
              <w:r w:rsidRPr="0027028E">
                <w:rPr>
                  <w:rFonts w:eastAsia="Times New Roman"/>
                  <w:color w:val="000000"/>
                </w:rPr>
                <w:t>5.</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searches for an open server with space for players.</w:t>
              </w:r>
            </w:ins>
          </w:p>
          <w:p w14:paraId="7FC59942" w14:textId="77777777" w:rsidR="0016485D" w:rsidRPr="0027028E" w:rsidRDefault="0016485D" w:rsidP="006911EC">
            <w:pPr>
              <w:spacing w:after="240"/>
              <w:jc w:val="left"/>
              <w:rPr>
                <w:ins w:id="228" w:author="Umer" w:date="2020-10-31T23:04:00Z"/>
                <w:rFonts w:eastAsia="Times New Roman"/>
              </w:rPr>
            </w:pPr>
            <w:ins w:id="229" w:author="Umer" w:date="2020-10-31T23:04:00Z">
              <w:r w:rsidRPr="0027028E">
                <w:rPr>
                  <w:rFonts w:eastAsia="Times New Roman"/>
                  <w:color w:val="000000"/>
                </w:rPr>
                <w:t>6.</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connects the party to an open server with other players.</w:t>
              </w:r>
            </w:ins>
          </w:p>
        </w:tc>
      </w:tr>
      <w:tr w:rsidR="0016485D" w:rsidRPr="0027028E" w14:paraId="3FF9AF87" w14:textId="77777777" w:rsidTr="006911EC">
        <w:trPr>
          <w:trHeight w:val="1520"/>
          <w:ins w:id="230"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3A628" w14:textId="77777777" w:rsidR="0016485D" w:rsidRPr="0027028E" w:rsidRDefault="0016485D" w:rsidP="006911EC">
            <w:pPr>
              <w:spacing w:after="240"/>
              <w:jc w:val="left"/>
              <w:rPr>
                <w:ins w:id="231" w:author="Umer" w:date="2020-10-31T23:04:00Z"/>
                <w:rFonts w:eastAsia="Times New Roman"/>
              </w:rPr>
            </w:pPr>
            <w:ins w:id="232" w:author="Umer" w:date="2020-10-31T23:04:00Z">
              <w:r w:rsidRPr="0027028E">
                <w:rPr>
                  <w:rFonts w:eastAsia="Times New Roman"/>
                  <w:color w:val="000000"/>
                </w:rPr>
                <w:t>Alternatives: No open server so the players are connected to a personal server with no extra players.</w:t>
              </w:r>
            </w:ins>
          </w:p>
          <w:p w14:paraId="740A089F" w14:textId="77777777" w:rsidR="0016485D" w:rsidRPr="0027028E" w:rsidRDefault="0016485D" w:rsidP="006911EC">
            <w:pPr>
              <w:spacing w:after="240"/>
              <w:jc w:val="left"/>
              <w:rPr>
                <w:ins w:id="233" w:author="Umer" w:date="2020-10-31T23:04:00Z"/>
                <w:rFonts w:eastAsia="Times New Roman"/>
              </w:rPr>
            </w:pPr>
            <w:ins w:id="234" w:author="Umer" w:date="2020-10-31T23:04:00Z">
              <w:r w:rsidRPr="0027028E">
                <w:rPr>
                  <w:rFonts w:eastAsia="Times New Roman"/>
                  <w:color w:val="000000"/>
                </w:rPr>
                <w:t>Exceptions: No Active servers. The connection times out.</w:t>
              </w:r>
            </w:ins>
          </w:p>
        </w:tc>
      </w:tr>
    </w:tbl>
    <w:p w14:paraId="68CF99F1" w14:textId="77777777" w:rsidR="0016485D" w:rsidRPr="0027028E" w:rsidRDefault="0016485D" w:rsidP="0016485D">
      <w:pPr>
        <w:spacing w:before="0" w:after="240"/>
        <w:jc w:val="left"/>
        <w:rPr>
          <w:ins w:id="235" w:author="Umer" w:date="2020-10-31T23:04:00Z"/>
          <w:rFonts w:eastAsia="Times New Roman"/>
        </w:rPr>
      </w:pPr>
      <w:ins w:id="236" w:author="Umer" w:date="2020-10-31T23:04:00Z">
        <w:r w:rsidRPr="0027028E">
          <w:rPr>
            <w:rFonts w:eastAsia="Times New Roman"/>
          </w:rPr>
          <w:br/>
        </w:r>
      </w:ins>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6485D" w:rsidRPr="0027028E" w14:paraId="2B5134D2" w14:textId="77777777" w:rsidTr="006911EC">
        <w:trPr>
          <w:trHeight w:val="4028"/>
          <w:ins w:id="237"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B2D3" w14:textId="77777777" w:rsidR="0016485D" w:rsidRPr="0027028E" w:rsidRDefault="0016485D" w:rsidP="006911EC">
            <w:pPr>
              <w:spacing w:before="200" w:after="240"/>
              <w:jc w:val="left"/>
              <w:rPr>
                <w:ins w:id="238" w:author="Umer" w:date="2020-10-31T23:04:00Z"/>
                <w:rFonts w:eastAsia="Times New Roman"/>
              </w:rPr>
            </w:pPr>
            <w:ins w:id="239" w:author="Umer" w:date="2020-10-31T23:04:00Z">
              <w:r w:rsidRPr="0027028E">
                <w:rPr>
                  <w:rFonts w:eastAsia="Times New Roman"/>
                  <w:color w:val="000000"/>
                </w:rPr>
                <w:lastRenderedPageBreak/>
                <w:t xml:space="preserve">Use case ID: PreGame5                         </w:t>
              </w:r>
              <w:r w:rsidRPr="0027028E">
                <w:rPr>
                  <w:rFonts w:eastAsia="Times New Roman"/>
                  <w:color w:val="000000"/>
                </w:rPr>
                <w:tab/>
                <w:t>          Name: User reports an unfriendly user</w:t>
              </w:r>
            </w:ins>
          </w:p>
          <w:p w14:paraId="7C4647A7" w14:textId="77777777" w:rsidR="0016485D" w:rsidRPr="0027028E" w:rsidRDefault="0016485D" w:rsidP="006911EC">
            <w:pPr>
              <w:spacing w:before="200" w:after="240"/>
              <w:jc w:val="left"/>
              <w:rPr>
                <w:ins w:id="240" w:author="Umer" w:date="2020-10-31T23:04:00Z"/>
                <w:rFonts w:eastAsia="Times New Roman"/>
              </w:rPr>
            </w:pPr>
            <w:ins w:id="241" w:author="Umer" w:date="2020-10-31T23:04:00Z">
              <w:r w:rsidRPr="0027028E">
                <w:rPr>
                  <w:rFonts w:eastAsia="Times New Roman"/>
                  <w:color w:val="000000"/>
                </w:rPr>
                <w:t>pre-conditions: The game should have an option for users to report an unfriendly user for toxicity or harassment. </w:t>
              </w:r>
            </w:ins>
          </w:p>
          <w:p w14:paraId="2F37CD60" w14:textId="77777777" w:rsidR="0016485D" w:rsidRPr="0027028E" w:rsidRDefault="0016485D" w:rsidP="006911EC">
            <w:pPr>
              <w:spacing w:before="200" w:after="240"/>
              <w:jc w:val="left"/>
              <w:rPr>
                <w:ins w:id="242" w:author="Umer" w:date="2020-10-31T23:04:00Z"/>
                <w:rFonts w:eastAsia="Times New Roman"/>
              </w:rPr>
            </w:pPr>
            <w:ins w:id="243" w:author="Umer" w:date="2020-10-31T23:04:00Z">
              <w:r w:rsidRPr="0027028E">
                <w:rPr>
                  <w:rFonts w:eastAsia="Times New Roman"/>
                  <w:color w:val="000000"/>
                </w:rPr>
                <w:t>post-conditions: The reported player is then investigated for their behavior.</w:t>
              </w:r>
            </w:ins>
          </w:p>
          <w:p w14:paraId="0ACEB186" w14:textId="77777777" w:rsidR="0016485D" w:rsidRPr="0027028E" w:rsidRDefault="0016485D" w:rsidP="006911EC">
            <w:pPr>
              <w:spacing w:before="200" w:after="240"/>
              <w:jc w:val="left"/>
              <w:rPr>
                <w:ins w:id="244" w:author="Umer" w:date="2020-10-31T23:04:00Z"/>
                <w:rFonts w:eastAsia="Times New Roman"/>
              </w:rPr>
            </w:pPr>
            <w:ins w:id="245" w:author="Umer" w:date="2020-10-31T23:04:00Z">
              <w:r w:rsidRPr="0027028E">
                <w:rPr>
                  <w:rFonts w:eastAsia="Times New Roman"/>
                  <w:color w:val="000000"/>
                </w:rPr>
                <w:t>Initiated by: user</w:t>
              </w:r>
            </w:ins>
          </w:p>
          <w:p w14:paraId="367D0665" w14:textId="77777777" w:rsidR="0016485D" w:rsidRPr="0027028E" w:rsidRDefault="0016485D" w:rsidP="006911EC">
            <w:pPr>
              <w:spacing w:before="200" w:after="240"/>
              <w:jc w:val="left"/>
              <w:rPr>
                <w:ins w:id="246" w:author="Umer" w:date="2020-10-31T23:04:00Z"/>
                <w:rFonts w:eastAsia="Times New Roman"/>
              </w:rPr>
            </w:pPr>
            <w:ins w:id="247" w:author="Umer" w:date="2020-10-31T23:04:00Z">
              <w:r w:rsidRPr="0027028E">
                <w:rPr>
                  <w:rFonts w:eastAsia="Times New Roman"/>
                  <w:color w:val="000000"/>
                </w:rPr>
                <w:t>Triggering Event: Administrator writes a report for the reported player.</w:t>
              </w:r>
            </w:ins>
          </w:p>
          <w:p w14:paraId="756B2AAD" w14:textId="77777777" w:rsidR="0016485D" w:rsidRPr="0027028E" w:rsidRDefault="0016485D" w:rsidP="006911EC">
            <w:pPr>
              <w:spacing w:before="200" w:after="240"/>
              <w:jc w:val="left"/>
              <w:rPr>
                <w:ins w:id="248" w:author="Umer" w:date="2020-10-31T23:04:00Z"/>
                <w:rFonts w:eastAsia="Times New Roman"/>
              </w:rPr>
            </w:pPr>
            <w:ins w:id="249" w:author="Umer" w:date="2020-10-31T23:04:00Z">
              <w:r w:rsidRPr="0027028E">
                <w:rPr>
                  <w:rFonts w:eastAsia="Times New Roman"/>
                  <w:color w:val="000000"/>
                </w:rPr>
                <w:t>Additional Actors: None</w:t>
              </w:r>
            </w:ins>
          </w:p>
        </w:tc>
      </w:tr>
      <w:tr w:rsidR="0016485D" w:rsidRPr="0027028E" w14:paraId="6E427208" w14:textId="77777777" w:rsidTr="006911EC">
        <w:trPr>
          <w:trHeight w:val="4610"/>
          <w:ins w:id="250"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42D6F" w14:textId="77777777" w:rsidR="0016485D" w:rsidRPr="0027028E" w:rsidRDefault="0016485D" w:rsidP="006911EC">
            <w:pPr>
              <w:spacing w:before="200" w:after="240"/>
              <w:jc w:val="left"/>
              <w:rPr>
                <w:ins w:id="251" w:author="Umer" w:date="2020-10-31T23:04:00Z"/>
                <w:rFonts w:eastAsia="Times New Roman"/>
              </w:rPr>
            </w:pPr>
            <w:ins w:id="252" w:author="Umer" w:date="2020-10-31T23:04:00Z">
              <w:r w:rsidRPr="0027028E">
                <w:rPr>
                  <w:rFonts w:eastAsia="Times New Roman"/>
                  <w:color w:val="000000"/>
                </w:rPr>
                <w:t>Sequence of Events:</w:t>
              </w:r>
            </w:ins>
          </w:p>
          <w:p w14:paraId="4F2FF0A9" w14:textId="77777777" w:rsidR="0016485D" w:rsidRPr="0027028E" w:rsidRDefault="0016485D" w:rsidP="006911EC">
            <w:pPr>
              <w:spacing w:before="200" w:after="240"/>
              <w:jc w:val="left"/>
              <w:rPr>
                <w:ins w:id="253" w:author="Umer" w:date="2020-10-31T23:04:00Z"/>
                <w:rFonts w:eastAsia="Times New Roman"/>
              </w:rPr>
            </w:pPr>
            <w:ins w:id="254" w:author="Umer" w:date="2020-10-31T23:04:00Z">
              <w:r w:rsidRPr="0027028E">
                <w:rPr>
                  <w:rFonts w:eastAsia="Times New Roman"/>
                  <w:color w:val="000000"/>
                </w:rPr>
                <w:t>1.</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User chooses a player for their behavior.</w:t>
              </w:r>
            </w:ins>
          </w:p>
          <w:p w14:paraId="7D306E77" w14:textId="77777777" w:rsidR="0016485D" w:rsidRPr="0027028E" w:rsidRDefault="0016485D" w:rsidP="006911EC">
            <w:pPr>
              <w:spacing w:before="200" w:after="240"/>
              <w:jc w:val="left"/>
              <w:rPr>
                <w:ins w:id="255" w:author="Umer" w:date="2020-10-31T23:04:00Z"/>
                <w:rFonts w:eastAsia="Times New Roman"/>
              </w:rPr>
            </w:pPr>
            <w:ins w:id="256" w:author="Umer" w:date="2020-10-31T23:04:00Z">
              <w:r w:rsidRPr="0027028E">
                <w:rPr>
                  <w:rFonts w:eastAsia="Times New Roman"/>
                  <w:color w:val="000000"/>
                </w:rPr>
                <w:t>2.</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responds by asking the username of the user that reported and the user who is reported.</w:t>
              </w:r>
            </w:ins>
          </w:p>
          <w:p w14:paraId="460ABAB9" w14:textId="77777777" w:rsidR="0016485D" w:rsidRPr="0027028E" w:rsidRDefault="0016485D" w:rsidP="006911EC">
            <w:pPr>
              <w:spacing w:before="200" w:after="240"/>
              <w:jc w:val="left"/>
              <w:rPr>
                <w:ins w:id="257" w:author="Umer" w:date="2020-10-31T23:04:00Z"/>
                <w:rFonts w:eastAsia="Times New Roman"/>
              </w:rPr>
            </w:pPr>
            <w:ins w:id="258" w:author="Umer" w:date="2020-10-31T23:04:00Z">
              <w:r w:rsidRPr="0027028E">
                <w:rPr>
                  <w:rFonts w:eastAsia="Times New Roman"/>
                  <w:color w:val="000000"/>
                </w:rPr>
                <w:t>3.</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Administrator provides the usernames.</w:t>
              </w:r>
            </w:ins>
          </w:p>
          <w:p w14:paraId="24AA2FD6" w14:textId="77777777" w:rsidR="0016485D" w:rsidRPr="0027028E" w:rsidRDefault="0016485D" w:rsidP="006911EC">
            <w:pPr>
              <w:spacing w:before="200" w:after="240"/>
              <w:jc w:val="left"/>
              <w:rPr>
                <w:ins w:id="259" w:author="Umer" w:date="2020-10-31T23:04:00Z"/>
                <w:rFonts w:eastAsia="Times New Roman"/>
              </w:rPr>
            </w:pPr>
            <w:ins w:id="260" w:author="Umer" w:date="2020-10-31T23:04:00Z">
              <w:r w:rsidRPr="0027028E">
                <w:rPr>
                  <w:rFonts w:eastAsia="Times New Roman"/>
                  <w:color w:val="000000"/>
                </w:rPr>
                <w:t>4.</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Systems validates usernames.</w:t>
              </w:r>
            </w:ins>
          </w:p>
          <w:p w14:paraId="2FF9FC69" w14:textId="77777777" w:rsidR="0016485D" w:rsidRPr="0027028E" w:rsidRDefault="0016485D" w:rsidP="006911EC">
            <w:pPr>
              <w:spacing w:before="200" w:after="240"/>
              <w:jc w:val="left"/>
              <w:rPr>
                <w:ins w:id="261" w:author="Umer" w:date="2020-10-31T23:04:00Z"/>
                <w:rFonts w:eastAsia="Times New Roman"/>
              </w:rPr>
            </w:pPr>
            <w:ins w:id="262" w:author="Umer" w:date="2020-10-31T23:04:00Z">
              <w:r w:rsidRPr="0027028E">
                <w:rPr>
                  <w:rFonts w:eastAsia="Times New Roman"/>
                  <w:color w:val="000000"/>
                </w:rPr>
                <w:t>5.</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writes a report for the incident case.</w:t>
              </w:r>
            </w:ins>
          </w:p>
          <w:p w14:paraId="24550F8E" w14:textId="77777777" w:rsidR="0016485D" w:rsidRPr="0027028E" w:rsidRDefault="0016485D" w:rsidP="006911EC">
            <w:pPr>
              <w:spacing w:before="200" w:after="240"/>
              <w:jc w:val="left"/>
              <w:rPr>
                <w:ins w:id="263" w:author="Umer" w:date="2020-10-31T23:04:00Z"/>
                <w:rFonts w:eastAsia="Times New Roman"/>
              </w:rPr>
            </w:pPr>
            <w:ins w:id="264" w:author="Umer" w:date="2020-10-31T23:04:00Z">
              <w:r w:rsidRPr="0027028E">
                <w:rPr>
                  <w:rFonts w:eastAsia="Times New Roman"/>
                  <w:color w:val="000000"/>
                </w:rPr>
                <w:t>6.</w:t>
              </w:r>
              <w:r w:rsidRPr="0027028E">
                <w:rPr>
                  <w:rFonts w:eastAsia="Times New Roman"/>
                  <w:color w:val="000000"/>
                  <w:sz w:val="14"/>
                  <w:szCs w:val="14"/>
                </w:rPr>
                <w:t xml:space="preserve"> </w:t>
              </w:r>
              <w:r w:rsidRPr="0027028E">
                <w:rPr>
                  <w:rFonts w:eastAsia="Times New Roman"/>
                  <w:color w:val="000000"/>
                  <w:sz w:val="14"/>
                  <w:szCs w:val="14"/>
                </w:rPr>
                <w:tab/>
              </w:r>
              <w:r w:rsidRPr="0027028E">
                <w:rPr>
                  <w:rFonts w:eastAsia="Times New Roman"/>
                  <w:color w:val="000000"/>
                </w:rPr>
                <w:t>System provides the report to the legal admin in charge of harassment control.</w:t>
              </w:r>
            </w:ins>
          </w:p>
        </w:tc>
      </w:tr>
      <w:tr w:rsidR="0016485D" w:rsidRPr="0027028E" w14:paraId="09755C89" w14:textId="77777777" w:rsidTr="006911EC">
        <w:trPr>
          <w:trHeight w:val="1520"/>
          <w:ins w:id="265" w:author="Umer" w:date="2020-10-31T23:04:00Z"/>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D86A2" w14:textId="77777777" w:rsidR="0016485D" w:rsidRPr="0027028E" w:rsidRDefault="0016485D" w:rsidP="006911EC">
            <w:pPr>
              <w:spacing w:before="200" w:after="240"/>
              <w:jc w:val="left"/>
              <w:rPr>
                <w:ins w:id="266" w:author="Umer" w:date="2020-10-31T23:04:00Z"/>
                <w:rFonts w:eastAsia="Times New Roman"/>
              </w:rPr>
            </w:pPr>
            <w:ins w:id="267" w:author="Umer" w:date="2020-10-31T23:04:00Z">
              <w:r w:rsidRPr="0027028E">
                <w:rPr>
                  <w:rFonts w:eastAsia="Times New Roman"/>
                  <w:color w:val="000000"/>
                </w:rPr>
                <w:t>Alternatives: N/A</w:t>
              </w:r>
            </w:ins>
          </w:p>
          <w:p w14:paraId="35C2B3B8" w14:textId="77777777" w:rsidR="0016485D" w:rsidRPr="0027028E" w:rsidRDefault="0016485D" w:rsidP="006911EC">
            <w:pPr>
              <w:spacing w:before="200" w:after="240"/>
              <w:jc w:val="left"/>
              <w:rPr>
                <w:ins w:id="268" w:author="Umer" w:date="2020-10-31T23:04:00Z"/>
                <w:rFonts w:eastAsia="Times New Roman"/>
              </w:rPr>
            </w:pPr>
            <w:ins w:id="269" w:author="Umer" w:date="2020-10-31T23:04:00Z">
              <w:r w:rsidRPr="0027028E">
                <w:rPr>
                  <w:rFonts w:eastAsia="Times New Roman"/>
                  <w:color w:val="000000"/>
                </w:rPr>
                <w:t>Exceptions: Update or system check fails. Wrong username.</w:t>
              </w:r>
            </w:ins>
          </w:p>
        </w:tc>
      </w:tr>
    </w:tbl>
    <w:p w14:paraId="766B9A34" w14:textId="77777777" w:rsidR="0016485D" w:rsidRPr="00FF1C9D" w:rsidRDefault="0016485D" w:rsidP="0016485D">
      <w:pPr>
        <w:pStyle w:val="ListParagraph"/>
        <w:ind w:left="360"/>
      </w:pPr>
    </w:p>
    <w:p w14:paraId="1907C410" w14:textId="77777777" w:rsidR="0016485D" w:rsidRDefault="0016485D" w:rsidP="0016485D">
      <w:pPr>
        <w:pStyle w:val="ListParagraph"/>
        <w:ind w:left="360"/>
      </w:pPr>
    </w:p>
    <w:p w14:paraId="59F9675D" w14:textId="77777777" w:rsidR="0016485D" w:rsidRDefault="0016485D" w:rsidP="0016485D">
      <w:pPr>
        <w:pStyle w:val="Heading3"/>
        <w:ind w:left="0" w:firstLine="0"/>
      </w:pPr>
      <w:r>
        <w:t>Product Use Case List</w:t>
      </w:r>
    </w:p>
    <w:tbl>
      <w:tblPr>
        <w:tblStyle w:val="TableGrid"/>
        <w:tblW w:w="0" w:type="auto"/>
        <w:tblInd w:w="1080" w:type="dxa"/>
        <w:tblLook w:val="04A0" w:firstRow="1" w:lastRow="0" w:firstColumn="1" w:lastColumn="0" w:noHBand="0" w:noVBand="1"/>
      </w:tblPr>
      <w:tblGrid>
        <w:gridCol w:w="8270"/>
      </w:tblGrid>
      <w:tr w:rsidR="0016485D" w14:paraId="0C8FCFEE" w14:textId="77777777" w:rsidTr="006911EC">
        <w:tc>
          <w:tcPr>
            <w:tcW w:w="9350" w:type="dxa"/>
          </w:tcPr>
          <w:p w14:paraId="4FFF348C" w14:textId="77777777" w:rsidR="0016485D" w:rsidRDefault="0016485D" w:rsidP="006911EC">
            <w:pPr>
              <w:pStyle w:val="ListParagraph"/>
              <w:tabs>
                <w:tab w:val="left" w:pos="2897"/>
              </w:tabs>
              <w:spacing w:before="0"/>
              <w:jc w:val="center"/>
            </w:pPr>
            <w:r>
              <w:t>Gameplay</w:t>
            </w:r>
          </w:p>
        </w:tc>
      </w:tr>
      <w:tr w:rsidR="0016485D" w14:paraId="137E4104" w14:textId="77777777" w:rsidTr="006911EC">
        <w:tc>
          <w:tcPr>
            <w:tcW w:w="9350" w:type="dxa"/>
          </w:tcPr>
          <w:p w14:paraId="0428949D" w14:textId="77777777" w:rsidR="0016485D" w:rsidRDefault="0016485D" w:rsidP="0016485D">
            <w:pPr>
              <w:pStyle w:val="ListParagraph"/>
              <w:numPr>
                <w:ilvl w:val="0"/>
                <w:numId w:val="14"/>
              </w:numPr>
              <w:tabs>
                <w:tab w:val="left" w:pos="2897"/>
              </w:tabs>
              <w:spacing w:before="0"/>
            </w:pPr>
            <w:r>
              <w:t>User starts game</w:t>
            </w:r>
          </w:p>
          <w:p w14:paraId="23D9F286" w14:textId="77777777" w:rsidR="0016485D" w:rsidRDefault="0016485D" w:rsidP="0016485D">
            <w:pPr>
              <w:pStyle w:val="ListParagraph"/>
              <w:numPr>
                <w:ilvl w:val="0"/>
                <w:numId w:val="14"/>
              </w:numPr>
              <w:tabs>
                <w:tab w:val="left" w:pos="2897"/>
              </w:tabs>
              <w:spacing w:before="0"/>
            </w:pPr>
            <w:r>
              <w:lastRenderedPageBreak/>
              <w:t>User achieves milestone</w:t>
            </w:r>
          </w:p>
          <w:p w14:paraId="7B39CDF3" w14:textId="77777777" w:rsidR="0016485D" w:rsidRDefault="0016485D" w:rsidP="0016485D">
            <w:pPr>
              <w:pStyle w:val="ListParagraph"/>
              <w:numPr>
                <w:ilvl w:val="0"/>
                <w:numId w:val="14"/>
              </w:numPr>
              <w:tabs>
                <w:tab w:val="left" w:pos="2897"/>
              </w:tabs>
              <w:spacing w:before="0"/>
            </w:pPr>
            <w:r>
              <w:t>User sends message</w:t>
            </w:r>
          </w:p>
          <w:p w14:paraId="739EEA38" w14:textId="77777777" w:rsidR="0016485D" w:rsidRDefault="0016485D" w:rsidP="0016485D">
            <w:pPr>
              <w:pStyle w:val="ListParagraph"/>
              <w:numPr>
                <w:ilvl w:val="0"/>
                <w:numId w:val="14"/>
              </w:numPr>
              <w:tabs>
                <w:tab w:val="left" w:pos="2897"/>
              </w:tabs>
              <w:spacing w:before="0"/>
            </w:pPr>
            <w:r>
              <w:t>User Uses powerup</w:t>
            </w:r>
          </w:p>
          <w:p w14:paraId="328C6BCB" w14:textId="77777777" w:rsidR="0016485D" w:rsidRDefault="0016485D" w:rsidP="0016485D">
            <w:pPr>
              <w:pStyle w:val="ListParagraph"/>
              <w:numPr>
                <w:ilvl w:val="0"/>
                <w:numId w:val="14"/>
              </w:numPr>
              <w:tabs>
                <w:tab w:val="left" w:pos="2897"/>
              </w:tabs>
              <w:spacing w:before="0"/>
            </w:pPr>
            <w:r>
              <w:t>User wins</w:t>
            </w:r>
          </w:p>
          <w:p w14:paraId="5010118D" w14:textId="77777777" w:rsidR="0016485D" w:rsidRDefault="0016485D" w:rsidP="006911EC">
            <w:pPr>
              <w:tabs>
                <w:tab w:val="left" w:pos="2897"/>
              </w:tabs>
              <w:spacing w:before="0"/>
            </w:pPr>
          </w:p>
        </w:tc>
      </w:tr>
    </w:tbl>
    <w:p w14:paraId="6D90F46B" w14:textId="77777777" w:rsidR="0016485D" w:rsidRDefault="0016485D" w:rsidP="0016485D">
      <w:pPr>
        <w:spacing w:before="0"/>
      </w:pPr>
    </w:p>
    <w:p w14:paraId="6CFD8F06" w14:textId="77777777" w:rsidR="0016485D" w:rsidRDefault="0016485D" w:rsidP="0016485D">
      <w:pPr>
        <w:pStyle w:val="Heading3"/>
      </w:pPr>
      <w:r>
        <w:t>Individual Product Use Cases</w:t>
      </w:r>
    </w:p>
    <w:tbl>
      <w:tblPr>
        <w:tblStyle w:val="TableGrid"/>
        <w:tblW w:w="0" w:type="auto"/>
        <w:tblLook w:val="04A0" w:firstRow="1" w:lastRow="0" w:firstColumn="1" w:lastColumn="0" w:noHBand="0" w:noVBand="1"/>
      </w:tblPr>
      <w:tblGrid>
        <w:gridCol w:w="9350"/>
      </w:tblGrid>
      <w:tr w:rsidR="0016485D" w14:paraId="7129792E" w14:textId="77777777" w:rsidTr="006911EC">
        <w:tc>
          <w:tcPr>
            <w:tcW w:w="9350" w:type="dxa"/>
          </w:tcPr>
          <w:p w14:paraId="5664D795" w14:textId="77777777" w:rsidR="0016485D" w:rsidRDefault="0016485D" w:rsidP="006911EC">
            <w:pPr>
              <w:tabs>
                <w:tab w:val="left" w:pos="2897"/>
              </w:tabs>
            </w:pPr>
            <w:r>
              <w:t>Use case ID: gameplay1                            Name: User starts game</w:t>
            </w:r>
          </w:p>
          <w:p w14:paraId="75AF5973" w14:textId="77777777" w:rsidR="0016485D" w:rsidRDefault="0016485D" w:rsidP="006911EC">
            <w:r>
              <w:t xml:space="preserve">pre-conditions: </w:t>
            </w:r>
            <w:r w:rsidRPr="00512149">
              <w:t>Must be connected to the internet and have correct game mode chosen</w:t>
            </w:r>
          </w:p>
          <w:p w14:paraId="63078750" w14:textId="77777777" w:rsidR="0016485D" w:rsidRDefault="0016485D" w:rsidP="006911EC">
            <w:r>
              <w:t xml:space="preserve">post-conditions: </w:t>
            </w:r>
            <w:r w:rsidRPr="00512149">
              <w:t>The user has started the game with friends</w:t>
            </w:r>
          </w:p>
          <w:p w14:paraId="32DEEFB1" w14:textId="77777777" w:rsidR="0016485D" w:rsidRDefault="0016485D" w:rsidP="006911EC">
            <w:r>
              <w:t xml:space="preserve">Initiated by: </w:t>
            </w:r>
            <w:r w:rsidRPr="00512149">
              <w:t>The user</w:t>
            </w:r>
          </w:p>
          <w:p w14:paraId="2D9E14CC" w14:textId="77777777" w:rsidR="0016485D" w:rsidRDefault="0016485D" w:rsidP="006911EC">
            <w:r>
              <w:t xml:space="preserve">Triggering Event: </w:t>
            </w:r>
            <w:r w:rsidRPr="00512149">
              <w:t>The user queues up game mode and presses ‘Play’</w:t>
            </w:r>
          </w:p>
          <w:p w14:paraId="24909221" w14:textId="77777777" w:rsidR="0016485D" w:rsidRDefault="0016485D" w:rsidP="006911EC">
            <w:r>
              <w:t xml:space="preserve">Additional Actors: </w:t>
            </w:r>
            <w:r w:rsidRPr="00512149">
              <w:t>The system and the database where the user accounts will be stored.</w:t>
            </w:r>
          </w:p>
          <w:p w14:paraId="5942C26B" w14:textId="77777777" w:rsidR="0016485D" w:rsidRDefault="0016485D" w:rsidP="006911EC">
            <w:pPr>
              <w:jc w:val="center"/>
            </w:pPr>
          </w:p>
        </w:tc>
      </w:tr>
      <w:tr w:rsidR="0016485D" w14:paraId="5911880B" w14:textId="77777777" w:rsidTr="006911EC">
        <w:tc>
          <w:tcPr>
            <w:tcW w:w="9350" w:type="dxa"/>
          </w:tcPr>
          <w:p w14:paraId="5F1AD2A5" w14:textId="77777777" w:rsidR="0016485D" w:rsidRDefault="0016485D" w:rsidP="006911EC">
            <w:pPr>
              <w:spacing w:line="360" w:lineRule="auto"/>
            </w:pPr>
            <w:r>
              <w:t>Sequence of Events:</w:t>
            </w:r>
          </w:p>
          <w:p w14:paraId="230FE460" w14:textId="77777777" w:rsidR="0016485D" w:rsidRPr="00512149" w:rsidRDefault="0016485D" w:rsidP="0016485D">
            <w:pPr>
              <w:pStyle w:val="ListParagraph"/>
              <w:widowControl w:val="0"/>
              <w:numPr>
                <w:ilvl w:val="0"/>
                <w:numId w:val="15"/>
              </w:numPr>
              <w:tabs>
                <w:tab w:val="left" w:pos="823"/>
              </w:tabs>
              <w:autoSpaceDE w:val="0"/>
              <w:autoSpaceDN w:val="0"/>
              <w:spacing w:before="0" w:line="360" w:lineRule="auto"/>
              <w:contextualSpacing w:val="0"/>
            </w:pPr>
            <w:r w:rsidRPr="00512149">
              <w:t>The user opens the game.</w:t>
            </w:r>
          </w:p>
          <w:p w14:paraId="33B907F3" w14:textId="77777777" w:rsidR="0016485D" w:rsidRPr="00512149" w:rsidRDefault="0016485D" w:rsidP="0016485D">
            <w:pPr>
              <w:pStyle w:val="ListParagraph"/>
              <w:widowControl w:val="0"/>
              <w:numPr>
                <w:ilvl w:val="0"/>
                <w:numId w:val="15"/>
              </w:numPr>
              <w:tabs>
                <w:tab w:val="left" w:pos="823"/>
              </w:tabs>
              <w:autoSpaceDE w:val="0"/>
              <w:autoSpaceDN w:val="0"/>
              <w:spacing w:before="0" w:line="360" w:lineRule="auto"/>
              <w:contextualSpacing w:val="0"/>
            </w:pPr>
            <w:r w:rsidRPr="00512149">
              <w:t>The system asks if the user wants to invite friends.</w:t>
            </w:r>
          </w:p>
          <w:p w14:paraId="5C72BD48" w14:textId="77777777" w:rsidR="0016485D" w:rsidRPr="00512149" w:rsidRDefault="0016485D" w:rsidP="0016485D">
            <w:pPr>
              <w:pStyle w:val="ListParagraph"/>
              <w:widowControl w:val="0"/>
              <w:numPr>
                <w:ilvl w:val="1"/>
                <w:numId w:val="15"/>
              </w:numPr>
              <w:tabs>
                <w:tab w:val="left" w:pos="823"/>
              </w:tabs>
              <w:autoSpaceDE w:val="0"/>
              <w:autoSpaceDN w:val="0"/>
              <w:spacing w:before="0" w:line="360" w:lineRule="auto"/>
              <w:contextualSpacing w:val="0"/>
            </w:pPr>
            <w:r w:rsidRPr="00512149">
              <w:t>The user could play in public lobby as well</w:t>
            </w:r>
          </w:p>
          <w:p w14:paraId="38D4625A" w14:textId="77777777" w:rsidR="0016485D" w:rsidRPr="00512149" w:rsidRDefault="0016485D" w:rsidP="0016485D">
            <w:pPr>
              <w:pStyle w:val="ListParagraph"/>
              <w:widowControl w:val="0"/>
              <w:numPr>
                <w:ilvl w:val="0"/>
                <w:numId w:val="15"/>
              </w:numPr>
              <w:tabs>
                <w:tab w:val="left" w:pos="823"/>
              </w:tabs>
              <w:autoSpaceDE w:val="0"/>
              <w:autoSpaceDN w:val="0"/>
              <w:spacing w:before="0" w:line="360" w:lineRule="auto"/>
              <w:contextualSpacing w:val="0"/>
            </w:pPr>
            <w:r w:rsidRPr="00512149">
              <w:t>The user chooses to queue up game and press ‘play’.</w:t>
            </w:r>
          </w:p>
          <w:p w14:paraId="46CDDF73" w14:textId="77777777" w:rsidR="0016485D" w:rsidRPr="00512149" w:rsidRDefault="0016485D" w:rsidP="0016485D">
            <w:pPr>
              <w:pStyle w:val="ListParagraph"/>
              <w:widowControl w:val="0"/>
              <w:numPr>
                <w:ilvl w:val="0"/>
                <w:numId w:val="15"/>
              </w:numPr>
              <w:tabs>
                <w:tab w:val="left" w:pos="823"/>
              </w:tabs>
              <w:autoSpaceDE w:val="0"/>
              <w:autoSpaceDN w:val="0"/>
              <w:spacing w:before="0" w:line="360" w:lineRule="auto"/>
              <w:contextualSpacing w:val="0"/>
            </w:pPr>
            <w:r w:rsidRPr="00512149">
              <w:t>The user enters a loading screen where the system sets up game mode with friends or with other players in a public lobby.</w:t>
            </w:r>
          </w:p>
          <w:p w14:paraId="630226ED" w14:textId="77777777" w:rsidR="0016485D" w:rsidRPr="00512149" w:rsidRDefault="0016485D" w:rsidP="0016485D">
            <w:pPr>
              <w:pStyle w:val="ListParagraph"/>
              <w:widowControl w:val="0"/>
              <w:numPr>
                <w:ilvl w:val="0"/>
                <w:numId w:val="15"/>
              </w:numPr>
              <w:tabs>
                <w:tab w:val="left" w:pos="823"/>
              </w:tabs>
              <w:autoSpaceDE w:val="0"/>
              <w:autoSpaceDN w:val="0"/>
              <w:spacing w:before="0" w:line="360" w:lineRule="auto"/>
              <w:contextualSpacing w:val="0"/>
            </w:pPr>
            <w:r w:rsidRPr="00512149">
              <w:t>The system checks the database to check that the credentials are correct.</w:t>
            </w:r>
          </w:p>
          <w:p w14:paraId="649C3E5E" w14:textId="77777777" w:rsidR="0016485D" w:rsidRDefault="0016485D" w:rsidP="0016485D">
            <w:pPr>
              <w:pStyle w:val="ListParagraph"/>
              <w:widowControl w:val="0"/>
              <w:numPr>
                <w:ilvl w:val="0"/>
                <w:numId w:val="15"/>
              </w:numPr>
              <w:tabs>
                <w:tab w:val="left" w:pos="823"/>
              </w:tabs>
              <w:autoSpaceDE w:val="0"/>
              <w:autoSpaceDN w:val="0"/>
              <w:spacing w:before="0" w:line="360" w:lineRule="auto"/>
              <w:contextualSpacing w:val="0"/>
            </w:pPr>
            <w:r w:rsidRPr="00512149">
              <w:t>The user has entered the game.</w:t>
            </w:r>
          </w:p>
        </w:tc>
      </w:tr>
      <w:tr w:rsidR="0016485D" w14:paraId="11992D41" w14:textId="77777777" w:rsidTr="006911EC">
        <w:tc>
          <w:tcPr>
            <w:tcW w:w="9350" w:type="dxa"/>
          </w:tcPr>
          <w:p w14:paraId="109CFD6B" w14:textId="77777777" w:rsidR="0016485D" w:rsidRDefault="0016485D" w:rsidP="006911EC">
            <w:r>
              <w:t>Alternatives: N/A</w:t>
            </w:r>
          </w:p>
          <w:p w14:paraId="71B2A92A" w14:textId="77777777" w:rsidR="0016485D" w:rsidRPr="00FF1C9D" w:rsidRDefault="0016485D" w:rsidP="006911EC">
            <w:r>
              <w:t xml:space="preserve">Exceptions: </w:t>
            </w:r>
            <w:r w:rsidRPr="00512149">
              <w:t>The user has internet issues and cannot start game</w:t>
            </w:r>
          </w:p>
          <w:p w14:paraId="6E10B268" w14:textId="77777777" w:rsidR="0016485D" w:rsidRDefault="0016485D" w:rsidP="006911EC"/>
        </w:tc>
      </w:tr>
      <w:tr w:rsidR="0016485D" w14:paraId="1E071275" w14:textId="77777777" w:rsidTr="006911EC">
        <w:tc>
          <w:tcPr>
            <w:tcW w:w="9350" w:type="dxa"/>
          </w:tcPr>
          <w:p w14:paraId="3C69D8A0" w14:textId="77777777" w:rsidR="0016485D" w:rsidRDefault="0016485D" w:rsidP="006911EC">
            <w:pPr>
              <w:tabs>
                <w:tab w:val="left" w:pos="2897"/>
              </w:tabs>
            </w:pPr>
            <w:r>
              <w:t>Use case ID: gameplay2                            Name: User Achieves Milestone</w:t>
            </w:r>
          </w:p>
          <w:p w14:paraId="43A84CF0" w14:textId="77777777" w:rsidR="0016485D" w:rsidRDefault="0016485D" w:rsidP="006911EC">
            <w:r>
              <w:t>pre-conditions: User is in the game and has met the requirement for a certain milestone.</w:t>
            </w:r>
          </w:p>
          <w:p w14:paraId="2A9C72B9" w14:textId="77777777" w:rsidR="0016485D" w:rsidRDefault="0016485D" w:rsidP="006911EC">
            <w:r>
              <w:t xml:space="preserve">post-conditions: Milestone award is bestowed to user. </w:t>
            </w:r>
          </w:p>
          <w:p w14:paraId="4EE9ED63" w14:textId="77777777" w:rsidR="0016485D" w:rsidRDefault="0016485D" w:rsidP="006911EC">
            <w:r>
              <w:lastRenderedPageBreak/>
              <w:t xml:space="preserve">Initiated by: </w:t>
            </w:r>
            <w:r w:rsidRPr="00512149">
              <w:t xml:space="preserve">The </w:t>
            </w:r>
            <w:r>
              <w:t>system</w:t>
            </w:r>
          </w:p>
          <w:p w14:paraId="7F44C20F" w14:textId="77777777" w:rsidR="0016485D" w:rsidRDefault="0016485D" w:rsidP="006911EC">
            <w:r>
              <w:t>Triggering Event: The user completes a designated task that is pre-set by the game system</w:t>
            </w:r>
          </w:p>
          <w:p w14:paraId="0BD5A427" w14:textId="77777777" w:rsidR="0016485D" w:rsidRDefault="0016485D" w:rsidP="006911EC">
            <w:r>
              <w:t>Additional Actors: The database where the milestone requirements will be stored</w:t>
            </w:r>
            <w:r w:rsidRPr="00512149">
              <w:t>.</w:t>
            </w:r>
          </w:p>
        </w:tc>
      </w:tr>
      <w:tr w:rsidR="0016485D" w14:paraId="32B0142D" w14:textId="77777777" w:rsidTr="006911EC">
        <w:tc>
          <w:tcPr>
            <w:tcW w:w="9350" w:type="dxa"/>
          </w:tcPr>
          <w:p w14:paraId="105BE561" w14:textId="77777777" w:rsidR="0016485D" w:rsidRDefault="0016485D" w:rsidP="006911EC">
            <w:pPr>
              <w:spacing w:line="360" w:lineRule="auto"/>
            </w:pPr>
            <w:r>
              <w:lastRenderedPageBreak/>
              <w:t>Sequence of Events:</w:t>
            </w:r>
          </w:p>
          <w:p w14:paraId="307B69AB" w14:textId="77777777" w:rsidR="0016485D" w:rsidRPr="00333B1E" w:rsidRDefault="0016485D" w:rsidP="0016485D">
            <w:pPr>
              <w:pStyle w:val="BodyText"/>
              <w:numPr>
                <w:ilvl w:val="0"/>
                <w:numId w:val="16"/>
              </w:numPr>
              <w:tabs>
                <w:tab w:val="left" w:pos="348"/>
              </w:tabs>
              <w:spacing w:before="240" w:line="285" w:lineRule="exact"/>
              <w:rPr>
                <w:rFonts w:ascii="Times New Roman" w:hAnsi="Times New Roman" w:cs="Times New Roman"/>
              </w:rPr>
            </w:pPr>
            <w:r w:rsidRPr="00333B1E">
              <w:rPr>
                <w:rFonts w:ascii="Times New Roman" w:hAnsi="Times New Roman" w:cs="Times New Roman"/>
              </w:rPr>
              <w:t>The user is playing the game.</w:t>
            </w:r>
          </w:p>
          <w:p w14:paraId="09919E24" w14:textId="77777777" w:rsidR="0016485D" w:rsidRPr="00333B1E" w:rsidRDefault="0016485D" w:rsidP="0016485D">
            <w:pPr>
              <w:pStyle w:val="BodyText"/>
              <w:numPr>
                <w:ilvl w:val="0"/>
                <w:numId w:val="16"/>
              </w:numPr>
              <w:tabs>
                <w:tab w:val="left" w:pos="348"/>
              </w:tabs>
              <w:spacing w:before="240" w:line="237" w:lineRule="auto"/>
              <w:ind w:left="90" w:right="309" w:firstLine="0"/>
              <w:rPr>
                <w:rFonts w:ascii="Times New Roman" w:hAnsi="Times New Roman" w:cs="Times New Roman"/>
              </w:rPr>
            </w:pPr>
            <w:r w:rsidRPr="00333B1E">
              <w:rPr>
                <w:rFonts w:ascii="Times New Roman" w:hAnsi="Times New Roman" w:cs="Times New Roman"/>
              </w:rPr>
              <w:t>The user has completed a certain challenging task.</w:t>
            </w:r>
          </w:p>
          <w:p w14:paraId="326C7676" w14:textId="77777777" w:rsidR="0016485D" w:rsidRPr="00333B1E" w:rsidRDefault="0016485D" w:rsidP="0016485D">
            <w:pPr>
              <w:pStyle w:val="BodyText"/>
              <w:numPr>
                <w:ilvl w:val="0"/>
                <w:numId w:val="16"/>
              </w:numPr>
              <w:tabs>
                <w:tab w:val="left" w:pos="348"/>
              </w:tabs>
              <w:spacing w:before="240" w:line="284" w:lineRule="exact"/>
              <w:rPr>
                <w:rFonts w:ascii="Times New Roman" w:hAnsi="Times New Roman" w:cs="Times New Roman"/>
              </w:rPr>
            </w:pPr>
            <w:r w:rsidRPr="00333B1E">
              <w:rPr>
                <w:rFonts w:ascii="Times New Roman" w:hAnsi="Times New Roman" w:cs="Times New Roman"/>
              </w:rPr>
              <w:t>The system runs a test case to ensure the milestone task is met.</w:t>
            </w:r>
          </w:p>
          <w:p w14:paraId="06096D3B" w14:textId="77777777" w:rsidR="0016485D" w:rsidRDefault="0016485D" w:rsidP="0016485D">
            <w:pPr>
              <w:pStyle w:val="BodyText"/>
              <w:numPr>
                <w:ilvl w:val="0"/>
                <w:numId w:val="16"/>
              </w:numPr>
              <w:tabs>
                <w:tab w:val="left" w:pos="348"/>
              </w:tabs>
              <w:spacing w:before="240" w:line="287" w:lineRule="exact"/>
            </w:pPr>
            <w:r w:rsidRPr="00333B1E">
              <w:rPr>
                <w:rFonts w:ascii="Times New Roman" w:hAnsi="Times New Roman" w:cs="Times New Roman"/>
              </w:rPr>
              <w:t>If yes, the system displays a textbox with ‘Congratulations, you’ve achieved a milestone!’.</w:t>
            </w:r>
          </w:p>
        </w:tc>
      </w:tr>
      <w:tr w:rsidR="0016485D" w14:paraId="401D2C92" w14:textId="77777777" w:rsidTr="006911EC">
        <w:tc>
          <w:tcPr>
            <w:tcW w:w="9350" w:type="dxa"/>
          </w:tcPr>
          <w:p w14:paraId="2802CE7A" w14:textId="77777777" w:rsidR="0016485D" w:rsidRDefault="0016485D" w:rsidP="006911EC">
            <w:r>
              <w:t>Alternatives: N/A</w:t>
            </w:r>
          </w:p>
          <w:p w14:paraId="0EB7E6C8" w14:textId="77777777" w:rsidR="0016485D" w:rsidRDefault="0016485D" w:rsidP="006911EC">
            <w:r>
              <w:t>Exceptions: N/A</w:t>
            </w:r>
          </w:p>
        </w:tc>
      </w:tr>
    </w:tbl>
    <w:p w14:paraId="3A43B36F" w14:textId="77777777" w:rsidR="0016485D" w:rsidDel="00333B1E" w:rsidRDefault="0016485D" w:rsidP="0016485D">
      <w:pPr>
        <w:rPr>
          <w:del w:id="270" w:author="Umer" w:date="2020-10-31T22:57:00Z"/>
        </w:rPr>
      </w:pPr>
    </w:p>
    <w:p w14:paraId="52476D5C" w14:textId="77777777" w:rsidR="0016485D" w:rsidDel="00333B1E" w:rsidRDefault="0016485D" w:rsidP="0016485D">
      <w:pPr>
        <w:rPr>
          <w:del w:id="271" w:author="Umer" w:date="2020-10-31T22:57:00Z"/>
        </w:rPr>
      </w:pPr>
    </w:p>
    <w:p w14:paraId="193B3991" w14:textId="77777777" w:rsidR="0016485D" w:rsidDel="00333B1E" w:rsidRDefault="0016485D" w:rsidP="0016485D">
      <w:pPr>
        <w:rPr>
          <w:del w:id="272" w:author="Umer" w:date="2020-10-31T22:57:00Z"/>
        </w:rPr>
      </w:pPr>
    </w:p>
    <w:p w14:paraId="101C2CAC" w14:textId="77777777" w:rsidR="0016485D" w:rsidDel="00333B1E" w:rsidRDefault="0016485D" w:rsidP="0016485D">
      <w:pPr>
        <w:rPr>
          <w:del w:id="273" w:author="Umer" w:date="2020-10-31T22:57:00Z"/>
        </w:rPr>
      </w:pPr>
    </w:p>
    <w:p w14:paraId="23EA706B" w14:textId="77777777" w:rsidR="0016485D" w:rsidDel="00333B1E" w:rsidRDefault="0016485D" w:rsidP="0016485D">
      <w:pPr>
        <w:rPr>
          <w:del w:id="274" w:author="Umer" w:date="2020-10-31T22:57:00Z"/>
        </w:rPr>
      </w:pPr>
    </w:p>
    <w:p w14:paraId="73E7799B" w14:textId="77777777" w:rsidR="0016485D" w:rsidDel="00333B1E" w:rsidRDefault="0016485D" w:rsidP="0016485D">
      <w:pPr>
        <w:rPr>
          <w:del w:id="275" w:author="Umer" w:date="2020-10-31T22:57:00Z"/>
        </w:rPr>
      </w:pPr>
    </w:p>
    <w:p w14:paraId="12312D1E" w14:textId="77777777" w:rsidR="0016485D" w:rsidDel="00333B1E" w:rsidRDefault="0016485D" w:rsidP="0016485D">
      <w:pPr>
        <w:rPr>
          <w:del w:id="276" w:author="Umer" w:date="2020-10-31T22:57:00Z"/>
        </w:rPr>
      </w:pPr>
    </w:p>
    <w:p w14:paraId="039C8A7B" w14:textId="77777777" w:rsidR="0016485D" w:rsidDel="00333B1E" w:rsidRDefault="0016485D" w:rsidP="0016485D">
      <w:pPr>
        <w:rPr>
          <w:del w:id="277" w:author="Umer" w:date="2020-10-31T22:57:00Z"/>
        </w:rPr>
      </w:pPr>
    </w:p>
    <w:p w14:paraId="2779351A" w14:textId="77777777" w:rsidR="0016485D" w:rsidDel="00333B1E" w:rsidRDefault="0016485D" w:rsidP="0016485D">
      <w:pPr>
        <w:rPr>
          <w:del w:id="278" w:author="Umer" w:date="2020-10-31T22:57:00Z"/>
        </w:rPr>
      </w:pPr>
    </w:p>
    <w:p w14:paraId="6FF6E48F" w14:textId="77777777" w:rsidR="0016485D" w:rsidDel="00333B1E" w:rsidRDefault="0016485D" w:rsidP="0016485D">
      <w:pPr>
        <w:rPr>
          <w:del w:id="279" w:author="Umer" w:date="2020-10-31T22:57:00Z"/>
        </w:rPr>
      </w:pPr>
    </w:p>
    <w:p w14:paraId="6DAB320A" w14:textId="77777777" w:rsidR="0016485D" w:rsidRDefault="0016485D" w:rsidP="0016485D"/>
    <w:tbl>
      <w:tblPr>
        <w:tblStyle w:val="TableGrid"/>
        <w:tblW w:w="0" w:type="auto"/>
        <w:tblLook w:val="04A0" w:firstRow="1" w:lastRow="0" w:firstColumn="1" w:lastColumn="0" w:noHBand="0" w:noVBand="1"/>
      </w:tblPr>
      <w:tblGrid>
        <w:gridCol w:w="9350"/>
      </w:tblGrid>
      <w:tr w:rsidR="0016485D" w14:paraId="4322AC0B" w14:textId="77777777" w:rsidTr="006911EC">
        <w:tc>
          <w:tcPr>
            <w:tcW w:w="9576" w:type="dxa"/>
          </w:tcPr>
          <w:p w14:paraId="5BAB9FA5" w14:textId="77777777" w:rsidR="0016485D" w:rsidRDefault="0016485D" w:rsidP="006911EC">
            <w:pPr>
              <w:tabs>
                <w:tab w:val="left" w:pos="2897"/>
              </w:tabs>
            </w:pPr>
            <w:r>
              <w:t>Use case ID: gameplay3                            Name: User Sends Message</w:t>
            </w:r>
          </w:p>
          <w:p w14:paraId="62185A13" w14:textId="77777777" w:rsidR="0016485D" w:rsidRDefault="0016485D" w:rsidP="006911EC">
            <w:r>
              <w:t>pre-conditions: User is in a game mode and has selected the chat box.</w:t>
            </w:r>
          </w:p>
          <w:p w14:paraId="5B4482A3" w14:textId="77777777" w:rsidR="0016485D" w:rsidRDefault="0016485D" w:rsidP="006911EC">
            <w:r>
              <w:t>post-conditions: The user sent message/emoji to other players</w:t>
            </w:r>
          </w:p>
          <w:p w14:paraId="6E548B17" w14:textId="77777777" w:rsidR="0016485D" w:rsidRDefault="0016485D" w:rsidP="006911EC">
            <w:r>
              <w:t xml:space="preserve">Initiated by: </w:t>
            </w:r>
            <w:r w:rsidRPr="00512149">
              <w:t>The user</w:t>
            </w:r>
          </w:p>
          <w:p w14:paraId="3C68F66E" w14:textId="77777777" w:rsidR="0016485D" w:rsidRDefault="0016485D" w:rsidP="006911EC">
            <w:r>
              <w:t>Triggering Event: The user clicks on chat box during a game</w:t>
            </w:r>
          </w:p>
          <w:p w14:paraId="21C2A438" w14:textId="77777777" w:rsidR="0016485D" w:rsidRDefault="0016485D" w:rsidP="006911EC">
            <w:r>
              <w:t>Additional Actors: The system and the database where the emoji options will be stored</w:t>
            </w:r>
          </w:p>
        </w:tc>
      </w:tr>
      <w:tr w:rsidR="0016485D" w14:paraId="7AFD1A66" w14:textId="77777777" w:rsidTr="006911EC">
        <w:tc>
          <w:tcPr>
            <w:tcW w:w="9576" w:type="dxa"/>
          </w:tcPr>
          <w:p w14:paraId="242F0893" w14:textId="77777777" w:rsidR="0016485D" w:rsidRDefault="0016485D" w:rsidP="006911EC">
            <w:pPr>
              <w:spacing w:line="360" w:lineRule="auto"/>
            </w:pPr>
            <w:r>
              <w:t>Sequence of Events:</w:t>
            </w:r>
          </w:p>
          <w:p w14:paraId="3B68BC6E" w14:textId="77777777" w:rsidR="0016485D" w:rsidRPr="00333B1E" w:rsidRDefault="0016485D" w:rsidP="0016485D">
            <w:pPr>
              <w:pStyle w:val="BodyText"/>
              <w:numPr>
                <w:ilvl w:val="0"/>
                <w:numId w:val="17"/>
              </w:numPr>
              <w:tabs>
                <w:tab w:val="left" w:pos="348"/>
              </w:tabs>
              <w:spacing w:before="240" w:line="285" w:lineRule="exact"/>
              <w:rPr>
                <w:rFonts w:ascii="Times New Roman" w:hAnsi="Times New Roman" w:cs="Times New Roman"/>
              </w:rPr>
            </w:pPr>
            <w:r w:rsidRPr="00333B1E">
              <w:rPr>
                <w:rFonts w:ascii="Times New Roman" w:hAnsi="Times New Roman" w:cs="Times New Roman"/>
              </w:rPr>
              <w:t>The user clicks on the chat box.</w:t>
            </w:r>
          </w:p>
          <w:p w14:paraId="3C119750" w14:textId="77777777" w:rsidR="0016485D" w:rsidRPr="00333B1E" w:rsidRDefault="0016485D" w:rsidP="0016485D">
            <w:pPr>
              <w:pStyle w:val="BodyText"/>
              <w:numPr>
                <w:ilvl w:val="0"/>
                <w:numId w:val="17"/>
              </w:numPr>
              <w:tabs>
                <w:tab w:val="left" w:pos="348"/>
              </w:tabs>
              <w:spacing w:before="240" w:line="285" w:lineRule="exact"/>
              <w:rPr>
                <w:rFonts w:ascii="Times New Roman" w:hAnsi="Times New Roman" w:cs="Times New Roman"/>
              </w:rPr>
            </w:pPr>
            <w:r w:rsidRPr="00333B1E">
              <w:rPr>
                <w:rFonts w:ascii="Times New Roman" w:hAnsi="Times New Roman" w:cs="Times New Roman"/>
              </w:rPr>
              <w:t>The system opens chat box and provides an option for text message or emoji.</w:t>
            </w:r>
          </w:p>
          <w:p w14:paraId="09E69941" w14:textId="77777777" w:rsidR="0016485D" w:rsidRPr="00333B1E" w:rsidRDefault="0016485D" w:rsidP="0016485D">
            <w:pPr>
              <w:pStyle w:val="BodyText"/>
              <w:numPr>
                <w:ilvl w:val="0"/>
                <w:numId w:val="17"/>
              </w:numPr>
              <w:tabs>
                <w:tab w:val="left" w:pos="348"/>
              </w:tabs>
              <w:spacing w:before="240" w:line="285" w:lineRule="exact"/>
              <w:rPr>
                <w:rFonts w:ascii="Times New Roman" w:hAnsi="Times New Roman" w:cs="Times New Roman"/>
              </w:rPr>
            </w:pPr>
            <w:r w:rsidRPr="00333B1E">
              <w:rPr>
                <w:rFonts w:ascii="Times New Roman" w:hAnsi="Times New Roman" w:cs="Times New Roman"/>
              </w:rPr>
              <w:t xml:space="preserve">The user selects chat option </w:t>
            </w:r>
          </w:p>
          <w:p w14:paraId="6E920723" w14:textId="77777777" w:rsidR="0016485D" w:rsidRPr="00333B1E" w:rsidRDefault="0016485D" w:rsidP="0016485D">
            <w:pPr>
              <w:pStyle w:val="BodyText"/>
              <w:numPr>
                <w:ilvl w:val="1"/>
                <w:numId w:val="17"/>
              </w:numPr>
              <w:tabs>
                <w:tab w:val="left" w:pos="348"/>
              </w:tabs>
              <w:spacing w:before="240" w:line="285" w:lineRule="exact"/>
              <w:rPr>
                <w:rFonts w:ascii="Times New Roman" w:hAnsi="Times New Roman" w:cs="Times New Roman"/>
              </w:rPr>
            </w:pPr>
            <w:r w:rsidRPr="00333B1E">
              <w:rPr>
                <w:rFonts w:ascii="Times New Roman" w:hAnsi="Times New Roman" w:cs="Times New Roman"/>
              </w:rPr>
              <w:t>Or user selects emoji option</w:t>
            </w:r>
          </w:p>
          <w:p w14:paraId="7328B037" w14:textId="77777777" w:rsidR="0016485D" w:rsidRDefault="0016485D" w:rsidP="0016485D">
            <w:pPr>
              <w:pStyle w:val="BodyText"/>
              <w:numPr>
                <w:ilvl w:val="0"/>
                <w:numId w:val="17"/>
              </w:numPr>
              <w:tabs>
                <w:tab w:val="left" w:pos="348"/>
              </w:tabs>
              <w:spacing w:before="240" w:line="287" w:lineRule="exact"/>
            </w:pPr>
            <w:r w:rsidRPr="00333B1E">
              <w:rPr>
                <w:rFonts w:ascii="Times New Roman" w:hAnsi="Times New Roman" w:cs="Times New Roman"/>
              </w:rPr>
              <w:t>The system sends message from server to client for other players to receive the message.</w:t>
            </w:r>
          </w:p>
        </w:tc>
      </w:tr>
      <w:tr w:rsidR="0016485D" w14:paraId="55876EC0" w14:textId="77777777" w:rsidTr="006911EC">
        <w:tc>
          <w:tcPr>
            <w:tcW w:w="9576" w:type="dxa"/>
          </w:tcPr>
          <w:p w14:paraId="5AEAB4F6" w14:textId="77777777" w:rsidR="0016485D" w:rsidRDefault="0016485D" w:rsidP="006911EC">
            <w:r>
              <w:t>Alternatives: N/A</w:t>
            </w:r>
          </w:p>
          <w:p w14:paraId="792D2F95" w14:textId="77777777" w:rsidR="0016485D" w:rsidRDefault="0016485D" w:rsidP="006911EC">
            <w:r>
              <w:lastRenderedPageBreak/>
              <w:t>Exceptions: N/A</w:t>
            </w:r>
          </w:p>
        </w:tc>
      </w:tr>
    </w:tbl>
    <w:p w14:paraId="47B08CE6" w14:textId="77777777" w:rsidR="0016485D" w:rsidRDefault="0016485D" w:rsidP="0016485D"/>
    <w:p w14:paraId="5B1A2287" w14:textId="77777777" w:rsidR="0016485D" w:rsidRDefault="0016485D" w:rsidP="0016485D"/>
    <w:tbl>
      <w:tblPr>
        <w:tblStyle w:val="TableGrid"/>
        <w:tblW w:w="0" w:type="auto"/>
        <w:tblLook w:val="04A0" w:firstRow="1" w:lastRow="0" w:firstColumn="1" w:lastColumn="0" w:noHBand="0" w:noVBand="1"/>
      </w:tblPr>
      <w:tblGrid>
        <w:gridCol w:w="9350"/>
      </w:tblGrid>
      <w:tr w:rsidR="0016485D" w14:paraId="064D6043" w14:textId="77777777" w:rsidTr="006911EC">
        <w:tc>
          <w:tcPr>
            <w:tcW w:w="9576" w:type="dxa"/>
          </w:tcPr>
          <w:p w14:paraId="14AB801E" w14:textId="77777777" w:rsidR="0016485D" w:rsidRDefault="0016485D" w:rsidP="006911EC">
            <w:pPr>
              <w:tabs>
                <w:tab w:val="left" w:pos="2897"/>
              </w:tabs>
            </w:pPr>
            <w:r>
              <w:t>Use case ID: gameplay4                            Name: User uses power charm</w:t>
            </w:r>
          </w:p>
          <w:p w14:paraId="125EC808" w14:textId="77777777" w:rsidR="0016485D" w:rsidRDefault="0016485D" w:rsidP="006911EC">
            <w:r>
              <w:t xml:space="preserve">pre-conditions: User has enough points to initiate power charm ability </w:t>
            </w:r>
          </w:p>
          <w:p w14:paraId="592C992C" w14:textId="77777777" w:rsidR="0016485D" w:rsidRDefault="0016485D" w:rsidP="006911EC">
            <w:r>
              <w:t>post-conditions: The user uses power charm ability</w:t>
            </w:r>
          </w:p>
          <w:p w14:paraId="1EFD04A7" w14:textId="77777777" w:rsidR="0016485D" w:rsidRDefault="0016485D" w:rsidP="006911EC">
            <w:r>
              <w:t xml:space="preserve">Initiated by: </w:t>
            </w:r>
            <w:r w:rsidRPr="00512149">
              <w:t>The user</w:t>
            </w:r>
          </w:p>
          <w:p w14:paraId="6BA84213" w14:textId="77777777" w:rsidR="0016485D" w:rsidRDefault="0016485D" w:rsidP="006911EC">
            <w:r>
              <w:t>Triggering Event: Earning points and/or use case, gameplay2</w:t>
            </w:r>
          </w:p>
          <w:p w14:paraId="30FBB0B7" w14:textId="77777777" w:rsidR="0016485D" w:rsidRDefault="0016485D" w:rsidP="006911EC">
            <w:r>
              <w:t>Additional Actors: N/A</w:t>
            </w:r>
          </w:p>
          <w:p w14:paraId="42B71FD7" w14:textId="77777777" w:rsidR="0016485D" w:rsidRDefault="0016485D" w:rsidP="006911EC">
            <w:pPr>
              <w:jc w:val="center"/>
            </w:pPr>
          </w:p>
        </w:tc>
      </w:tr>
      <w:tr w:rsidR="0016485D" w14:paraId="10DC1AA1" w14:textId="77777777" w:rsidTr="006911EC">
        <w:tc>
          <w:tcPr>
            <w:tcW w:w="9576" w:type="dxa"/>
          </w:tcPr>
          <w:p w14:paraId="6172A60E" w14:textId="77777777" w:rsidR="0016485D" w:rsidRDefault="0016485D" w:rsidP="006911EC">
            <w:pPr>
              <w:spacing w:line="360" w:lineRule="auto"/>
            </w:pPr>
            <w:r>
              <w:t>Sequence of Events:</w:t>
            </w:r>
          </w:p>
          <w:p w14:paraId="06595E60" w14:textId="77777777" w:rsidR="0016485D" w:rsidRPr="00333B1E" w:rsidRDefault="0016485D" w:rsidP="0016485D">
            <w:pPr>
              <w:pStyle w:val="BodyText"/>
              <w:numPr>
                <w:ilvl w:val="0"/>
                <w:numId w:val="18"/>
              </w:numPr>
              <w:spacing w:before="240" w:line="237" w:lineRule="auto"/>
              <w:ind w:right="100"/>
              <w:rPr>
                <w:rFonts w:ascii="Times New Roman" w:hAnsi="Times New Roman" w:cs="Times New Roman"/>
              </w:rPr>
            </w:pPr>
            <w:r w:rsidRPr="00333B1E">
              <w:rPr>
                <w:rFonts w:ascii="Times New Roman" w:hAnsi="Times New Roman" w:cs="Times New Roman"/>
              </w:rPr>
              <w:t>The system displays all the information about the points the player has and when they can use a certain power-charm move.</w:t>
            </w:r>
          </w:p>
          <w:p w14:paraId="2D8642F2" w14:textId="77777777" w:rsidR="0016485D" w:rsidRPr="00333B1E" w:rsidRDefault="0016485D" w:rsidP="0016485D">
            <w:pPr>
              <w:pStyle w:val="BodyText"/>
              <w:numPr>
                <w:ilvl w:val="0"/>
                <w:numId w:val="18"/>
              </w:numPr>
              <w:spacing w:before="240" w:line="237" w:lineRule="auto"/>
              <w:ind w:right="100"/>
              <w:rPr>
                <w:rFonts w:ascii="Times New Roman" w:hAnsi="Times New Roman" w:cs="Times New Roman"/>
              </w:rPr>
            </w:pPr>
            <w:r w:rsidRPr="00333B1E">
              <w:rPr>
                <w:rFonts w:ascii="Times New Roman" w:hAnsi="Times New Roman" w:cs="Times New Roman"/>
              </w:rPr>
              <w:t>The user plays game and earns points as they progress through the game.</w:t>
            </w:r>
          </w:p>
          <w:p w14:paraId="12C30EFD" w14:textId="77777777" w:rsidR="0016485D" w:rsidRPr="00333B1E" w:rsidRDefault="0016485D" w:rsidP="0016485D">
            <w:pPr>
              <w:pStyle w:val="BodyText"/>
              <w:numPr>
                <w:ilvl w:val="0"/>
                <w:numId w:val="18"/>
              </w:numPr>
              <w:spacing w:before="240" w:line="237" w:lineRule="auto"/>
              <w:ind w:right="100"/>
              <w:rPr>
                <w:rFonts w:ascii="Times New Roman" w:hAnsi="Times New Roman" w:cs="Times New Roman"/>
              </w:rPr>
            </w:pPr>
            <w:r w:rsidRPr="00333B1E">
              <w:rPr>
                <w:rFonts w:ascii="Times New Roman" w:hAnsi="Times New Roman" w:cs="Times New Roman"/>
              </w:rPr>
              <w:t>The user earns enough points to use a power charm.</w:t>
            </w:r>
          </w:p>
          <w:p w14:paraId="6022C7EA" w14:textId="77777777" w:rsidR="0016485D" w:rsidRPr="00333B1E" w:rsidRDefault="0016485D" w:rsidP="0016485D">
            <w:pPr>
              <w:pStyle w:val="BodyText"/>
              <w:numPr>
                <w:ilvl w:val="0"/>
                <w:numId w:val="18"/>
              </w:numPr>
              <w:spacing w:before="240" w:line="237" w:lineRule="auto"/>
              <w:ind w:right="100"/>
              <w:rPr>
                <w:rFonts w:ascii="Times New Roman" w:hAnsi="Times New Roman" w:cs="Times New Roman"/>
              </w:rPr>
            </w:pPr>
            <w:r w:rsidRPr="00333B1E">
              <w:rPr>
                <w:rFonts w:ascii="Times New Roman" w:hAnsi="Times New Roman" w:cs="Times New Roman"/>
              </w:rPr>
              <w:t xml:space="preserve">The use selects the Power charm option and selects the power charm they would like to use. </w:t>
            </w:r>
          </w:p>
          <w:p w14:paraId="315C4B34" w14:textId="77777777" w:rsidR="0016485D" w:rsidRPr="00333B1E" w:rsidRDefault="0016485D" w:rsidP="0016485D">
            <w:pPr>
              <w:pStyle w:val="BodyText"/>
              <w:numPr>
                <w:ilvl w:val="0"/>
                <w:numId w:val="18"/>
              </w:numPr>
              <w:spacing w:before="240" w:line="237" w:lineRule="auto"/>
              <w:ind w:right="100"/>
              <w:rPr>
                <w:rFonts w:ascii="Times New Roman" w:hAnsi="Times New Roman" w:cs="Times New Roman"/>
              </w:rPr>
            </w:pPr>
            <w:r w:rsidRPr="00333B1E">
              <w:rPr>
                <w:rFonts w:ascii="Times New Roman" w:hAnsi="Times New Roman" w:cs="Times New Roman"/>
              </w:rPr>
              <w:t>System communicates with database to initiate the power charm.</w:t>
            </w:r>
          </w:p>
          <w:p w14:paraId="3CBDD2A6" w14:textId="77777777" w:rsidR="0016485D" w:rsidRPr="00333B1E" w:rsidRDefault="0016485D" w:rsidP="0016485D">
            <w:pPr>
              <w:pStyle w:val="BodyText"/>
              <w:numPr>
                <w:ilvl w:val="0"/>
                <w:numId w:val="18"/>
              </w:numPr>
              <w:spacing w:before="240" w:line="237" w:lineRule="auto"/>
              <w:ind w:right="100"/>
              <w:rPr>
                <w:rFonts w:ascii="Times New Roman" w:hAnsi="Times New Roman" w:cs="Times New Roman"/>
              </w:rPr>
            </w:pPr>
            <w:r w:rsidRPr="00333B1E">
              <w:rPr>
                <w:rFonts w:ascii="Times New Roman" w:hAnsi="Times New Roman" w:cs="Times New Roman"/>
              </w:rPr>
              <w:t>The power charm animation takes over the display of the users in the game.</w:t>
            </w:r>
          </w:p>
          <w:p w14:paraId="5946EC17" w14:textId="77777777" w:rsidR="0016485D" w:rsidRDefault="0016485D" w:rsidP="0016485D">
            <w:pPr>
              <w:pStyle w:val="BodyText"/>
              <w:numPr>
                <w:ilvl w:val="0"/>
                <w:numId w:val="18"/>
              </w:numPr>
              <w:spacing w:before="240" w:line="237" w:lineRule="auto"/>
              <w:ind w:right="100"/>
            </w:pPr>
            <w:r w:rsidRPr="00333B1E">
              <w:rPr>
                <w:rFonts w:ascii="Times New Roman" w:hAnsi="Times New Roman" w:cs="Times New Roman"/>
              </w:rPr>
              <w:t>The power charm is complete, and the users continue to play the game.</w:t>
            </w:r>
          </w:p>
        </w:tc>
      </w:tr>
      <w:tr w:rsidR="0016485D" w14:paraId="556B8675" w14:textId="77777777" w:rsidTr="006911EC">
        <w:tc>
          <w:tcPr>
            <w:tcW w:w="9576" w:type="dxa"/>
          </w:tcPr>
          <w:p w14:paraId="66F65805" w14:textId="77777777" w:rsidR="0016485D" w:rsidRDefault="0016485D" w:rsidP="006911EC">
            <w:r>
              <w:t>Alternatives: User chooses alternate power-charm</w:t>
            </w:r>
          </w:p>
          <w:p w14:paraId="139BA73D" w14:textId="77777777" w:rsidR="0016485D" w:rsidRDefault="0016485D" w:rsidP="006911EC">
            <w:r>
              <w:t>Exceptions: A separate user initiates a power-charm at the same time that blocks out the first user’s power charm</w:t>
            </w:r>
          </w:p>
        </w:tc>
      </w:tr>
    </w:tbl>
    <w:p w14:paraId="1912124B" w14:textId="77777777" w:rsidR="0016485D" w:rsidRDefault="0016485D" w:rsidP="0016485D"/>
    <w:p w14:paraId="65548E47" w14:textId="77777777" w:rsidR="0016485D" w:rsidRDefault="0016485D" w:rsidP="0016485D"/>
    <w:tbl>
      <w:tblPr>
        <w:tblStyle w:val="TableGrid"/>
        <w:tblW w:w="0" w:type="auto"/>
        <w:tblLook w:val="04A0" w:firstRow="1" w:lastRow="0" w:firstColumn="1" w:lastColumn="0" w:noHBand="0" w:noVBand="1"/>
      </w:tblPr>
      <w:tblGrid>
        <w:gridCol w:w="9350"/>
      </w:tblGrid>
      <w:tr w:rsidR="0016485D" w14:paraId="6F247A39" w14:textId="77777777" w:rsidTr="006911EC">
        <w:tc>
          <w:tcPr>
            <w:tcW w:w="9350" w:type="dxa"/>
          </w:tcPr>
          <w:p w14:paraId="77E31B1F" w14:textId="77777777" w:rsidR="0016485D" w:rsidRDefault="0016485D" w:rsidP="006911EC">
            <w:pPr>
              <w:tabs>
                <w:tab w:val="left" w:pos="2897"/>
              </w:tabs>
            </w:pPr>
            <w:r>
              <w:t>Use case ID: gameplay5                            Name: User wins game</w:t>
            </w:r>
          </w:p>
          <w:p w14:paraId="5E947297" w14:textId="77777777" w:rsidR="0016485D" w:rsidRDefault="0016485D" w:rsidP="006911EC">
            <w:r>
              <w:lastRenderedPageBreak/>
              <w:t xml:space="preserve">pre-conditions: User has connected 3 X/O’s on all 3 dimensions on the cube game layout </w:t>
            </w:r>
          </w:p>
          <w:p w14:paraId="7FFCEE48" w14:textId="77777777" w:rsidR="0016485D" w:rsidRDefault="0016485D" w:rsidP="006911EC">
            <w:r>
              <w:t>post-conditions: The user wins and game ends</w:t>
            </w:r>
          </w:p>
          <w:p w14:paraId="254E41C9" w14:textId="77777777" w:rsidR="0016485D" w:rsidRDefault="0016485D" w:rsidP="006911EC">
            <w:r>
              <w:t xml:space="preserve">Initiated by: </w:t>
            </w:r>
            <w:r w:rsidRPr="00512149">
              <w:t>The user</w:t>
            </w:r>
          </w:p>
          <w:p w14:paraId="463E78C9" w14:textId="77777777" w:rsidR="0016485D" w:rsidRDefault="0016485D" w:rsidP="006911EC">
            <w:r>
              <w:t>Triggering Event: Connecting 3 X/O’s on all 3 dimensions on the cube game layout</w:t>
            </w:r>
          </w:p>
          <w:p w14:paraId="65AC9CC5" w14:textId="77777777" w:rsidR="0016485D" w:rsidRDefault="0016485D" w:rsidP="006911EC">
            <w:r>
              <w:t>Additional Actors: N/A</w:t>
            </w:r>
          </w:p>
          <w:p w14:paraId="2A072508" w14:textId="77777777" w:rsidR="0016485D" w:rsidRDefault="0016485D" w:rsidP="006911EC">
            <w:pPr>
              <w:jc w:val="center"/>
            </w:pPr>
          </w:p>
        </w:tc>
      </w:tr>
      <w:tr w:rsidR="0016485D" w14:paraId="3379BECF" w14:textId="77777777" w:rsidTr="006911EC">
        <w:tc>
          <w:tcPr>
            <w:tcW w:w="9350" w:type="dxa"/>
          </w:tcPr>
          <w:p w14:paraId="6571C023" w14:textId="77777777" w:rsidR="0016485D" w:rsidRPr="00B410AA" w:rsidRDefault="0016485D" w:rsidP="006911EC">
            <w:pPr>
              <w:spacing w:line="360" w:lineRule="auto"/>
            </w:pPr>
            <w:r w:rsidRPr="00B410AA">
              <w:lastRenderedPageBreak/>
              <w:t>Sequence of Events:</w:t>
            </w:r>
          </w:p>
          <w:p w14:paraId="57E4DA0D" w14:textId="77777777" w:rsidR="0016485D" w:rsidRPr="00333B1E" w:rsidRDefault="0016485D" w:rsidP="0016485D">
            <w:pPr>
              <w:pStyle w:val="BodyText"/>
              <w:numPr>
                <w:ilvl w:val="0"/>
                <w:numId w:val="19"/>
              </w:numPr>
              <w:spacing w:before="240" w:line="237" w:lineRule="auto"/>
              <w:ind w:right="100"/>
              <w:rPr>
                <w:rFonts w:ascii="Times New Roman" w:hAnsi="Times New Roman" w:cs="Times New Roman"/>
              </w:rPr>
            </w:pPr>
            <w:r w:rsidRPr="00333B1E">
              <w:rPr>
                <w:rFonts w:ascii="Times New Roman" w:hAnsi="Times New Roman" w:cs="Times New Roman"/>
              </w:rPr>
              <w:t>The user connects 3 X/O’s on all 3 dimensions on the cube game layout.</w:t>
            </w:r>
          </w:p>
          <w:p w14:paraId="018E0EAD" w14:textId="77777777" w:rsidR="0016485D" w:rsidRPr="00333B1E" w:rsidRDefault="0016485D" w:rsidP="0016485D">
            <w:pPr>
              <w:pStyle w:val="BodyText"/>
              <w:numPr>
                <w:ilvl w:val="0"/>
                <w:numId w:val="19"/>
              </w:numPr>
              <w:spacing w:before="240" w:line="237" w:lineRule="auto"/>
              <w:ind w:right="100"/>
              <w:rPr>
                <w:rFonts w:ascii="Times New Roman" w:hAnsi="Times New Roman" w:cs="Times New Roman"/>
              </w:rPr>
            </w:pPr>
            <w:r w:rsidRPr="00333B1E">
              <w:rPr>
                <w:rFonts w:ascii="Times New Roman" w:hAnsi="Times New Roman" w:cs="Times New Roman"/>
              </w:rPr>
              <w:t xml:space="preserve">The system checks to make sure the player has met the winning criteria. </w:t>
            </w:r>
          </w:p>
          <w:p w14:paraId="41D5B02E" w14:textId="77777777" w:rsidR="0016485D" w:rsidRPr="00333B1E" w:rsidRDefault="0016485D" w:rsidP="0016485D">
            <w:pPr>
              <w:pStyle w:val="BodyText"/>
              <w:numPr>
                <w:ilvl w:val="0"/>
                <w:numId w:val="19"/>
              </w:numPr>
              <w:spacing w:before="240" w:line="237" w:lineRule="auto"/>
              <w:ind w:right="100"/>
              <w:rPr>
                <w:rFonts w:ascii="Times New Roman" w:hAnsi="Times New Roman" w:cs="Times New Roman"/>
              </w:rPr>
            </w:pPr>
            <w:r w:rsidRPr="00333B1E">
              <w:rPr>
                <w:rFonts w:ascii="Times New Roman" w:hAnsi="Times New Roman" w:cs="Times New Roman"/>
              </w:rPr>
              <w:t xml:space="preserve">The system displays a winning animation for the users in the game lobby. </w:t>
            </w:r>
          </w:p>
          <w:p w14:paraId="3DD4AA6E" w14:textId="77777777" w:rsidR="0016485D" w:rsidRPr="00333B1E" w:rsidRDefault="0016485D" w:rsidP="0016485D">
            <w:pPr>
              <w:pStyle w:val="BodyText"/>
              <w:numPr>
                <w:ilvl w:val="0"/>
                <w:numId w:val="19"/>
              </w:numPr>
              <w:spacing w:before="240" w:line="237" w:lineRule="auto"/>
              <w:ind w:right="100"/>
              <w:rPr>
                <w:rFonts w:ascii="Times New Roman" w:hAnsi="Times New Roman" w:cs="Times New Roman"/>
              </w:rPr>
            </w:pPr>
            <w:r w:rsidRPr="00333B1E">
              <w:rPr>
                <w:rFonts w:ascii="Times New Roman" w:hAnsi="Times New Roman" w:cs="Times New Roman"/>
              </w:rPr>
              <w:t xml:space="preserve">The system awards points to each player based on their game performance. </w:t>
            </w:r>
          </w:p>
          <w:p w14:paraId="229B1B79" w14:textId="77777777" w:rsidR="0016485D" w:rsidRPr="00484DFF" w:rsidRDefault="0016485D" w:rsidP="0016485D">
            <w:pPr>
              <w:pStyle w:val="BodyText"/>
              <w:numPr>
                <w:ilvl w:val="0"/>
                <w:numId w:val="19"/>
              </w:numPr>
              <w:spacing w:before="240" w:line="237" w:lineRule="auto"/>
              <w:ind w:right="100"/>
            </w:pPr>
            <w:r w:rsidRPr="00333B1E">
              <w:rPr>
                <w:rFonts w:ascii="Times New Roman" w:hAnsi="Times New Roman" w:cs="Times New Roman"/>
              </w:rPr>
              <w:t>All users exit the game mode and return to the main lobby.</w:t>
            </w:r>
          </w:p>
        </w:tc>
      </w:tr>
      <w:tr w:rsidR="0016485D" w14:paraId="246F7125" w14:textId="77777777" w:rsidTr="006911EC">
        <w:tc>
          <w:tcPr>
            <w:tcW w:w="9350" w:type="dxa"/>
          </w:tcPr>
          <w:p w14:paraId="6099DA79" w14:textId="77777777" w:rsidR="0016485D" w:rsidRDefault="0016485D" w:rsidP="006911EC">
            <w:r>
              <w:t>Alternatives: N/A</w:t>
            </w:r>
          </w:p>
          <w:p w14:paraId="095F348B" w14:textId="77777777" w:rsidR="0016485D" w:rsidRDefault="0016485D" w:rsidP="006911EC">
            <w:r>
              <w:t>Exceptions: A power charm is used prior to user winning.</w:t>
            </w:r>
          </w:p>
        </w:tc>
      </w:tr>
    </w:tbl>
    <w:p w14:paraId="62545834" w14:textId="77777777" w:rsidR="0016485D" w:rsidRDefault="0016485D" w:rsidP="0016485D">
      <w:pPr>
        <w:pStyle w:val="Heading3"/>
        <w:ind w:left="0" w:firstLine="0"/>
      </w:pPr>
    </w:p>
    <w:p w14:paraId="58C8B2D5" w14:textId="77777777" w:rsidR="0016485D" w:rsidRDefault="0016485D" w:rsidP="0016485D">
      <w:pPr>
        <w:pStyle w:val="Heading3"/>
        <w:ind w:left="0" w:firstLine="0"/>
      </w:pPr>
      <w:r>
        <w:t>Product Use Case List</w:t>
      </w:r>
    </w:p>
    <w:tbl>
      <w:tblPr>
        <w:tblStyle w:val="TableGrid"/>
        <w:tblW w:w="0" w:type="auto"/>
        <w:tblInd w:w="1080" w:type="dxa"/>
        <w:tblLook w:val="04A0" w:firstRow="1" w:lastRow="0" w:firstColumn="1" w:lastColumn="0" w:noHBand="0" w:noVBand="1"/>
      </w:tblPr>
      <w:tblGrid>
        <w:gridCol w:w="8270"/>
      </w:tblGrid>
      <w:tr w:rsidR="0016485D" w14:paraId="50B6B071" w14:textId="77777777" w:rsidTr="006911EC">
        <w:tc>
          <w:tcPr>
            <w:tcW w:w="9350" w:type="dxa"/>
          </w:tcPr>
          <w:p w14:paraId="26817D75" w14:textId="77777777" w:rsidR="0016485D" w:rsidRDefault="0016485D" w:rsidP="006911EC">
            <w:pPr>
              <w:pStyle w:val="ListParagraph"/>
              <w:tabs>
                <w:tab w:val="left" w:pos="2897"/>
              </w:tabs>
              <w:spacing w:before="0"/>
              <w:jc w:val="center"/>
            </w:pPr>
            <w:r>
              <w:t>Postgame</w:t>
            </w:r>
          </w:p>
        </w:tc>
      </w:tr>
      <w:tr w:rsidR="0016485D" w14:paraId="65FFD46E" w14:textId="77777777" w:rsidTr="006911EC">
        <w:tc>
          <w:tcPr>
            <w:tcW w:w="9350" w:type="dxa"/>
          </w:tcPr>
          <w:p w14:paraId="0B9BCF12" w14:textId="77777777" w:rsidR="0016485D" w:rsidRDefault="0016485D" w:rsidP="0016485D">
            <w:pPr>
              <w:pStyle w:val="ListParagraph"/>
              <w:numPr>
                <w:ilvl w:val="0"/>
                <w:numId w:val="20"/>
              </w:numPr>
              <w:tabs>
                <w:tab w:val="left" w:pos="2897"/>
              </w:tabs>
              <w:spacing w:before="0"/>
            </w:pPr>
            <w:r>
              <w:t>Update scoreboard</w:t>
            </w:r>
          </w:p>
          <w:p w14:paraId="7363AE37" w14:textId="77777777" w:rsidR="0016485D" w:rsidRDefault="0016485D" w:rsidP="0016485D">
            <w:pPr>
              <w:pStyle w:val="ListParagraph"/>
              <w:numPr>
                <w:ilvl w:val="0"/>
                <w:numId w:val="20"/>
              </w:numPr>
              <w:tabs>
                <w:tab w:val="left" w:pos="2897"/>
              </w:tabs>
              <w:spacing w:before="0"/>
            </w:pPr>
            <w:r>
              <w:t>Share game summary</w:t>
            </w:r>
          </w:p>
          <w:p w14:paraId="521F7B86" w14:textId="77777777" w:rsidR="0016485D" w:rsidRDefault="0016485D" w:rsidP="0016485D">
            <w:pPr>
              <w:pStyle w:val="ListParagraph"/>
              <w:numPr>
                <w:ilvl w:val="0"/>
                <w:numId w:val="20"/>
              </w:numPr>
              <w:tabs>
                <w:tab w:val="left" w:pos="2897"/>
              </w:tabs>
              <w:spacing w:before="0"/>
            </w:pPr>
            <w:r>
              <w:t>Chat with other players</w:t>
            </w:r>
          </w:p>
          <w:p w14:paraId="1CD2B426" w14:textId="77777777" w:rsidR="0016485D" w:rsidRDefault="0016485D" w:rsidP="0016485D">
            <w:pPr>
              <w:pStyle w:val="ListParagraph"/>
              <w:numPr>
                <w:ilvl w:val="0"/>
                <w:numId w:val="20"/>
              </w:numPr>
              <w:tabs>
                <w:tab w:val="left" w:pos="2897"/>
              </w:tabs>
              <w:spacing w:before="0"/>
            </w:pPr>
            <w:r>
              <w:t>Request for playing again</w:t>
            </w:r>
          </w:p>
          <w:p w14:paraId="5A55E1EE" w14:textId="77777777" w:rsidR="0016485D" w:rsidRDefault="0016485D" w:rsidP="0016485D">
            <w:pPr>
              <w:pStyle w:val="ListParagraph"/>
              <w:numPr>
                <w:ilvl w:val="0"/>
                <w:numId w:val="20"/>
              </w:numPr>
              <w:tabs>
                <w:tab w:val="left" w:pos="2897"/>
              </w:tabs>
              <w:spacing w:before="0"/>
            </w:pPr>
            <w:r>
              <w:t xml:space="preserve">Quit the game </w:t>
            </w:r>
          </w:p>
          <w:p w14:paraId="2BC95648" w14:textId="77777777" w:rsidR="0016485D" w:rsidRDefault="0016485D" w:rsidP="006911EC">
            <w:pPr>
              <w:tabs>
                <w:tab w:val="left" w:pos="2897"/>
              </w:tabs>
              <w:spacing w:before="0"/>
            </w:pPr>
          </w:p>
        </w:tc>
      </w:tr>
    </w:tbl>
    <w:p w14:paraId="22857CB8" w14:textId="77777777" w:rsidR="0016485D" w:rsidRDefault="0016485D" w:rsidP="0016485D"/>
    <w:p w14:paraId="760E62E0" w14:textId="77777777" w:rsidR="0016485D" w:rsidRDefault="0016485D" w:rsidP="0016485D"/>
    <w:tbl>
      <w:tblPr>
        <w:tblStyle w:val="TableGrid"/>
        <w:tblW w:w="0" w:type="auto"/>
        <w:tblLook w:val="04A0" w:firstRow="1" w:lastRow="0" w:firstColumn="1" w:lastColumn="0" w:noHBand="0" w:noVBand="1"/>
      </w:tblPr>
      <w:tblGrid>
        <w:gridCol w:w="9350"/>
      </w:tblGrid>
      <w:tr w:rsidR="0016485D" w14:paraId="524DBB57" w14:textId="77777777" w:rsidTr="006911EC">
        <w:tc>
          <w:tcPr>
            <w:tcW w:w="9576" w:type="dxa"/>
          </w:tcPr>
          <w:p w14:paraId="20F428E2" w14:textId="77777777" w:rsidR="0016485D" w:rsidRPr="00D22FEC" w:rsidRDefault="0016485D" w:rsidP="006911EC">
            <w:pPr>
              <w:spacing w:before="0" w:line="360" w:lineRule="auto"/>
              <w:jc w:val="left"/>
              <w:rPr>
                <w:rFonts w:eastAsia="Times New Roman"/>
                <w:color w:val="000000"/>
              </w:rPr>
            </w:pPr>
            <w:r w:rsidRPr="00D22FEC">
              <w:rPr>
                <w:rFonts w:eastAsia="Times New Roman"/>
                <w:color w:val="000000"/>
              </w:rPr>
              <w:t>Use Case ID: PostGame1              Name: Update Scoreboard</w:t>
            </w:r>
          </w:p>
          <w:p w14:paraId="51D1232B" w14:textId="77777777" w:rsidR="0016485D" w:rsidRPr="00D22FEC" w:rsidRDefault="0016485D" w:rsidP="006911EC">
            <w:pPr>
              <w:spacing w:before="0" w:line="360" w:lineRule="auto"/>
              <w:jc w:val="left"/>
              <w:rPr>
                <w:rFonts w:eastAsia="Times New Roman"/>
                <w:color w:val="000000"/>
              </w:rPr>
            </w:pPr>
            <w:r w:rsidRPr="00D22FEC">
              <w:rPr>
                <w:rFonts w:eastAsia="Times New Roman"/>
                <w:color w:val="000000"/>
              </w:rPr>
              <w:t>Pre-conditions: Completion of Game</w:t>
            </w:r>
          </w:p>
          <w:p w14:paraId="5F3F03E2" w14:textId="77777777" w:rsidR="0016485D" w:rsidRPr="00D22FEC" w:rsidRDefault="0016485D" w:rsidP="006911EC">
            <w:pPr>
              <w:spacing w:before="0" w:line="360" w:lineRule="auto"/>
              <w:jc w:val="left"/>
              <w:rPr>
                <w:rFonts w:eastAsia="Times New Roman"/>
                <w:color w:val="000000"/>
              </w:rPr>
            </w:pPr>
            <w:r w:rsidRPr="00D22FEC">
              <w:rPr>
                <w:rFonts w:eastAsia="Times New Roman"/>
                <w:color w:val="000000"/>
              </w:rPr>
              <w:t>Post-conditions: Display of Scoreboard</w:t>
            </w:r>
          </w:p>
          <w:p w14:paraId="0F84D816" w14:textId="77777777" w:rsidR="0016485D" w:rsidRPr="00D22FEC" w:rsidRDefault="0016485D" w:rsidP="006911EC">
            <w:pPr>
              <w:spacing w:before="0" w:line="360" w:lineRule="auto"/>
              <w:jc w:val="left"/>
              <w:rPr>
                <w:rFonts w:eastAsia="Times New Roman"/>
                <w:color w:val="000000"/>
              </w:rPr>
            </w:pPr>
            <w:r w:rsidRPr="00D22FEC">
              <w:rPr>
                <w:rFonts w:eastAsia="Times New Roman"/>
                <w:color w:val="000000"/>
              </w:rPr>
              <w:lastRenderedPageBreak/>
              <w:t>Initiated by: Player </w:t>
            </w:r>
          </w:p>
          <w:p w14:paraId="76627571" w14:textId="77777777" w:rsidR="0016485D" w:rsidRPr="00D22FEC" w:rsidRDefault="0016485D" w:rsidP="006911EC">
            <w:pPr>
              <w:spacing w:before="0" w:line="360" w:lineRule="auto"/>
              <w:jc w:val="left"/>
              <w:rPr>
                <w:rFonts w:eastAsia="Times New Roman"/>
                <w:color w:val="000000"/>
              </w:rPr>
            </w:pPr>
            <w:r w:rsidRPr="00D22FEC">
              <w:rPr>
                <w:rFonts w:eastAsia="Times New Roman"/>
                <w:color w:val="000000"/>
              </w:rPr>
              <w:t>Triggering Event: Last move completed by a specific player</w:t>
            </w:r>
          </w:p>
          <w:p w14:paraId="3A406BC2" w14:textId="77777777" w:rsidR="0016485D" w:rsidRPr="00D22FEC" w:rsidRDefault="0016485D" w:rsidP="006911EC">
            <w:pPr>
              <w:spacing w:before="0" w:line="360" w:lineRule="auto"/>
              <w:jc w:val="left"/>
              <w:rPr>
                <w:rFonts w:eastAsia="Times New Roman"/>
              </w:rPr>
            </w:pPr>
            <w:r w:rsidRPr="00D22FEC">
              <w:rPr>
                <w:rFonts w:eastAsia="Times New Roman"/>
                <w:color w:val="000000"/>
              </w:rPr>
              <w:t>Additional Actors: Other Players</w:t>
            </w:r>
          </w:p>
          <w:p w14:paraId="5472C71E" w14:textId="77777777" w:rsidR="0016485D" w:rsidRDefault="0016485D" w:rsidP="006911EC">
            <w:pPr>
              <w:spacing w:line="360" w:lineRule="auto"/>
            </w:pPr>
          </w:p>
        </w:tc>
      </w:tr>
      <w:tr w:rsidR="0016485D" w14:paraId="6C619C62" w14:textId="77777777" w:rsidTr="006911EC">
        <w:tc>
          <w:tcPr>
            <w:tcW w:w="9576" w:type="dxa"/>
          </w:tcPr>
          <w:p w14:paraId="0B18D299"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lastRenderedPageBreak/>
              <w:t>Sequence of Events:</w:t>
            </w:r>
          </w:p>
          <w:p w14:paraId="5253F0D4" w14:textId="77777777" w:rsidR="0016485D" w:rsidRPr="00D026A3" w:rsidRDefault="0016485D" w:rsidP="0016485D">
            <w:pPr>
              <w:numPr>
                <w:ilvl w:val="0"/>
                <w:numId w:val="9"/>
              </w:numPr>
              <w:spacing w:before="0" w:line="360" w:lineRule="auto"/>
              <w:jc w:val="left"/>
              <w:textAlignment w:val="baseline"/>
              <w:rPr>
                <w:rFonts w:eastAsia="Times New Roman"/>
                <w:color w:val="000000"/>
              </w:rPr>
            </w:pPr>
            <w:r w:rsidRPr="00D026A3">
              <w:rPr>
                <w:rFonts w:eastAsia="Times New Roman"/>
                <w:color w:val="000000"/>
              </w:rPr>
              <w:t>Player makes the last move</w:t>
            </w:r>
          </w:p>
          <w:p w14:paraId="794AC629" w14:textId="77777777" w:rsidR="0016485D" w:rsidRPr="00D026A3" w:rsidRDefault="0016485D" w:rsidP="0016485D">
            <w:pPr>
              <w:numPr>
                <w:ilvl w:val="1"/>
                <w:numId w:val="9"/>
              </w:numPr>
              <w:spacing w:before="0" w:line="360" w:lineRule="auto"/>
              <w:jc w:val="left"/>
              <w:textAlignment w:val="baseline"/>
              <w:rPr>
                <w:rFonts w:eastAsia="Times New Roman"/>
                <w:color w:val="000000"/>
              </w:rPr>
            </w:pPr>
            <w:r w:rsidRPr="00D026A3">
              <w:rPr>
                <w:rFonts w:eastAsia="Times New Roman"/>
                <w:color w:val="000000"/>
              </w:rPr>
              <w:t>System concludes that the game has been completed and there is a clear winner based on the points earned and the current board</w:t>
            </w:r>
          </w:p>
          <w:p w14:paraId="44A1083B" w14:textId="77777777" w:rsidR="0016485D" w:rsidRPr="00D026A3" w:rsidRDefault="0016485D" w:rsidP="0016485D">
            <w:pPr>
              <w:numPr>
                <w:ilvl w:val="1"/>
                <w:numId w:val="9"/>
              </w:numPr>
              <w:spacing w:before="0" w:line="360" w:lineRule="auto"/>
              <w:jc w:val="left"/>
              <w:textAlignment w:val="baseline"/>
              <w:rPr>
                <w:rFonts w:eastAsia="Times New Roman"/>
                <w:color w:val="000000"/>
              </w:rPr>
            </w:pPr>
            <w:r w:rsidRPr="00D026A3">
              <w:rPr>
                <w:rFonts w:eastAsia="Times New Roman"/>
                <w:color w:val="000000"/>
              </w:rPr>
              <w:t>System posts board for all the players to see</w:t>
            </w:r>
          </w:p>
          <w:p w14:paraId="70C5AAA7" w14:textId="77777777" w:rsidR="0016485D" w:rsidRPr="00D026A3" w:rsidRDefault="0016485D" w:rsidP="0016485D">
            <w:pPr>
              <w:numPr>
                <w:ilvl w:val="0"/>
                <w:numId w:val="9"/>
              </w:numPr>
              <w:spacing w:before="0" w:line="360" w:lineRule="auto"/>
              <w:jc w:val="left"/>
              <w:textAlignment w:val="baseline"/>
              <w:rPr>
                <w:rFonts w:eastAsia="Times New Roman"/>
                <w:color w:val="000000"/>
              </w:rPr>
            </w:pPr>
            <w:r w:rsidRPr="00D026A3">
              <w:rPr>
                <w:rFonts w:eastAsia="Times New Roman"/>
                <w:color w:val="000000"/>
              </w:rPr>
              <w:t>Players see complete game statistics regarding the game played</w:t>
            </w:r>
          </w:p>
          <w:p w14:paraId="6A30C618" w14:textId="77777777" w:rsidR="0016485D" w:rsidRPr="00D026A3" w:rsidRDefault="0016485D" w:rsidP="0016485D">
            <w:pPr>
              <w:numPr>
                <w:ilvl w:val="1"/>
                <w:numId w:val="9"/>
              </w:numPr>
              <w:spacing w:before="0" w:line="360" w:lineRule="auto"/>
              <w:jc w:val="left"/>
              <w:textAlignment w:val="baseline"/>
              <w:rPr>
                <w:rFonts w:eastAsia="Times New Roman"/>
                <w:color w:val="000000"/>
              </w:rPr>
            </w:pPr>
            <w:r w:rsidRPr="00D026A3">
              <w:rPr>
                <w:rFonts w:eastAsia="Times New Roman"/>
                <w:color w:val="000000"/>
              </w:rPr>
              <w:t>System presents options to play again, quit, or share</w:t>
            </w:r>
          </w:p>
          <w:p w14:paraId="6C2C899E" w14:textId="77777777" w:rsidR="0016485D" w:rsidRPr="00D026A3" w:rsidRDefault="0016485D" w:rsidP="0016485D">
            <w:pPr>
              <w:numPr>
                <w:ilvl w:val="0"/>
                <w:numId w:val="9"/>
              </w:numPr>
              <w:spacing w:before="0" w:line="360" w:lineRule="auto"/>
              <w:jc w:val="left"/>
              <w:textAlignment w:val="baseline"/>
              <w:rPr>
                <w:rFonts w:eastAsia="Times New Roman"/>
                <w:color w:val="000000"/>
              </w:rPr>
            </w:pPr>
            <w:r w:rsidRPr="00D026A3">
              <w:rPr>
                <w:rFonts w:eastAsia="Times New Roman"/>
                <w:color w:val="000000"/>
              </w:rPr>
              <w:t>Players make their respective decision.</w:t>
            </w:r>
          </w:p>
          <w:p w14:paraId="03A858C1" w14:textId="77777777" w:rsidR="0016485D" w:rsidRDefault="0016485D" w:rsidP="006911EC">
            <w:pPr>
              <w:spacing w:line="360" w:lineRule="auto"/>
            </w:pPr>
          </w:p>
        </w:tc>
      </w:tr>
      <w:tr w:rsidR="0016485D" w14:paraId="0B11F659" w14:textId="77777777" w:rsidTr="006911EC">
        <w:tc>
          <w:tcPr>
            <w:tcW w:w="9576" w:type="dxa"/>
          </w:tcPr>
          <w:p w14:paraId="77B9453F"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Alternatives: </w:t>
            </w:r>
            <w:r w:rsidRPr="00D026A3">
              <w:rPr>
                <w:rFonts w:eastAsia="Times New Roman"/>
                <w:color w:val="000000"/>
              </w:rPr>
              <w:t>Potential tie, System needs to be prepared for that possibility</w:t>
            </w:r>
          </w:p>
          <w:p w14:paraId="19A28696" w14:textId="77777777" w:rsidR="0016485D" w:rsidRPr="00D22FEC" w:rsidRDefault="0016485D" w:rsidP="006911EC">
            <w:pPr>
              <w:spacing w:before="0" w:line="360" w:lineRule="auto"/>
              <w:jc w:val="left"/>
              <w:rPr>
                <w:rFonts w:eastAsia="Times New Roman"/>
              </w:rPr>
            </w:pPr>
            <w:r w:rsidRPr="00D026A3">
              <w:rPr>
                <w:rFonts w:eastAsia="Times New Roman"/>
                <w:b/>
                <w:bCs/>
                <w:color w:val="000000"/>
              </w:rPr>
              <w:t xml:space="preserve">Exceptions: </w:t>
            </w:r>
            <w:r w:rsidRPr="00D026A3">
              <w:rPr>
                <w:rFonts w:eastAsia="Times New Roman"/>
                <w:color w:val="000000"/>
              </w:rPr>
              <w:t>Player leaving last second, System needs to ensure that that does not interfere with the</w:t>
            </w:r>
            <w:r>
              <w:rPr>
                <w:rFonts w:eastAsia="Times New Roman"/>
                <w:color w:val="000000"/>
              </w:rPr>
              <w:t xml:space="preserve"> </w:t>
            </w:r>
            <w:r w:rsidRPr="00D026A3">
              <w:rPr>
                <w:rFonts w:eastAsia="Times New Roman"/>
                <w:color w:val="000000"/>
              </w:rPr>
              <w:t>display for other players</w:t>
            </w:r>
          </w:p>
        </w:tc>
      </w:tr>
    </w:tbl>
    <w:p w14:paraId="4B245D3E" w14:textId="77777777" w:rsidR="0016485D" w:rsidRDefault="0016485D" w:rsidP="0016485D">
      <w:pPr>
        <w:spacing w:line="360" w:lineRule="auto"/>
      </w:pPr>
    </w:p>
    <w:tbl>
      <w:tblPr>
        <w:tblStyle w:val="TableGrid"/>
        <w:tblW w:w="0" w:type="auto"/>
        <w:tblLook w:val="04A0" w:firstRow="1" w:lastRow="0" w:firstColumn="1" w:lastColumn="0" w:noHBand="0" w:noVBand="1"/>
      </w:tblPr>
      <w:tblGrid>
        <w:gridCol w:w="9350"/>
      </w:tblGrid>
      <w:tr w:rsidR="0016485D" w14:paraId="2AF3FB7C" w14:textId="77777777" w:rsidTr="006911EC">
        <w:tc>
          <w:tcPr>
            <w:tcW w:w="9576" w:type="dxa"/>
          </w:tcPr>
          <w:p w14:paraId="4D19F41B"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Use Case ID: </w:t>
            </w:r>
            <w:r w:rsidRPr="00D026A3">
              <w:rPr>
                <w:rFonts w:eastAsia="Times New Roman"/>
                <w:color w:val="000000"/>
              </w:rPr>
              <w:t>PostGame2</w:t>
            </w:r>
            <w:r w:rsidRPr="00D026A3">
              <w:rPr>
                <w:rFonts w:eastAsia="Times New Roman"/>
                <w:b/>
                <w:bCs/>
                <w:color w:val="000000"/>
              </w:rPr>
              <w:t xml:space="preserve">              Name: </w:t>
            </w:r>
            <w:r w:rsidRPr="00D026A3">
              <w:rPr>
                <w:rFonts w:eastAsia="Times New Roman"/>
                <w:color w:val="000000"/>
              </w:rPr>
              <w:t>Share game summary </w:t>
            </w:r>
          </w:p>
          <w:p w14:paraId="77B68ED1"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Pre-conditions: </w:t>
            </w:r>
            <w:r w:rsidRPr="00D026A3">
              <w:rPr>
                <w:rFonts w:eastAsia="Times New Roman"/>
                <w:color w:val="000000"/>
              </w:rPr>
              <w:t>Game must be completed </w:t>
            </w:r>
          </w:p>
          <w:p w14:paraId="3191CE0E"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Post-conditions: </w:t>
            </w:r>
            <w:r w:rsidRPr="00D026A3">
              <w:rPr>
                <w:rFonts w:eastAsia="Times New Roman"/>
                <w:color w:val="000000"/>
              </w:rPr>
              <w:t>Game summary shared on the social media platform of the players choice</w:t>
            </w:r>
          </w:p>
          <w:p w14:paraId="419AB8BE"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Initiated by: </w:t>
            </w:r>
            <w:r w:rsidRPr="00D026A3">
              <w:rPr>
                <w:rFonts w:eastAsia="Times New Roman"/>
                <w:color w:val="000000"/>
              </w:rPr>
              <w:t>Player</w:t>
            </w:r>
          </w:p>
          <w:p w14:paraId="67AE19B4"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Triggering Event: </w:t>
            </w:r>
            <w:r w:rsidRPr="00D026A3">
              <w:rPr>
                <w:rFonts w:eastAsia="Times New Roman"/>
                <w:color w:val="000000"/>
              </w:rPr>
              <w:t>Player selecting option to share game summary</w:t>
            </w:r>
          </w:p>
          <w:p w14:paraId="1D1CEF93"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Additional Actors: </w:t>
            </w:r>
            <w:r w:rsidRPr="00D026A3">
              <w:rPr>
                <w:rFonts w:eastAsia="Times New Roman"/>
                <w:color w:val="000000"/>
              </w:rPr>
              <w:t>System, Usage of API from Social Media sites</w:t>
            </w:r>
          </w:p>
          <w:p w14:paraId="7A1FA46E" w14:textId="77777777" w:rsidR="0016485D" w:rsidRDefault="0016485D" w:rsidP="006911EC">
            <w:pPr>
              <w:spacing w:line="360" w:lineRule="auto"/>
            </w:pPr>
          </w:p>
        </w:tc>
      </w:tr>
      <w:tr w:rsidR="0016485D" w14:paraId="3BA4FAB1" w14:textId="77777777" w:rsidTr="006911EC">
        <w:tc>
          <w:tcPr>
            <w:tcW w:w="9576" w:type="dxa"/>
          </w:tcPr>
          <w:p w14:paraId="6D0390B2"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Sequence of Events: </w:t>
            </w:r>
          </w:p>
          <w:p w14:paraId="3CD2F5E6" w14:textId="77777777" w:rsidR="0016485D" w:rsidRPr="00D026A3" w:rsidRDefault="0016485D" w:rsidP="0016485D">
            <w:pPr>
              <w:numPr>
                <w:ilvl w:val="0"/>
                <w:numId w:val="10"/>
              </w:numPr>
              <w:spacing w:before="0" w:line="360" w:lineRule="auto"/>
              <w:jc w:val="left"/>
              <w:textAlignment w:val="baseline"/>
              <w:rPr>
                <w:rFonts w:eastAsia="Times New Roman"/>
                <w:color w:val="000000"/>
              </w:rPr>
            </w:pPr>
            <w:r w:rsidRPr="00D026A3">
              <w:rPr>
                <w:rFonts w:eastAsia="Times New Roman"/>
                <w:color w:val="000000"/>
              </w:rPr>
              <w:t>Player’s game end</w:t>
            </w:r>
          </w:p>
          <w:p w14:paraId="04304E80" w14:textId="77777777" w:rsidR="0016485D" w:rsidRPr="00770F7F" w:rsidRDefault="0016485D" w:rsidP="0016485D">
            <w:pPr>
              <w:numPr>
                <w:ilvl w:val="1"/>
                <w:numId w:val="10"/>
              </w:numPr>
              <w:spacing w:before="0" w:line="360" w:lineRule="auto"/>
              <w:jc w:val="left"/>
              <w:textAlignment w:val="baseline"/>
              <w:rPr>
                <w:rFonts w:eastAsia="Times New Roman"/>
                <w:color w:val="000000"/>
              </w:rPr>
            </w:pPr>
            <w:r w:rsidRPr="00770F7F">
              <w:rPr>
                <w:rFonts w:eastAsia="Times New Roman"/>
                <w:color w:val="000000"/>
              </w:rPr>
              <w:t>System presents the various next actions along with the scoreboard</w:t>
            </w:r>
          </w:p>
          <w:p w14:paraId="4C404516" w14:textId="77777777" w:rsidR="0016485D" w:rsidRPr="00D026A3" w:rsidRDefault="0016485D" w:rsidP="0016485D">
            <w:pPr>
              <w:numPr>
                <w:ilvl w:val="0"/>
                <w:numId w:val="10"/>
              </w:numPr>
              <w:spacing w:before="0" w:line="360" w:lineRule="auto"/>
              <w:jc w:val="left"/>
              <w:textAlignment w:val="baseline"/>
              <w:rPr>
                <w:rFonts w:eastAsia="Times New Roman"/>
                <w:color w:val="000000"/>
              </w:rPr>
            </w:pPr>
            <w:r w:rsidRPr="00D026A3">
              <w:rPr>
                <w:rFonts w:eastAsia="Times New Roman"/>
                <w:color w:val="000000"/>
              </w:rPr>
              <w:t>Player selects share option for specific social media</w:t>
            </w:r>
          </w:p>
          <w:p w14:paraId="58A74CDC" w14:textId="77777777" w:rsidR="0016485D" w:rsidRPr="00D026A3" w:rsidRDefault="0016485D" w:rsidP="0016485D">
            <w:pPr>
              <w:numPr>
                <w:ilvl w:val="2"/>
                <w:numId w:val="10"/>
              </w:numPr>
              <w:spacing w:before="0" w:line="360" w:lineRule="auto"/>
              <w:jc w:val="left"/>
              <w:textAlignment w:val="baseline"/>
              <w:rPr>
                <w:rFonts w:eastAsia="Times New Roman"/>
                <w:color w:val="000000"/>
              </w:rPr>
            </w:pPr>
            <w:r w:rsidRPr="00770F7F">
              <w:rPr>
                <w:rFonts w:eastAsia="Times New Roman"/>
                <w:color w:val="000000"/>
              </w:rPr>
              <w:lastRenderedPageBreak/>
              <w:t>System opens up pop-up for the respective social media</w:t>
            </w:r>
          </w:p>
          <w:p w14:paraId="253C7508" w14:textId="77777777" w:rsidR="0016485D" w:rsidRPr="00770F7F" w:rsidRDefault="0016485D" w:rsidP="0016485D">
            <w:pPr>
              <w:numPr>
                <w:ilvl w:val="2"/>
                <w:numId w:val="10"/>
              </w:numPr>
              <w:spacing w:before="0" w:line="360" w:lineRule="auto"/>
              <w:jc w:val="left"/>
              <w:textAlignment w:val="baseline"/>
              <w:rPr>
                <w:rFonts w:eastAsia="Times New Roman"/>
                <w:color w:val="000000"/>
              </w:rPr>
            </w:pPr>
            <w:r w:rsidRPr="00770F7F">
              <w:rPr>
                <w:rFonts w:eastAsia="Times New Roman"/>
                <w:color w:val="000000"/>
              </w:rPr>
              <w:t>If not logged in, allows the user to login. Otherwise:</w:t>
            </w:r>
          </w:p>
          <w:p w14:paraId="1B6276F8" w14:textId="77777777" w:rsidR="0016485D" w:rsidRPr="00D026A3" w:rsidRDefault="0016485D" w:rsidP="0016485D">
            <w:pPr>
              <w:numPr>
                <w:ilvl w:val="0"/>
                <w:numId w:val="10"/>
              </w:numPr>
              <w:spacing w:before="0" w:line="360" w:lineRule="auto"/>
              <w:jc w:val="left"/>
              <w:textAlignment w:val="baseline"/>
              <w:rPr>
                <w:rFonts w:eastAsia="Times New Roman"/>
                <w:color w:val="000000"/>
              </w:rPr>
            </w:pPr>
            <w:r w:rsidRPr="00D026A3">
              <w:rPr>
                <w:rFonts w:eastAsia="Times New Roman"/>
                <w:color w:val="000000"/>
              </w:rPr>
              <w:t>User types message and subsequently shares on aforementioned social media</w:t>
            </w:r>
          </w:p>
          <w:p w14:paraId="2B7AD160" w14:textId="77777777" w:rsidR="0016485D" w:rsidRPr="00D026A3" w:rsidRDefault="0016485D" w:rsidP="0016485D">
            <w:pPr>
              <w:numPr>
                <w:ilvl w:val="1"/>
                <w:numId w:val="10"/>
              </w:numPr>
              <w:spacing w:before="0" w:line="360" w:lineRule="auto"/>
              <w:jc w:val="left"/>
              <w:textAlignment w:val="baseline"/>
              <w:rPr>
                <w:rFonts w:eastAsia="Times New Roman"/>
                <w:color w:val="000000"/>
              </w:rPr>
            </w:pPr>
            <w:r w:rsidRPr="00D026A3">
              <w:rPr>
                <w:rFonts w:eastAsia="Times New Roman"/>
                <w:color w:val="000000"/>
              </w:rPr>
              <w:t>System returns user back to game with the options to play again, quit, or share</w:t>
            </w:r>
          </w:p>
          <w:p w14:paraId="21BF1C14" w14:textId="77777777" w:rsidR="0016485D" w:rsidRDefault="0016485D" w:rsidP="006911EC">
            <w:pPr>
              <w:spacing w:line="360" w:lineRule="auto"/>
            </w:pPr>
          </w:p>
        </w:tc>
      </w:tr>
      <w:tr w:rsidR="0016485D" w:rsidRPr="00D22FEC" w14:paraId="56A66686" w14:textId="77777777" w:rsidTr="006911EC">
        <w:tc>
          <w:tcPr>
            <w:tcW w:w="9576" w:type="dxa"/>
          </w:tcPr>
          <w:p w14:paraId="43322075"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lastRenderedPageBreak/>
              <w:t>Alternatives:</w:t>
            </w:r>
            <w:r w:rsidRPr="00D026A3">
              <w:rPr>
                <w:rFonts w:eastAsia="Times New Roman"/>
                <w:color w:val="000000"/>
              </w:rPr>
              <w:t xml:space="preserve"> N/A</w:t>
            </w:r>
          </w:p>
          <w:p w14:paraId="7513FF45"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Exceptions: </w:t>
            </w:r>
            <w:r w:rsidRPr="00D026A3">
              <w:rPr>
                <w:rFonts w:eastAsia="Times New Roman"/>
                <w:color w:val="000000"/>
              </w:rPr>
              <w:t>Connection between System and Social Media fails, System needs to inform user and return to menu </w:t>
            </w:r>
          </w:p>
          <w:p w14:paraId="1B34E0F2" w14:textId="77777777" w:rsidR="0016485D" w:rsidRPr="00D22FEC" w:rsidRDefault="0016485D" w:rsidP="006911EC">
            <w:pPr>
              <w:spacing w:before="0" w:line="360" w:lineRule="auto"/>
              <w:jc w:val="left"/>
              <w:rPr>
                <w:rFonts w:eastAsia="Times New Roman"/>
              </w:rPr>
            </w:pPr>
          </w:p>
        </w:tc>
      </w:tr>
    </w:tbl>
    <w:p w14:paraId="48B80EE0" w14:textId="77777777" w:rsidR="0016485D" w:rsidRDefault="0016485D" w:rsidP="0016485D">
      <w:pPr>
        <w:spacing w:line="360" w:lineRule="auto"/>
      </w:pPr>
    </w:p>
    <w:tbl>
      <w:tblPr>
        <w:tblStyle w:val="TableGrid"/>
        <w:tblW w:w="0" w:type="auto"/>
        <w:tblLook w:val="04A0" w:firstRow="1" w:lastRow="0" w:firstColumn="1" w:lastColumn="0" w:noHBand="0" w:noVBand="1"/>
      </w:tblPr>
      <w:tblGrid>
        <w:gridCol w:w="9350"/>
      </w:tblGrid>
      <w:tr w:rsidR="0016485D" w14:paraId="1CFB7848" w14:textId="77777777" w:rsidTr="006911EC">
        <w:tc>
          <w:tcPr>
            <w:tcW w:w="9576" w:type="dxa"/>
          </w:tcPr>
          <w:p w14:paraId="581F8C4D"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Use Case ID: </w:t>
            </w:r>
            <w:r w:rsidRPr="00D026A3">
              <w:rPr>
                <w:rFonts w:eastAsia="Times New Roman"/>
                <w:color w:val="000000"/>
              </w:rPr>
              <w:t>PostGame3</w:t>
            </w:r>
            <w:r w:rsidRPr="00D026A3">
              <w:rPr>
                <w:rFonts w:eastAsia="Times New Roman"/>
                <w:b/>
                <w:bCs/>
                <w:color w:val="000000"/>
              </w:rPr>
              <w:t xml:space="preserve">                  Name: </w:t>
            </w:r>
            <w:r w:rsidRPr="00D026A3">
              <w:rPr>
                <w:rFonts w:eastAsia="Times New Roman"/>
                <w:color w:val="000000"/>
              </w:rPr>
              <w:t>Chatting with other players</w:t>
            </w:r>
          </w:p>
          <w:p w14:paraId="4D565983"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Pre-conditions:</w:t>
            </w:r>
            <w:r w:rsidRPr="00D026A3">
              <w:rPr>
                <w:rFonts w:eastAsia="Times New Roman"/>
                <w:color w:val="000000"/>
              </w:rPr>
              <w:t xml:space="preserve"> Game ended already</w:t>
            </w:r>
          </w:p>
          <w:p w14:paraId="04B4D3E1"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Post-conditions: </w:t>
            </w:r>
            <w:r w:rsidRPr="00D026A3">
              <w:rPr>
                <w:rFonts w:eastAsia="Times New Roman"/>
                <w:color w:val="000000"/>
              </w:rPr>
              <w:t>Ideas communicated between the players</w:t>
            </w:r>
          </w:p>
          <w:p w14:paraId="283117B0"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Initiated by: </w:t>
            </w:r>
            <w:r w:rsidRPr="00D026A3">
              <w:rPr>
                <w:rFonts w:eastAsia="Times New Roman"/>
                <w:color w:val="000000"/>
              </w:rPr>
              <w:t>Various players </w:t>
            </w:r>
          </w:p>
          <w:p w14:paraId="7E667035"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Triggering Event: </w:t>
            </w:r>
            <w:r w:rsidRPr="00D026A3">
              <w:rPr>
                <w:rFonts w:eastAsia="Times New Roman"/>
                <w:color w:val="000000"/>
              </w:rPr>
              <w:t>Players communicating via voice or text using the System’s features</w:t>
            </w:r>
          </w:p>
          <w:p w14:paraId="3AEBA714"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Additional Actors: </w:t>
            </w:r>
            <w:r w:rsidRPr="00D026A3">
              <w:rPr>
                <w:rFonts w:eastAsia="Times New Roman"/>
                <w:color w:val="000000"/>
              </w:rPr>
              <w:t>System</w:t>
            </w:r>
          </w:p>
          <w:p w14:paraId="7D756D9F" w14:textId="77777777" w:rsidR="0016485D" w:rsidRDefault="0016485D" w:rsidP="006911EC">
            <w:pPr>
              <w:spacing w:line="360" w:lineRule="auto"/>
            </w:pPr>
          </w:p>
        </w:tc>
      </w:tr>
      <w:tr w:rsidR="0016485D" w14:paraId="51FB18F9" w14:textId="77777777" w:rsidTr="006911EC">
        <w:tc>
          <w:tcPr>
            <w:tcW w:w="9576" w:type="dxa"/>
          </w:tcPr>
          <w:p w14:paraId="76421E05"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Sequence of Events:</w:t>
            </w:r>
          </w:p>
          <w:p w14:paraId="6186AB0A" w14:textId="77777777" w:rsidR="0016485D" w:rsidRPr="00D026A3" w:rsidRDefault="0016485D" w:rsidP="0016485D">
            <w:pPr>
              <w:numPr>
                <w:ilvl w:val="0"/>
                <w:numId w:val="11"/>
              </w:numPr>
              <w:spacing w:before="0" w:line="360" w:lineRule="auto"/>
              <w:jc w:val="left"/>
              <w:textAlignment w:val="baseline"/>
              <w:rPr>
                <w:rFonts w:eastAsia="Times New Roman"/>
                <w:color w:val="000000"/>
              </w:rPr>
            </w:pPr>
            <w:r w:rsidRPr="00D026A3">
              <w:rPr>
                <w:rFonts w:eastAsia="Times New Roman"/>
                <w:color w:val="000000"/>
              </w:rPr>
              <w:t>Game is completed</w:t>
            </w:r>
          </w:p>
          <w:p w14:paraId="065C76FA" w14:textId="77777777" w:rsidR="0016485D" w:rsidRPr="00D026A3" w:rsidRDefault="0016485D" w:rsidP="0016485D">
            <w:pPr>
              <w:numPr>
                <w:ilvl w:val="1"/>
                <w:numId w:val="11"/>
              </w:numPr>
              <w:spacing w:before="0" w:line="360" w:lineRule="auto"/>
              <w:jc w:val="left"/>
              <w:textAlignment w:val="baseline"/>
              <w:rPr>
                <w:rFonts w:eastAsia="Times New Roman"/>
                <w:color w:val="000000"/>
              </w:rPr>
            </w:pPr>
            <w:r w:rsidRPr="00D026A3">
              <w:rPr>
                <w:rFonts w:eastAsia="Times New Roman"/>
                <w:color w:val="000000"/>
              </w:rPr>
              <w:t>System presents scoreboard </w:t>
            </w:r>
          </w:p>
          <w:p w14:paraId="244D0E38" w14:textId="77777777" w:rsidR="0016485D" w:rsidRPr="00D026A3" w:rsidRDefault="0016485D" w:rsidP="0016485D">
            <w:pPr>
              <w:numPr>
                <w:ilvl w:val="1"/>
                <w:numId w:val="11"/>
              </w:numPr>
              <w:spacing w:before="0" w:line="360" w:lineRule="auto"/>
              <w:jc w:val="left"/>
              <w:textAlignment w:val="baseline"/>
              <w:rPr>
                <w:rFonts w:eastAsia="Times New Roman"/>
                <w:color w:val="000000"/>
              </w:rPr>
            </w:pPr>
            <w:r w:rsidRPr="00D026A3">
              <w:rPr>
                <w:rFonts w:eastAsia="Times New Roman"/>
                <w:color w:val="000000"/>
              </w:rPr>
              <w:t>System ensures that the players are still able to communicate with each other since they are in the same lobby. </w:t>
            </w:r>
          </w:p>
          <w:p w14:paraId="3B273311" w14:textId="77777777" w:rsidR="0016485D" w:rsidRPr="00D026A3" w:rsidRDefault="0016485D" w:rsidP="0016485D">
            <w:pPr>
              <w:numPr>
                <w:ilvl w:val="0"/>
                <w:numId w:val="11"/>
              </w:numPr>
              <w:spacing w:before="0" w:line="360" w:lineRule="auto"/>
              <w:jc w:val="left"/>
              <w:textAlignment w:val="baseline"/>
              <w:rPr>
                <w:rFonts w:eastAsia="Times New Roman"/>
                <w:color w:val="000000"/>
              </w:rPr>
            </w:pPr>
            <w:r w:rsidRPr="00D026A3">
              <w:rPr>
                <w:rFonts w:eastAsia="Times New Roman"/>
                <w:color w:val="000000"/>
              </w:rPr>
              <w:t>Players can discuss how the game went</w:t>
            </w:r>
          </w:p>
          <w:p w14:paraId="69DED9E8" w14:textId="77777777" w:rsidR="0016485D" w:rsidRPr="00D026A3" w:rsidRDefault="0016485D" w:rsidP="0016485D">
            <w:pPr>
              <w:numPr>
                <w:ilvl w:val="1"/>
                <w:numId w:val="11"/>
              </w:numPr>
              <w:spacing w:before="0" w:line="360" w:lineRule="auto"/>
              <w:jc w:val="left"/>
              <w:textAlignment w:val="baseline"/>
              <w:rPr>
                <w:rFonts w:eastAsia="Times New Roman"/>
                <w:color w:val="000000"/>
              </w:rPr>
            </w:pPr>
            <w:r w:rsidRPr="00D026A3">
              <w:rPr>
                <w:rFonts w:eastAsia="Times New Roman"/>
                <w:color w:val="000000"/>
              </w:rPr>
              <w:t>System allows for communication to continue</w:t>
            </w:r>
          </w:p>
          <w:p w14:paraId="255A851B" w14:textId="77777777" w:rsidR="0016485D" w:rsidRPr="00D026A3" w:rsidRDefault="0016485D" w:rsidP="0016485D">
            <w:pPr>
              <w:numPr>
                <w:ilvl w:val="1"/>
                <w:numId w:val="11"/>
              </w:numPr>
              <w:spacing w:before="0" w:line="360" w:lineRule="auto"/>
              <w:jc w:val="left"/>
              <w:textAlignment w:val="baseline"/>
              <w:rPr>
                <w:rFonts w:eastAsia="Times New Roman"/>
                <w:color w:val="000000"/>
              </w:rPr>
            </w:pPr>
            <w:r w:rsidRPr="00D026A3">
              <w:rPr>
                <w:rFonts w:eastAsia="Times New Roman"/>
                <w:color w:val="000000"/>
              </w:rPr>
              <w:t>System also has the various options available for the players</w:t>
            </w:r>
          </w:p>
          <w:p w14:paraId="1CB11EE6" w14:textId="77777777" w:rsidR="0016485D" w:rsidRDefault="0016485D" w:rsidP="006911EC">
            <w:pPr>
              <w:spacing w:line="360" w:lineRule="auto"/>
            </w:pPr>
          </w:p>
        </w:tc>
      </w:tr>
      <w:tr w:rsidR="0016485D" w:rsidRPr="00D22FEC" w14:paraId="35C09B58" w14:textId="77777777" w:rsidTr="006911EC">
        <w:tc>
          <w:tcPr>
            <w:tcW w:w="9576" w:type="dxa"/>
          </w:tcPr>
          <w:p w14:paraId="28F9E3DF"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Alternatives: </w:t>
            </w:r>
            <w:r w:rsidRPr="00D026A3">
              <w:rPr>
                <w:rFonts w:eastAsia="Times New Roman"/>
                <w:color w:val="000000"/>
              </w:rPr>
              <w:t>Only text or only voice communication for a player that requested</w:t>
            </w:r>
          </w:p>
          <w:p w14:paraId="15A7AC91"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lastRenderedPageBreak/>
              <w:t xml:space="preserve">Exceptions: </w:t>
            </w:r>
            <w:r w:rsidRPr="00D026A3">
              <w:rPr>
                <w:rFonts w:eastAsia="Times New Roman"/>
                <w:color w:val="000000"/>
              </w:rPr>
              <w:t> Microphone of a user not working when they are attempting to communicate, mention that to them.</w:t>
            </w:r>
          </w:p>
          <w:p w14:paraId="5C940640" w14:textId="77777777" w:rsidR="0016485D" w:rsidRPr="00D22FEC" w:rsidRDefault="0016485D" w:rsidP="006911EC">
            <w:pPr>
              <w:spacing w:before="0" w:line="360" w:lineRule="auto"/>
              <w:jc w:val="left"/>
              <w:rPr>
                <w:rFonts w:eastAsia="Times New Roman"/>
              </w:rPr>
            </w:pPr>
          </w:p>
        </w:tc>
      </w:tr>
    </w:tbl>
    <w:p w14:paraId="39144D7F" w14:textId="77777777" w:rsidR="0016485D" w:rsidRDefault="0016485D" w:rsidP="0016485D">
      <w:pPr>
        <w:spacing w:line="360" w:lineRule="auto"/>
      </w:pPr>
    </w:p>
    <w:tbl>
      <w:tblPr>
        <w:tblStyle w:val="TableGrid"/>
        <w:tblW w:w="0" w:type="auto"/>
        <w:tblLook w:val="04A0" w:firstRow="1" w:lastRow="0" w:firstColumn="1" w:lastColumn="0" w:noHBand="0" w:noVBand="1"/>
      </w:tblPr>
      <w:tblGrid>
        <w:gridCol w:w="9350"/>
      </w:tblGrid>
      <w:tr w:rsidR="0016485D" w14:paraId="17919282" w14:textId="77777777" w:rsidTr="006911EC">
        <w:tc>
          <w:tcPr>
            <w:tcW w:w="9576" w:type="dxa"/>
          </w:tcPr>
          <w:p w14:paraId="5AEDC266"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Use Case ID: </w:t>
            </w:r>
            <w:r w:rsidRPr="00D026A3">
              <w:rPr>
                <w:rFonts w:eastAsia="Times New Roman"/>
                <w:color w:val="000000"/>
              </w:rPr>
              <w:t>PostGame4</w:t>
            </w:r>
            <w:r w:rsidRPr="00D026A3">
              <w:rPr>
                <w:rFonts w:eastAsia="Times New Roman"/>
                <w:b/>
                <w:bCs/>
                <w:color w:val="000000"/>
              </w:rPr>
              <w:t xml:space="preserve">                     Name: </w:t>
            </w:r>
            <w:r w:rsidRPr="00D026A3">
              <w:rPr>
                <w:rFonts w:eastAsia="Times New Roman"/>
                <w:color w:val="000000"/>
              </w:rPr>
              <w:t xml:space="preserve">Request </w:t>
            </w:r>
            <w:r>
              <w:rPr>
                <w:rFonts w:eastAsia="Times New Roman"/>
                <w:color w:val="000000"/>
              </w:rPr>
              <w:t>for</w:t>
            </w:r>
            <w:r w:rsidRPr="00D026A3">
              <w:rPr>
                <w:rFonts w:eastAsia="Times New Roman"/>
                <w:color w:val="000000"/>
              </w:rPr>
              <w:t xml:space="preserve"> play</w:t>
            </w:r>
            <w:r>
              <w:rPr>
                <w:rFonts w:eastAsia="Times New Roman"/>
                <w:color w:val="000000"/>
              </w:rPr>
              <w:t>ing</w:t>
            </w:r>
            <w:r w:rsidRPr="00D026A3">
              <w:rPr>
                <w:rFonts w:eastAsia="Times New Roman"/>
                <w:color w:val="000000"/>
              </w:rPr>
              <w:t xml:space="preserve"> again</w:t>
            </w:r>
          </w:p>
          <w:p w14:paraId="6E47A4E9"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Pre-conditions: </w:t>
            </w:r>
            <w:r w:rsidRPr="00D026A3">
              <w:rPr>
                <w:rFonts w:eastAsia="Times New Roman"/>
                <w:color w:val="000000"/>
              </w:rPr>
              <w:t>Game is completed</w:t>
            </w:r>
          </w:p>
          <w:p w14:paraId="4D8E6106"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Post-conditions: </w:t>
            </w:r>
            <w:r w:rsidRPr="00D026A3">
              <w:rPr>
                <w:rFonts w:eastAsia="Times New Roman"/>
                <w:color w:val="000000"/>
              </w:rPr>
              <w:t>Another game starts </w:t>
            </w:r>
          </w:p>
          <w:p w14:paraId="6A2D100C"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Initiated by: </w:t>
            </w:r>
            <w:r w:rsidRPr="00D026A3">
              <w:rPr>
                <w:rFonts w:eastAsia="Times New Roman"/>
                <w:color w:val="000000"/>
              </w:rPr>
              <w:t>Player</w:t>
            </w:r>
          </w:p>
          <w:p w14:paraId="5DCD99A3"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Triggering Event: </w:t>
            </w:r>
            <w:r w:rsidRPr="00D026A3">
              <w:rPr>
                <w:rFonts w:eastAsia="Times New Roman"/>
                <w:color w:val="000000"/>
              </w:rPr>
              <w:t>Player selects option to play again</w:t>
            </w:r>
          </w:p>
          <w:p w14:paraId="338BF707"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Additional Actors:</w:t>
            </w:r>
            <w:r w:rsidRPr="00D026A3">
              <w:rPr>
                <w:rFonts w:eastAsia="Times New Roman"/>
                <w:color w:val="000000"/>
              </w:rPr>
              <w:t xml:space="preserve"> Other players, System</w:t>
            </w:r>
          </w:p>
          <w:p w14:paraId="1B90A834" w14:textId="77777777" w:rsidR="0016485D" w:rsidRDefault="0016485D" w:rsidP="006911EC">
            <w:pPr>
              <w:spacing w:line="360" w:lineRule="auto"/>
            </w:pPr>
          </w:p>
        </w:tc>
      </w:tr>
      <w:tr w:rsidR="0016485D" w14:paraId="722FD441" w14:textId="77777777" w:rsidTr="006911EC">
        <w:tc>
          <w:tcPr>
            <w:tcW w:w="9576" w:type="dxa"/>
          </w:tcPr>
          <w:p w14:paraId="46AE40DF"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Sequence of Events:</w:t>
            </w:r>
          </w:p>
          <w:p w14:paraId="25FB74F8" w14:textId="77777777" w:rsidR="0016485D" w:rsidRPr="00D026A3" w:rsidRDefault="0016485D" w:rsidP="0016485D">
            <w:pPr>
              <w:numPr>
                <w:ilvl w:val="0"/>
                <w:numId w:val="12"/>
              </w:numPr>
              <w:spacing w:before="0" w:line="360" w:lineRule="auto"/>
              <w:jc w:val="left"/>
              <w:textAlignment w:val="baseline"/>
              <w:rPr>
                <w:rFonts w:eastAsia="Times New Roman"/>
                <w:color w:val="000000"/>
              </w:rPr>
            </w:pPr>
            <w:r w:rsidRPr="00D026A3">
              <w:rPr>
                <w:rFonts w:eastAsia="Times New Roman"/>
                <w:color w:val="000000"/>
              </w:rPr>
              <w:t>Game is completed</w:t>
            </w:r>
          </w:p>
          <w:p w14:paraId="3AC30C49" w14:textId="77777777" w:rsidR="0016485D" w:rsidRPr="00D026A3" w:rsidRDefault="0016485D" w:rsidP="0016485D">
            <w:pPr>
              <w:numPr>
                <w:ilvl w:val="1"/>
                <w:numId w:val="12"/>
              </w:numPr>
              <w:spacing w:before="0" w:line="360" w:lineRule="auto"/>
              <w:jc w:val="left"/>
              <w:textAlignment w:val="baseline"/>
              <w:rPr>
                <w:rFonts w:eastAsia="Times New Roman"/>
                <w:color w:val="000000"/>
              </w:rPr>
            </w:pPr>
            <w:r w:rsidRPr="00D026A3">
              <w:rPr>
                <w:rFonts w:eastAsia="Times New Roman"/>
                <w:color w:val="000000"/>
              </w:rPr>
              <w:t>System presents scoreboard </w:t>
            </w:r>
          </w:p>
          <w:p w14:paraId="67BB1D37" w14:textId="77777777" w:rsidR="0016485D" w:rsidRPr="00D026A3" w:rsidRDefault="0016485D" w:rsidP="0016485D">
            <w:pPr>
              <w:numPr>
                <w:ilvl w:val="0"/>
                <w:numId w:val="12"/>
              </w:numPr>
              <w:spacing w:before="0" w:line="360" w:lineRule="auto"/>
              <w:jc w:val="left"/>
              <w:textAlignment w:val="baseline"/>
              <w:rPr>
                <w:rFonts w:eastAsia="Times New Roman"/>
                <w:color w:val="000000"/>
              </w:rPr>
            </w:pPr>
            <w:r w:rsidRPr="00D026A3">
              <w:rPr>
                <w:rFonts w:eastAsia="Times New Roman"/>
                <w:color w:val="000000"/>
              </w:rPr>
              <w:t>Player selects option to replay</w:t>
            </w:r>
          </w:p>
          <w:p w14:paraId="105CB8E0" w14:textId="77777777" w:rsidR="0016485D" w:rsidRPr="00D026A3" w:rsidRDefault="0016485D" w:rsidP="0016485D">
            <w:pPr>
              <w:numPr>
                <w:ilvl w:val="1"/>
                <w:numId w:val="12"/>
              </w:numPr>
              <w:spacing w:before="0" w:line="360" w:lineRule="auto"/>
              <w:jc w:val="left"/>
              <w:textAlignment w:val="baseline"/>
              <w:rPr>
                <w:rFonts w:eastAsia="Times New Roman"/>
                <w:color w:val="000000"/>
              </w:rPr>
            </w:pPr>
            <w:r w:rsidRPr="00D026A3">
              <w:rPr>
                <w:rFonts w:eastAsia="Times New Roman"/>
                <w:color w:val="000000"/>
              </w:rPr>
              <w:t>System enters Player’s avatar in a lobby, waiting for other players</w:t>
            </w:r>
          </w:p>
          <w:p w14:paraId="502D2072" w14:textId="77777777" w:rsidR="0016485D" w:rsidRPr="00D026A3" w:rsidRDefault="0016485D" w:rsidP="0016485D">
            <w:pPr>
              <w:numPr>
                <w:ilvl w:val="1"/>
                <w:numId w:val="12"/>
              </w:numPr>
              <w:spacing w:before="0" w:line="360" w:lineRule="auto"/>
              <w:jc w:val="left"/>
              <w:textAlignment w:val="baseline"/>
              <w:rPr>
                <w:rFonts w:eastAsia="Times New Roman"/>
                <w:color w:val="000000"/>
              </w:rPr>
            </w:pPr>
            <w:r w:rsidRPr="00D026A3">
              <w:rPr>
                <w:rFonts w:eastAsia="Times New Roman"/>
                <w:color w:val="000000"/>
              </w:rPr>
              <w:t>Once System has enough players to start a game</w:t>
            </w:r>
          </w:p>
          <w:p w14:paraId="6E42A2A8" w14:textId="77777777" w:rsidR="0016485D" w:rsidRPr="00D026A3" w:rsidRDefault="0016485D" w:rsidP="0016485D">
            <w:pPr>
              <w:numPr>
                <w:ilvl w:val="0"/>
                <w:numId w:val="12"/>
              </w:numPr>
              <w:spacing w:before="0" w:line="360" w:lineRule="auto"/>
              <w:jc w:val="left"/>
              <w:textAlignment w:val="baseline"/>
              <w:rPr>
                <w:rFonts w:eastAsia="Times New Roman"/>
                <w:color w:val="000000"/>
              </w:rPr>
            </w:pPr>
            <w:r w:rsidRPr="00D026A3">
              <w:rPr>
                <w:rFonts w:eastAsia="Times New Roman"/>
                <w:color w:val="000000"/>
              </w:rPr>
              <w:t>Main Host has option to start game or wait for more players</w:t>
            </w:r>
          </w:p>
          <w:p w14:paraId="0D6700CB" w14:textId="77777777" w:rsidR="0016485D" w:rsidRPr="00D026A3" w:rsidRDefault="0016485D" w:rsidP="0016485D">
            <w:pPr>
              <w:numPr>
                <w:ilvl w:val="1"/>
                <w:numId w:val="12"/>
              </w:numPr>
              <w:spacing w:before="0" w:line="360" w:lineRule="auto"/>
              <w:jc w:val="left"/>
              <w:textAlignment w:val="baseline"/>
              <w:rPr>
                <w:rFonts w:eastAsia="Times New Roman"/>
                <w:color w:val="000000"/>
              </w:rPr>
            </w:pPr>
            <w:r w:rsidRPr="00D026A3">
              <w:rPr>
                <w:rFonts w:eastAsia="Times New Roman"/>
                <w:color w:val="000000"/>
              </w:rPr>
              <w:t>System starts game once told to</w:t>
            </w:r>
          </w:p>
          <w:p w14:paraId="439625AA" w14:textId="77777777" w:rsidR="0016485D" w:rsidRDefault="0016485D" w:rsidP="006911EC">
            <w:pPr>
              <w:spacing w:line="360" w:lineRule="auto"/>
            </w:pPr>
          </w:p>
        </w:tc>
      </w:tr>
      <w:tr w:rsidR="0016485D" w:rsidRPr="00D22FEC" w14:paraId="20A39CC5" w14:textId="77777777" w:rsidTr="006911EC">
        <w:tc>
          <w:tcPr>
            <w:tcW w:w="9576" w:type="dxa"/>
          </w:tcPr>
          <w:p w14:paraId="2FEEB83A"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Alternatives: </w:t>
            </w:r>
            <w:r w:rsidRPr="00D026A3">
              <w:rPr>
                <w:rFonts w:eastAsia="Times New Roman"/>
                <w:color w:val="000000"/>
              </w:rPr>
              <w:t>Player does not choose to play again, Player choose to play then changes mind</w:t>
            </w:r>
          </w:p>
          <w:p w14:paraId="741E5139"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Exceptions: </w:t>
            </w:r>
            <w:r w:rsidRPr="00D026A3">
              <w:rPr>
                <w:rFonts w:eastAsia="Times New Roman"/>
                <w:color w:val="000000"/>
              </w:rPr>
              <w:t>If player starts another game but leaves, an AI will play in his stead.</w:t>
            </w:r>
          </w:p>
          <w:p w14:paraId="4A1EF4D6" w14:textId="77777777" w:rsidR="0016485D" w:rsidRPr="00D22FEC" w:rsidRDefault="0016485D" w:rsidP="006911EC">
            <w:pPr>
              <w:spacing w:before="0" w:line="360" w:lineRule="auto"/>
              <w:jc w:val="left"/>
              <w:rPr>
                <w:rFonts w:eastAsia="Times New Roman"/>
              </w:rPr>
            </w:pPr>
          </w:p>
        </w:tc>
      </w:tr>
    </w:tbl>
    <w:p w14:paraId="3FC2020A" w14:textId="77777777" w:rsidR="0016485D" w:rsidRDefault="0016485D" w:rsidP="0016485D">
      <w:pPr>
        <w:spacing w:line="360" w:lineRule="auto"/>
      </w:pPr>
    </w:p>
    <w:tbl>
      <w:tblPr>
        <w:tblStyle w:val="TableGrid"/>
        <w:tblW w:w="0" w:type="auto"/>
        <w:tblLook w:val="04A0" w:firstRow="1" w:lastRow="0" w:firstColumn="1" w:lastColumn="0" w:noHBand="0" w:noVBand="1"/>
      </w:tblPr>
      <w:tblGrid>
        <w:gridCol w:w="9350"/>
      </w:tblGrid>
      <w:tr w:rsidR="0016485D" w14:paraId="6A7F7C1A" w14:textId="77777777" w:rsidTr="006911EC">
        <w:tc>
          <w:tcPr>
            <w:tcW w:w="9576" w:type="dxa"/>
          </w:tcPr>
          <w:p w14:paraId="10D5169F"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Use Case ID: </w:t>
            </w:r>
            <w:r w:rsidRPr="00D026A3">
              <w:rPr>
                <w:rFonts w:eastAsia="Times New Roman"/>
                <w:color w:val="000000"/>
              </w:rPr>
              <w:t>PostGame5</w:t>
            </w:r>
            <w:r w:rsidRPr="00D026A3">
              <w:rPr>
                <w:rFonts w:eastAsia="Times New Roman"/>
                <w:b/>
                <w:bCs/>
                <w:color w:val="000000"/>
              </w:rPr>
              <w:t xml:space="preserve">                    Name: </w:t>
            </w:r>
            <w:r w:rsidRPr="00D026A3">
              <w:rPr>
                <w:rFonts w:eastAsia="Times New Roman"/>
                <w:color w:val="000000"/>
              </w:rPr>
              <w:t>Quit the game</w:t>
            </w:r>
          </w:p>
          <w:p w14:paraId="59D19532"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Pre-conditions: </w:t>
            </w:r>
            <w:r w:rsidRPr="00D026A3">
              <w:rPr>
                <w:rFonts w:eastAsia="Times New Roman"/>
                <w:color w:val="000000"/>
              </w:rPr>
              <w:t>Game ends</w:t>
            </w:r>
          </w:p>
          <w:p w14:paraId="58558B49"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Post-conditions: </w:t>
            </w:r>
            <w:r w:rsidRPr="00D026A3">
              <w:rPr>
                <w:rFonts w:eastAsia="Times New Roman"/>
                <w:color w:val="000000"/>
              </w:rPr>
              <w:t>Player has left this specific game</w:t>
            </w:r>
          </w:p>
          <w:p w14:paraId="64CD4D7A"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Initiated by: </w:t>
            </w:r>
            <w:r w:rsidRPr="00D026A3">
              <w:rPr>
                <w:rFonts w:eastAsia="Times New Roman"/>
                <w:color w:val="000000"/>
              </w:rPr>
              <w:t>Player </w:t>
            </w:r>
          </w:p>
          <w:p w14:paraId="332238FB"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lastRenderedPageBreak/>
              <w:t xml:space="preserve">Triggering Event: </w:t>
            </w:r>
            <w:r w:rsidRPr="00D026A3">
              <w:rPr>
                <w:rFonts w:eastAsia="Times New Roman"/>
                <w:color w:val="000000"/>
              </w:rPr>
              <w:t>Player selects option to quit</w:t>
            </w:r>
          </w:p>
          <w:p w14:paraId="42F0D218"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Additional Actors: </w:t>
            </w:r>
            <w:r w:rsidRPr="00D026A3">
              <w:rPr>
                <w:rFonts w:eastAsia="Times New Roman"/>
                <w:color w:val="000000"/>
              </w:rPr>
              <w:t>System</w:t>
            </w:r>
          </w:p>
          <w:p w14:paraId="2BB8C58D" w14:textId="77777777" w:rsidR="0016485D" w:rsidRDefault="0016485D" w:rsidP="006911EC">
            <w:pPr>
              <w:spacing w:line="360" w:lineRule="auto"/>
            </w:pPr>
          </w:p>
        </w:tc>
      </w:tr>
      <w:tr w:rsidR="0016485D" w14:paraId="212523FC" w14:textId="77777777" w:rsidTr="006911EC">
        <w:tc>
          <w:tcPr>
            <w:tcW w:w="9576" w:type="dxa"/>
          </w:tcPr>
          <w:p w14:paraId="37C8CF08"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lastRenderedPageBreak/>
              <w:t>Sequence of Events:</w:t>
            </w:r>
          </w:p>
          <w:p w14:paraId="2DBB3ABA" w14:textId="77777777" w:rsidR="0016485D" w:rsidRPr="00D026A3" w:rsidRDefault="0016485D" w:rsidP="0016485D">
            <w:pPr>
              <w:numPr>
                <w:ilvl w:val="0"/>
                <w:numId w:val="13"/>
              </w:numPr>
              <w:spacing w:before="0" w:line="360" w:lineRule="auto"/>
              <w:jc w:val="left"/>
              <w:textAlignment w:val="baseline"/>
              <w:rPr>
                <w:rFonts w:eastAsia="Times New Roman"/>
                <w:color w:val="000000"/>
              </w:rPr>
            </w:pPr>
            <w:r w:rsidRPr="00D026A3">
              <w:rPr>
                <w:rFonts w:eastAsia="Times New Roman"/>
                <w:color w:val="000000"/>
              </w:rPr>
              <w:t>Game is completed</w:t>
            </w:r>
          </w:p>
          <w:p w14:paraId="02C8BCBA" w14:textId="77777777" w:rsidR="0016485D" w:rsidRPr="00D026A3" w:rsidRDefault="0016485D" w:rsidP="0016485D">
            <w:pPr>
              <w:numPr>
                <w:ilvl w:val="1"/>
                <w:numId w:val="13"/>
              </w:numPr>
              <w:spacing w:before="0" w:line="360" w:lineRule="auto"/>
              <w:jc w:val="left"/>
              <w:textAlignment w:val="baseline"/>
              <w:rPr>
                <w:rFonts w:eastAsia="Times New Roman"/>
                <w:color w:val="000000"/>
              </w:rPr>
            </w:pPr>
            <w:r w:rsidRPr="00D026A3">
              <w:rPr>
                <w:rFonts w:eastAsia="Times New Roman"/>
                <w:color w:val="000000"/>
              </w:rPr>
              <w:t>System presents scoreboard </w:t>
            </w:r>
          </w:p>
          <w:p w14:paraId="69FCE629" w14:textId="77777777" w:rsidR="0016485D" w:rsidRPr="00D026A3" w:rsidRDefault="0016485D" w:rsidP="0016485D">
            <w:pPr>
              <w:numPr>
                <w:ilvl w:val="0"/>
                <w:numId w:val="13"/>
              </w:numPr>
              <w:spacing w:before="0" w:line="360" w:lineRule="auto"/>
              <w:jc w:val="left"/>
              <w:textAlignment w:val="baseline"/>
              <w:rPr>
                <w:rFonts w:eastAsia="Times New Roman"/>
                <w:color w:val="000000"/>
              </w:rPr>
            </w:pPr>
            <w:r w:rsidRPr="00D026A3">
              <w:rPr>
                <w:rFonts w:eastAsia="Times New Roman"/>
                <w:color w:val="000000"/>
              </w:rPr>
              <w:t>Player selects option to quit game</w:t>
            </w:r>
          </w:p>
          <w:p w14:paraId="2616B4C0" w14:textId="77777777" w:rsidR="0016485D" w:rsidRPr="00D026A3" w:rsidRDefault="0016485D" w:rsidP="0016485D">
            <w:pPr>
              <w:numPr>
                <w:ilvl w:val="1"/>
                <w:numId w:val="13"/>
              </w:numPr>
              <w:spacing w:before="0" w:line="360" w:lineRule="auto"/>
              <w:jc w:val="left"/>
              <w:textAlignment w:val="baseline"/>
              <w:rPr>
                <w:rFonts w:eastAsia="Times New Roman"/>
                <w:color w:val="000000"/>
              </w:rPr>
            </w:pPr>
            <w:r w:rsidRPr="00D026A3">
              <w:rPr>
                <w:rFonts w:eastAsia="Times New Roman"/>
                <w:color w:val="000000"/>
              </w:rPr>
              <w:t>System takes player back to main menu, presenting options to go into another lobby</w:t>
            </w:r>
          </w:p>
          <w:p w14:paraId="5020EBE9" w14:textId="77777777" w:rsidR="0016485D" w:rsidRPr="00D026A3" w:rsidRDefault="0016485D" w:rsidP="0016485D">
            <w:pPr>
              <w:numPr>
                <w:ilvl w:val="0"/>
                <w:numId w:val="13"/>
              </w:numPr>
              <w:spacing w:before="0" w:line="360" w:lineRule="auto"/>
              <w:jc w:val="left"/>
              <w:textAlignment w:val="baseline"/>
              <w:rPr>
                <w:rFonts w:eastAsia="Times New Roman"/>
                <w:color w:val="000000"/>
              </w:rPr>
            </w:pPr>
            <w:r w:rsidRPr="00D026A3">
              <w:rPr>
                <w:rFonts w:eastAsia="Times New Roman"/>
                <w:color w:val="000000"/>
              </w:rPr>
              <w:t>Player either leaves the game entirely or joins another lobby</w:t>
            </w:r>
          </w:p>
          <w:p w14:paraId="1A073266" w14:textId="77777777" w:rsidR="0016485D" w:rsidRDefault="0016485D" w:rsidP="006911EC">
            <w:pPr>
              <w:spacing w:line="360" w:lineRule="auto"/>
            </w:pPr>
          </w:p>
        </w:tc>
      </w:tr>
      <w:tr w:rsidR="0016485D" w:rsidRPr="00D22FEC" w14:paraId="15CCE130" w14:textId="77777777" w:rsidTr="006911EC">
        <w:tc>
          <w:tcPr>
            <w:tcW w:w="9576" w:type="dxa"/>
          </w:tcPr>
          <w:p w14:paraId="28E2457A"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Alternatives: </w:t>
            </w:r>
            <w:r w:rsidRPr="00D026A3">
              <w:rPr>
                <w:rFonts w:eastAsia="Times New Roman"/>
                <w:color w:val="000000"/>
              </w:rPr>
              <w:t>Player abruptly exits by closing tab or application</w:t>
            </w:r>
          </w:p>
          <w:p w14:paraId="0B902560" w14:textId="77777777" w:rsidR="0016485D" w:rsidRPr="00D026A3" w:rsidRDefault="0016485D" w:rsidP="006911EC">
            <w:pPr>
              <w:spacing w:before="0" w:line="360" w:lineRule="auto"/>
              <w:jc w:val="left"/>
              <w:rPr>
                <w:rFonts w:eastAsia="Times New Roman"/>
              </w:rPr>
            </w:pPr>
            <w:r w:rsidRPr="00D026A3">
              <w:rPr>
                <w:rFonts w:eastAsia="Times New Roman"/>
                <w:b/>
                <w:bCs/>
                <w:color w:val="000000"/>
              </w:rPr>
              <w:t xml:space="preserve">Exceptions: </w:t>
            </w:r>
            <w:r w:rsidRPr="00D026A3">
              <w:rPr>
                <w:rFonts w:eastAsia="Times New Roman"/>
                <w:color w:val="000000"/>
              </w:rPr>
              <w:t>Player stays in </w:t>
            </w:r>
          </w:p>
          <w:p w14:paraId="33F6955D" w14:textId="77777777" w:rsidR="0016485D" w:rsidRPr="00D22FEC" w:rsidRDefault="0016485D" w:rsidP="006911EC">
            <w:pPr>
              <w:spacing w:before="0" w:line="360" w:lineRule="auto"/>
              <w:jc w:val="left"/>
              <w:rPr>
                <w:rFonts w:eastAsia="Times New Roman"/>
              </w:rPr>
            </w:pPr>
          </w:p>
        </w:tc>
      </w:tr>
    </w:tbl>
    <w:p w14:paraId="6FE79E17" w14:textId="77777777" w:rsidR="0016485D" w:rsidRPr="00FF1C9D" w:rsidRDefault="0016485D" w:rsidP="0016485D">
      <w:pPr>
        <w:spacing w:before="0"/>
        <w:jc w:val="left"/>
      </w:pPr>
    </w:p>
    <w:p w14:paraId="23A8C647" w14:textId="77777777" w:rsidR="0016485D" w:rsidRPr="00333B1E" w:rsidRDefault="0016485D" w:rsidP="0016485D">
      <w:pPr>
        <w:pStyle w:val="Level2Text"/>
      </w:pPr>
    </w:p>
    <w:p w14:paraId="1CCB5741" w14:textId="77777777" w:rsidR="0016485D" w:rsidRDefault="0016485D" w:rsidP="0016485D">
      <w:pPr>
        <w:pStyle w:val="Heading2"/>
        <w:ind w:left="360" w:firstLine="0"/>
      </w:pPr>
      <w:bookmarkStart w:id="280" w:name="_Toc54988775"/>
      <w:r>
        <w:t>Functional Requirements</w:t>
      </w:r>
      <w:bookmarkEnd w:id="280"/>
    </w:p>
    <w:tbl>
      <w:tblPr>
        <w:tblStyle w:val="TableGrid"/>
        <w:tblW w:w="0" w:type="auto"/>
        <w:tblLook w:val="04A0" w:firstRow="1" w:lastRow="0" w:firstColumn="1" w:lastColumn="0" w:noHBand="0" w:noVBand="1"/>
      </w:tblPr>
      <w:tblGrid>
        <w:gridCol w:w="9350"/>
      </w:tblGrid>
      <w:tr w:rsidR="0016485D" w14:paraId="50886D48" w14:textId="77777777" w:rsidTr="006911EC">
        <w:trPr>
          <w:trHeight w:val="3725"/>
        </w:trPr>
        <w:tc>
          <w:tcPr>
            <w:tcW w:w="9350" w:type="dxa"/>
          </w:tcPr>
          <w:p w14:paraId="3FDF1AB3"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Requirement #: M1</w:t>
            </w:r>
          </w:p>
          <w:p w14:paraId="6D1026CE"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 xml:space="preserve">Requirement Type: </w:t>
            </w:r>
            <w:r>
              <w:rPr>
                <w:rFonts w:ascii="TimesNewRomanPSMT" w:hAnsi="TimesNewRomanPSMT"/>
                <w:position w:val="-2"/>
              </w:rPr>
              <w:t>Functional</w:t>
            </w:r>
          </w:p>
          <w:p w14:paraId="1FADAE9D" w14:textId="77777777" w:rsidR="0016485D"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 xml:space="preserve">Event/use case#: </w:t>
            </w:r>
            <w:r>
              <w:t>maintenace1</w:t>
            </w:r>
          </w:p>
          <w:p w14:paraId="65108796" w14:textId="77777777" w:rsidR="0016485D" w:rsidRDefault="0016485D" w:rsidP="006911EC">
            <w:pPr>
              <w:pStyle w:val="NormalWeb"/>
              <w:shd w:val="clear" w:color="auto" w:fill="FFFFFF"/>
              <w:spacing w:before="0" w:beforeAutospacing="0" w:after="0" w:afterAutospacing="0"/>
              <w:rPr>
                <w:rFonts w:ascii="TimesNewRomanPSMT" w:hAnsi="TimesNewRomanPSMT"/>
              </w:rPr>
            </w:pPr>
          </w:p>
          <w:p w14:paraId="462E7B6E" w14:textId="77777777" w:rsidR="0016485D" w:rsidRDefault="0016485D" w:rsidP="006911EC">
            <w:pPr>
              <w:pStyle w:val="NormalWeb"/>
              <w:shd w:val="clear" w:color="auto" w:fill="FFFFFF"/>
              <w:spacing w:before="0" w:beforeAutospacing="0" w:after="0" w:afterAutospacing="0"/>
            </w:pPr>
            <w:r>
              <w:rPr>
                <w:rFonts w:ascii="TimesNewRomanPSMT" w:hAnsi="TimesNewRomanPSMT"/>
              </w:rPr>
              <w:t>Description: The system shall provide the user with the means to enter data.</w:t>
            </w:r>
          </w:p>
          <w:p w14:paraId="0042010F" w14:textId="77777777" w:rsidR="0016485D" w:rsidRDefault="0016485D" w:rsidP="006911EC">
            <w:pPr>
              <w:pStyle w:val="NormalWeb"/>
              <w:shd w:val="clear" w:color="auto" w:fill="FFFFFF"/>
              <w:spacing w:before="0" w:beforeAutospacing="0" w:after="0" w:afterAutospacing="0"/>
            </w:pPr>
            <w:r>
              <w:rPr>
                <w:rFonts w:ascii="TimesNewRomanPSMT" w:hAnsi="TimesNewRomanPSMT"/>
              </w:rPr>
              <w:t>Rationale: The user needs to provide information about an action he wants done.</w:t>
            </w:r>
          </w:p>
          <w:p w14:paraId="7F2F449B" w14:textId="77777777" w:rsidR="0016485D" w:rsidRDefault="0016485D" w:rsidP="006911EC">
            <w:pPr>
              <w:pStyle w:val="NormalWeb"/>
              <w:shd w:val="clear" w:color="auto" w:fill="FFFFFF"/>
              <w:spacing w:before="0" w:beforeAutospacing="0" w:after="0" w:afterAutospacing="0"/>
            </w:pPr>
            <w:r>
              <w:rPr>
                <w:rFonts w:ascii="TimesNewRomanPSMT" w:hAnsi="TimesNewRomanPSMT"/>
              </w:rPr>
              <w:t>Originator: Client</w:t>
            </w:r>
          </w:p>
          <w:p w14:paraId="5367FC4C" w14:textId="77777777" w:rsidR="0016485D" w:rsidRDefault="0016485D" w:rsidP="006911EC">
            <w:pPr>
              <w:pStyle w:val="NormalWeb"/>
              <w:shd w:val="clear" w:color="auto" w:fill="FFFFFF"/>
              <w:spacing w:before="0" w:beforeAutospacing="0" w:after="0" w:afterAutospacing="0"/>
            </w:pPr>
            <w:r>
              <w:rPr>
                <w:rFonts w:ascii="TimesNewRomanPSMT" w:hAnsi="TimesNewRomanPSMT"/>
              </w:rPr>
              <w:t>Fit Criterion: The request is received by the appropriate actors and matches the provided data.</w:t>
            </w:r>
            <w:r>
              <w:rPr>
                <w:rFonts w:ascii="TimesNewRomanPSMT" w:hAnsi="TimesNewRomanPSMT"/>
              </w:rPr>
              <w:br/>
            </w:r>
          </w:p>
          <w:p w14:paraId="5746DFED" w14:textId="77777777" w:rsidR="0016485D" w:rsidRDefault="0016485D" w:rsidP="006911EC">
            <w:pPr>
              <w:pStyle w:val="NormalWeb"/>
              <w:shd w:val="clear" w:color="auto" w:fill="FFFFFF"/>
              <w:spacing w:before="0" w:beforeAutospacing="0" w:after="0" w:afterAutospacing="0"/>
              <w:rPr>
                <w:rFonts w:ascii="TimesNewRomanPSMT" w:hAnsi="TimesNewRomanPSMT"/>
                <w:position w:val="-4"/>
              </w:rPr>
            </w:pPr>
            <w:r>
              <w:rPr>
                <w:rFonts w:ascii="TimesNewRomanPSMT" w:hAnsi="TimesNewRomanPSMT"/>
              </w:rPr>
              <w:t xml:space="preserve">Customers Satisfaction: </w:t>
            </w:r>
            <w:r>
              <w:rPr>
                <w:rFonts w:ascii="TimesNewRomanPSMT" w:hAnsi="TimesNewRomanPSMT"/>
                <w:position w:val="-4"/>
              </w:rPr>
              <w:t xml:space="preserve"> 4</w:t>
            </w:r>
          </w:p>
          <w:p w14:paraId="55096BA7" w14:textId="77777777" w:rsidR="0016485D" w:rsidRPr="00DB47E2"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Customer Dissatisfaction: 5</w:t>
            </w:r>
          </w:p>
          <w:p w14:paraId="6573B65D" w14:textId="77777777" w:rsidR="0016485D" w:rsidRDefault="0016485D" w:rsidP="006911EC">
            <w:pPr>
              <w:pStyle w:val="NormalWeb"/>
              <w:shd w:val="clear" w:color="auto" w:fill="FFFFFF"/>
              <w:spacing w:before="0" w:beforeAutospacing="0" w:after="0" w:afterAutospacing="0"/>
            </w:pPr>
            <w:r>
              <w:rPr>
                <w:rFonts w:ascii="TimesNewRomanPSMT" w:hAnsi="TimesNewRomanPSMT"/>
              </w:rPr>
              <w:t>Priority: high</w:t>
            </w:r>
          </w:p>
          <w:p w14:paraId="2327FFAE" w14:textId="77777777" w:rsidR="0016485D" w:rsidRDefault="0016485D" w:rsidP="006911EC">
            <w:pPr>
              <w:pStyle w:val="NormalWeb"/>
              <w:shd w:val="clear" w:color="auto" w:fill="FFFFFF"/>
              <w:spacing w:before="0" w:beforeAutospacing="0" w:after="0" w:afterAutospacing="0"/>
            </w:pPr>
            <w:r>
              <w:rPr>
                <w:rFonts w:ascii="TimesNewRomanPSMT" w:hAnsi="TimesNewRomanPSMT"/>
              </w:rPr>
              <w:t>History: Created 10/23/20</w:t>
            </w:r>
          </w:p>
        </w:tc>
      </w:tr>
    </w:tbl>
    <w:p w14:paraId="1CD55067" w14:textId="77777777" w:rsidR="0016485D" w:rsidRDefault="0016485D" w:rsidP="0016485D">
      <w:pPr>
        <w:spacing w:before="0"/>
      </w:pPr>
    </w:p>
    <w:p w14:paraId="3E7A52D0" w14:textId="77777777" w:rsidR="0016485D" w:rsidRDefault="0016485D" w:rsidP="0016485D">
      <w:pPr>
        <w:spacing w:before="0"/>
      </w:pPr>
    </w:p>
    <w:tbl>
      <w:tblPr>
        <w:tblStyle w:val="TableGrid"/>
        <w:tblW w:w="0" w:type="auto"/>
        <w:tblLook w:val="04A0" w:firstRow="1" w:lastRow="0" w:firstColumn="1" w:lastColumn="0" w:noHBand="0" w:noVBand="1"/>
      </w:tblPr>
      <w:tblGrid>
        <w:gridCol w:w="9350"/>
      </w:tblGrid>
      <w:tr w:rsidR="0016485D" w14:paraId="29A3EC10" w14:textId="77777777" w:rsidTr="006911EC">
        <w:tc>
          <w:tcPr>
            <w:tcW w:w="9350" w:type="dxa"/>
          </w:tcPr>
          <w:p w14:paraId="75C7D5C4"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Requirement #: M2</w:t>
            </w:r>
          </w:p>
          <w:p w14:paraId="0E60C91A"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 xml:space="preserve">Requirement Type: </w:t>
            </w:r>
            <w:r>
              <w:rPr>
                <w:rFonts w:ascii="TimesNewRomanPSMT" w:hAnsi="TimesNewRomanPSMT"/>
                <w:position w:val="-2"/>
              </w:rPr>
              <w:t>Functional</w:t>
            </w:r>
            <w:r>
              <w:rPr>
                <w:rFonts w:ascii="TimesNewRomanPSMT" w:hAnsi="TimesNewRomanPSMT"/>
              </w:rPr>
              <w:t xml:space="preserve"> </w:t>
            </w:r>
          </w:p>
          <w:p w14:paraId="320F9887" w14:textId="77777777" w:rsidR="0016485D"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 xml:space="preserve">Event/use case#: </w:t>
            </w:r>
            <w:r>
              <w:t>maintenance1, maintenance3, maintenance4</w:t>
            </w:r>
          </w:p>
          <w:p w14:paraId="1B5B41B8" w14:textId="77777777" w:rsidR="0016485D" w:rsidRDefault="0016485D" w:rsidP="006911EC">
            <w:pPr>
              <w:pStyle w:val="NormalWeb"/>
              <w:shd w:val="clear" w:color="auto" w:fill="FFFFFF"/>
              <w:spacing w:before="0" w:beforeAutospacing="0" w:after="0" w:afterAutospacing="0"/>
              <w:rPr>
                <w:rFonts w:ascii="TimesNewRomanPSMT" w:hAnsi="TimesNewRomanPSMT"/>
              </w:rPr>
            </w:pPr>
          </w:p>
          <w:p w14:paraId="16F4FF0C" w14:textId="77777777" w:rsidR="0016485D" w:rsidRDefault="0016485D" w:rsidP="006911EC">
            <w:pPr>
              <w:pStyle w:val="NormalWeb"/>
              <w:shd w:val="clear" w:color="auto" w:fill="FFFFFF"/>
              <w:spacing w:before="0" w:beforeAutospacing="0" w:after="0" w:afterAutospacing="0"/>
            </w:pPr>
            <w:r>
              <w:rPr>
                <w:rFonts w:ascii="TimesNewRomanPSMT" w:hAnsi="TimesNewRomanPSMT"/>
              </w:rPr>
              <w:t>Description: The system shall provide a means for the user to confirm an action.</w:t>
            </w:r>
          </w:p>
          <w:p w14:paraId="4FE9229C" w14:textId="77777777" w:rsidR="0016485D" w:rsidRDefault="0016485D" w:rsidP="006911EC">
            <w:pPr>
              <w:pStyle w:val="NormalWeb"/>
              <w:shd w:val="clear" w:color="auto" w:fill="FFFFFF"/>
              <w:spacing w:before="0" w:beforeAutospacing="0" w:after="0" w:afterAutospacing="0"/>
            </w:pPr>
            <w:r>
              <w:rPr>
                <w:rFonts w:ascii="TimesNewRomanPSMT" w:hAnsi="TimesNewRomanPSMT"/>
              </w:rPr>
              <w:t xml:space="preserve">Rationale: To get confirmation from the user on an action the system will perform </w:t>
            </w:r>
          </w:p>
          <w:p w14:paraId="3DE19DCD" w14:textId="77777777" w:rsidR="0016485D" w:rsidRDefault="0016485D" w:rsidP="006911EC">
            <w:pPr>
              <w:pStyle w:val="NormalWeb"/>
              <w:shd w:val="clear" w:color="auto" w:fill="FFFFFF"/>
              <w:spacing w:before="0" w:beforeAutospacing="0" w:after="0" w:afterAutospacing="0"/>
            </w:pPr>
            <w:r>
              <w:rPr>
                <w:rFonts w:ascii="TimesNewRomanPSMT" w:hAnsi="TimesNewRomanPSMT"/>
              </w:rPr>
              <w:t>Originator: Client, system administrator</w:t>
            </w:r>
          </w:p>
          <w:p w14:paraId="136FA73A" w14:textId="77777777" w:rsidR="0016485D" w:rsidRDefault="0016485D" w:rsidP="006911EC">
            <w:pPr>
              <w:pStyle w:val="NormalWeb"/>
              <w:shd w:val="clear" w:color="auto" w:fill="FFFFFF"/>
              <w:spacing w:before="0" w:beforeAutospacing="0" w:after="0" w:afterAutospacing="0"/>
            </w:pPr>
            <w:r>
              <w:rPr>
                <w:rFonts w:ascii="TimesNewRomanPSMT" w:hAnsi="TimesNewRomanPSMT"/>
              </w:rPr>
              <w:t>Fit Criterion: The system executes de action the user confirmed.</w:t>
            </w:r>
            <w:r>
              <w:rPr>
                <w:rFonts w:ascii="TimesNewRomanPSMT" w:hAnsi="TimesNewRomanPSMT"/>
              </w:rPr>
              <w:br/>
            </w:r>
          </w:p>
          <w:p w14:paraId="3D6F292C" w14:textId="77777777" w:rsidR="0016485D" w:rsidRDefault="0016485D" w:rsidP="006911EC">
            <w:pPr>
              <w:pStyle w:val="NormalWeb"/>
              <w:shd w:val="clear" w:color="auto" w:fill="FFFFFF"/>
              <w:spacing w:before="0" w:beforeAutospacing="0" w:after="0" w:afterAutospacing="0"/>
              <w:rPr>
                <w:rFonts w:ascii="TimesNewRomanPSMT" w:hAnsi="TimesNewRomanPSMT"/>
                <w:position w:val="-4"/>
              </w:rPr>
            </w:pPr>
            <w:r>
              <w:rPr>
                <w:rFonts w:ascii="TimesNewRomanPSMT" w:hAnsi="TimesNewRomanPSMT"/>
              </w:rPr>
              <w:t xml:space="preserve">Customers Satisfaction: </w:t>
            </w:r>
            <w:r>
              <w:rPr>
                <w:rFonts w:ascii="TimesNewRomanPSMT" w:hAnsi="TimesNewRomanPSMT"/>
                <w:position w:val="-4"/>
              </w:rPr>
              <w:t xml:space="preserve"> 4</w:t>
            </w:r>
          </w:p>
          <w:p w14:paraId="6C8B534D" w14:textId="77777777" w:rsidR="0016485D" w:rsidRPr="00DB47E2"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Customer Dissatisfaction: 5</w:t>
            </w:r>
          </w:p>
          <w:p w14:paraId="38079467" w14:textId="77777777" w:rsidR="0016485D" w:rsidRDefault="0016485D" w:rsidP="006911EC">
            <w:pPr>
              <w:pStyle w:val="NormalWeb"/>
              <w:shd w:val="clear" w:color="auto" w:fill="FFFFFF"/>
              <w:spacing w:before="0" w:beforeAutospacing="0" w:after="0" w:afterAutospacing="0"/>
            </w:pPr>
            <w:r>
              <w:rPr>
                <w:rFonts w:ascii="TimesNewRomanPSMT" w:hAnsi="TimesNewRomanPSMT"/>
              </w:rPr>
              <w:t>Priority: high</w:t>
            </w:r>
          </w:p>
          <w:p w14:paraId="15D50EC2" w14:textId="77777777" w:rsidR="0016485D" w:rsidRDefault="0016485D" w:rsidP="006911EC">
            <w:pPr>
              <w:pStyle w:val="NormalWeb"/>
              <w:shd w:val="clear" w:color="auto" w:fill="FFFFFF"/>
              <w:spacing w:before="0" w:beforeAutospacing="0" w:after="0" w:afterAutospacing="0"/>
            </w:pPr>
            <w:r>
              <w:rPr>
                <w:rFonts w:ascii="TimesNewRomanPSMT" w:hAnsi="TimesNewRomanPSMT"/>
              </w:rPr>
              <w:t>History: Created 10/23/20</w:t>
            </w:r>
          </w:p>
        </w:tc>
      </w:tr>
    </w:tbl>
    <w:p w14:paraId="10A3F583" w14:textId="77777777" w:rsidR="0016485D" w:rsidRDefault="0016485D" w:rsidP="0016485D">
      <w:pPr>
        <w:spacing w:before="120"/>
      </w:pPr>
    </w:p>
    <w:tbl>
      <w:tblPr>
        <w:tblStyle w:val="TableGrid"/>
        <w:tblW w:w="0" w:type="auto"/>
        <w:tblLook w:val="04A0" w:firstRow="1" w:lastRow="0" w:firstColumn="1" w:lastColumn="0" w:noHBand="0" w:noVBand="1"/>
      </w:tblPr>
      <w:tblGrid>
        <w:gridCol w:w="9350"/>
      </w:tblGrid>
      <w:tr w:rsidR="0016485D" w14:paraId="60693DB3" w14:textId="77777777" w:rsidTr="006911EC">
        <w:trPr>
          <w:trHeight w:val="3617"/>
        </w:trPr>
        <w:tc>
          <w:tcPr>
            <w:tcW w:w="9350" w:type="dxa"/>
          </w:tcPr>
          <w:p w14:paraId="7D0E51F1"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Requirement #: M3</w:t>
            </w:r>
          </w:p>
          <w:p w14:paraId="296A82F6" w14:textId="77777777" w:rsidR="0016485D"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 xml:space="preserve">Requirement Type: </w:t>
            </w:r>
            <w:r>
              <w:rPr>
                <w:rFonts w:ascii="TimesNewRomanPSMT" w:hAnsi="TimesNewRomanPSMT"/>
                <w:position w:val="-2"/>
              </w:rPr>
              <w:t xml:space="preserve"> Functional</w:t>
            </w:r>
            <w:r>
              <w:rPr>
                <w:rFonts w:ascii="TimesNewRomanPSMT" w:hAnsi="TimesNewRomanPSMT"/>
              </w:rPr>
              <w:t xml:space="preserve"> </w:t>
            </w:r>
          </w:p>
          <w:p w14:paraId="762EED4F" w14:textId="77777777" w:rsidR="0016485D"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 xml:space="preserve">Event/use case#: </w:t>
            </w:r>
            <w:r>
              <w:t>maintenace1</w:t>
            </w:r>
          </w:p>
          <w:p w14:paraId="0152D6A8" w14:textId="77777777" w:rsidR="0016485D" w:rsidRDefault="0016485D" w:rsidP="006911EC">
            <w:pPr>
              <w:pStyle w:val="NormalWeb"/>
              <w:shd w:val="clear" w:color="auto" w:fill="FFFFFF"/>
              <w:spacing w:before="0" w:beforeAutospacing="0" w:after="0" w:afterAutospacing="0"/>
              <w:rPr>
                <w:rFonts w:ascii="TimesNewRomanPSMT" w:hAnsi="TimesNewRomanPSMT"/>
              </w:rPr>
            </w:pPr>
          </w:p>
          <w:p w14:paraId="62018E52" w14:textId="77777777" w:rsidR="0016485D" w:rsidRDefault="0016485D" w:rsidP="006911EC">
            <w:pPr>
              <w:pStyle w:val="NormalWeb"/>
              <w:shd w:val="clear" w:color="auto" w:fill="FFFFFF"/>
              <w:spacing w:before="0" w:beforeAutospacing="0" w:after="0" w:afterAutospacing="0"/>
            </w:pPr>
            <w:r>
              <w:rPr>
                <w:rFonts w:ascii="TimesNewRomanPSMT" w:hAnsi="TimesNewRomanPSMT"/>
              </w:rPr>
              <w:t xml:space="preserve">Description: The system shall be able to route messages among users. </w:t>
            </w:r>
          </w:p>
          <w:p w14:paraId="70BDCED5" w14:textId="77777777" w:rsidR="0016485D" w:rsidRDefault="0016485D" w:rsidP="006911EC">
            <w:pPr>
              <w:pStyle w:val="NormalWeb"/>
              <w:shd w:val="clear" w:color="auto" w:fill="FFFFFF"/>
              <w:spacing w:before="0" w:beforeAutospacing="0" w:after="0" w:afterAutospacing="0"/>
            </w:pPr>
            <w:r>
              <w:rPr>
                <w:rFonts w:ascii="TimesNewRomanPSMT" w:hAnsi="TimesNewRomanPSMT"/>
              </w:rPr>
              <w:t>Rationale: System users need to communicate their requests.</w:t>
            </w:r>
          </w:p>
          <w:p w14:paraId="3CB4AE07" w14:textId="77777777" w:rsidR="0016485D" w:rsidRDefault="0016485D" w:rsidP="006911EC">
            <w:pPr>
              <w:pStyle w:val="NormalWeb"/>
              <w:shd w:val="clear" w:color="auto" w:fill="FFFFFF"/>
              <w:spacing w:before="0" w:beforeAutospacing="0" w:after="0" w:afterAutospacing="0"/>
            </w:pPr>
            <w:r>
              <w:rPr>
                <w:rFonts w:ascii="TimesNewRomanPSMT" w:hAnsi="TimesNewRomanPSMT"/>
              </w:rPr>
              <w:t>Originator: Client, System administrator</w:t>
            </w:r>
          </w:p>
          <w:p w14:paraId="7A8504B4" w14:textId="77777777" w:rsidR="0016485D" w:rsidRDefault="0016485D" w:rsidP="006911EC">
            <w:pPr>
              <w:pStyle w:val="NormalWeb"/>
              <w:shd w:val="clear" w:color="auto" w:fill="FFFFFF"/>
              <w:spacing w:before="0" w:beforeAutospacing="0" w:after="0" w:afterAutospacing="0"/>
            </w:pPr>
            <w:r>
              <w:rPr>
                <w:rFonts w:ascii="TimesNewRomanPSMT" w:hAnsi="TimesNewRomanPSMT"/>
              </w:rPr>
              <w:t>Fit Criterion: message N sent by user1 to user N, is the same message N user N received from user1.</w:t>
            </w:r>
          </w:p>
          <w:p w14:paraId="5C125624" w14:textId="77777777" w:rsidR="0016485D" w:rsidRDefault="0016485D" w:rsidP="006911EC">
            <w:pPr>
              <w:pStyle w:val="NormalWeb"/>
              <w:shd w:val="clear" w:color="auto" w:fill="FFFFFF"/>
              <w:spacing w:before="0" w:beforeAutospacing="0" w:after="0" w:afterAutospacing="0"/>
              <w:rPr>
                <w:rFonts w:ascii="TimesNewRomanPSMT" w:hAnsi="TimesNewRomanPSMT"/>
                <w:position w:val="-4"/>
              </w:rPr>
            </w:pPr>
            <w:r>
              <w:rPr>
                <w:rFonts w:ascii="TimesNewRomanPSMT" w:hAnsi="TimesNewRomanPSMT"/>
              </w:rPr>
              <w:t xml:space="preserve">Customers Satisfaction: </w:t>
            </w:r>
            <w:r>
              <w:rPr>
                <w:rFonts w:ascii="TimesNewRomanPSMT" w:hAnsi="TimesNewRomanPSMT"/>
                <w:position w:val="-4"/>
              </w:rPr>
              <w:t xml:space="preserve"> 4</w:t>
            </w:r>
          </w:p>
          <w:p w14:paraId="467F7A85" w14:textId="77777777" w:rsidR="0016485D" w:rsidRPr="00DB47E2"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Customer Dissatisfaction: 5</w:t>
            </w:r>
          </w:p>
          <w:p w14:paraId="238C192F" w14:textId="77777777" w:rsidR="0016485D" w:rsidRDefault="0016485D" w:rsidP="006911EC">
            <w:pPr>
              <w:pStyle w:val="NormalWeb"/>
              <w:shd w:val="clear" w:color="auto" w:fill="FFFFFF"/>
              <w:spacing w:before="0" w:beforeAutospacing="0" w:after="0" w:afterAutospacing="0"/>
            </w:pPr>
            <w:r>
              <w:rPr>
                <w:rFonts w:ascii="TimesNewRomanPSMT" w:hAnsi="TimesNewRomanPSMT"/>
              </w:rPr>
              <w:t>Priority: high</w:t>
            </w:r>
          </w:p>
          <w:p w14:paraId="50AEE3E2" w14:textId="77777777" w:rsidR="0016485D" w:rsidRDefault="0016485D" w:rsidP="006911EC">
            <w:pPr>
              <w:pStyle w:val="NormalWeb"/>
              <w:shd w:val="clear" w:color="auto" w:fill="FFFFFF"/>
              <w:spacing w:before="0" w:beforeAutospacing="0" w:after="0" w:afterAutospacing="0"/>
            </w:pPr>
            <w:r>
              <w:rPr>
                <w:rFonts w:ascii="TimesNewRomanPSMT" w:hAnsi="TimesNewRomanPSMT"/>
              </w:rPr>
              <w:t>History: Created 10/23/20</w:t>
            </w:r>
          </w:p>
        </w:tc>
      </w:tr>
    </w:tbl>
    <w:p w14:paraId="4070EBBF" w14:textId="77777777" w:rsidR="0016485D" w:rsidRDefault="0016485D" w:rsidP="0016485D">
      <w:pPr>
        <w:spacing w:before="0"/>
      </w:pPr>
    </w:p>
    <w:p w14:paraId="4710D18F" w14:textId="77777777" w:rsidR="0016485D" w:rsidRPr="00DB7058" w:rsidRDefault="0016485D" w:rsidP="0016485D">
      <w:pPr>
        <w:spacing w:before="0"/>
      </w:pPr>
    </w:p>
    <w:tbl>
      <w:tblPr>
        <w:tblStyle w:val="TableGrid"/>
        <w:tblW w:w="0" w:type="auto"/>
        <w:tblLook w:val="04A0" w:firstRow="1" w:lastRow="0" w:firstColumn="1" w:lastColumn="0" w:noHBand="0" w:noVBand="1"/>
      </w:tblPr>
      <w:tblGrid>
        <w:gridCol w:w="9350"/>
      </w:tblGrid>
      <w:tr w:rsidR="0016485D" w14:paraId="6D5FB8D3" w14:textId="77777777" w:rsidTr="006911EC">
        <w:tc>
          <w:tcPr>
            <w:tcW w:w="9350" w:type="dxa"/>
          </w:tcPr>
          <w:p w14:paraId="6B442640"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Requirement #: M4</w:t>
            </w:r>
          </w:p>
          <w:p w14:paraId="307C5425"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 xml:space="preserve">Requirement Type: </w:t>
            </w:r>
            <w:r>
              <w:rPr>
                <w:rFonts w:ascii="TimesNewRomanPSMT" w:hAnsi="TimesNewRomanPSMT"/>
                <w:position w:val="-2"/>
              </w:rPr>
              <w:t xml:space="preserve"> Functional</w:t>
            </w:r>
          </w:p>
          <w:p w14:paraId="2CB4E2B0" w14:textId="77777777" w:rsidR="0016485D"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 xml:space="preserve">Event/use case#: </w:t>
            </w:r>
            <w:r>
              <w:t>maintenance1, maintenance4</w:t>
            </w:r>
          </w:p>
          <w:p w14:paraId="32694C36" w14:textId="77777777" w:rsidR="0016485D" w:rsidRDefault="0016485D" w:rsidP="006911EC">
            <w:pPr>
              <w:pStyle w:val="NormalWeb"/>
              <w:shd w:val="clear" w:color="auto" w:fill="FFFFFF"/>
              <w:spacing w:before="0" w:beforeAutospacing="0" w:after="0" w:afterAutospacing="0"/>
              <w:rPr>
                <w:rFonts w:ascii="TimesNewRomanPSMT" w:hAnsi="TimesNewRomanPSMT"/>
              </w:rPr>
            </w:pPr>
          </w:p>
          <w:p w14:paraId="0C9D7808" w14:textId="77777777" w:rsidR="0016485D" w:rsidRDefault="0016485D" w:rsidP="006911EC">
            <w:pPr>
              <w:pStyle w:val="NormalWeb"/>
              <w:shd w:val="clear" w:color="auto" w:fill="FFFFFF"/>
              <w:spacing w:before="0" w:beforeAutospacing="0" w:after="0" w:afterAutospacing="0"/>
            </w:pPr>
            <w:r>
              <w:rPr>
                <w:rFonts w:ascii="TimesNewRomanPSMT" w:hAnsi="TimesNewRomanPSMT"/>
              </w:rPr>
              <w:t>Description: The system shall provide feedback to the user about his input.</w:t>
            </w:r>
          </w:p>
          <w:p w14:paraId="1012782B" w14:textId="77777777" w:rsidR="0016485D" w:rsidRDefault="0016485D" w:rsidP="006911EC">
            <w:pPr>
              <w:pStyle w:val="NormalWeb"/>
              <w:shd w:val="clear" w:color="auto" w:fill="FFFFFF"/>
              <w:spacing w:before="0" w:beforeAutospacing="0" w:after="0" w:afterAutospacing="0"/>
            </w:pPr>
            <w:r>
              <w:rPr>
                <w:rFonts w:ascii="TimesNewRomanPSMT" w:hAnsi="TimesNewRomanPSMT"/>
              </w:rPr>
              <w:t>Rationale: The user needs to know if the data he inputs into the system is correct.</w:t>
            </w:r>
          </w:p>
          <w:p w14:paraId="2F98B202" w14:textId="77777777" w:rsidR="0016485D" w:rsidRDefault="0016485D" w:rsidP="006911EC">
            <w:pPr>
              <w:pStyle w:val="NormalWeb"/>
              <w:shd w:val="clear" w:color="auto" w:fill="FFFFFF"/>
              <w:spacing w:before="0" w:beforeAutospacing="0" w:after="0" w:afterAutospacing="0"/>
            </w:pPr>
            <w:r>
              <w:rPr>
                <w:rFonts w:ascii="TimesNewRomanPSMT" w:hAnsi="TimesNewRomanPSMT"/>
              </w:rPr>
              <w:t>Originator: Client, system administrator</w:t>
            </w:r>
          </w:p>
          <w:p w14:paraId="0FF1CCE6" w14:textId="77777777" w:rsidR="0016485D" w:rsidRDefault="0016485D" w:rsidP="006911EC">
            <w:pPr>
              <w:pStyle w:val="NormalWeb"/>
              <w:shd w:val="clear" w:color="auto" w:fill="FFFFFF"/>
              <w:spacing w:before="0" w:beforeAutospacing="0" w:after="0" w:afterAutospacing="0"/>
            </w:pPr>
            <w:r>
              <w:rPr>
                <w:rFonts w:ascii="TimesNewRomanPSMT" w:hAnsi="TimesNewRomanPSMT"/>
              </w:rPr>
              <w:t>Fit Criterion: The data feedback provided by the system matches the data the user provided</w:t>
            </w:r>
            <w:r>
              <w:rPr>
                <w:rFonts w:ascii="TimesNewRomanPSMT" w:hAnsi="TimesNewRomanPSMT"/>
              </w:rPr>
              <w:br/>
            </w:r>
          </w:p>
          <w:p w14:paraId="4A4E42AF" w14:textId="77777777" w:rsidR="0016485D" w:rsidRDefault="0016485D" w:rsidP="006911EC">
            <w:pPr>
              <w:pStyle w:val="NormalWeb"/>
              <w:shd w:val="clear" w:color="auto" w:fill="FFFFFF"/>
              <w:spacing w:before="0" w:beforeAutospacing="0" w:after="0" w:afterAutospacing="0"/>
              <w:rPr>
                <w:rFonts w:ascii="TimesNewRomanPSMT" w:hAnsi="TimesNewRomanPSMT"/>
                <w:position w:val="-4"/>
              </w:rPr>
            </w:pPr>
            <w:r>
              <w:rPr>
                <w:rFonts w:ascii="TimesNewRomanPSMT" w:hAnsi="TimesNewRomanPSMT"/>
              </w:rPr>
              <w:t xml:space="preserve">Customers Satisfaction: </w:t>
            </w:r>
            <w:r>
              <w:rPr>
                <w:rFonts w:ascii="TimesNewRomanPSMT" w:hAnsi="TimesNewRomanPSMT"/>
                <w:position w:val="-4"/>
              </w:rPr>
              <w:t xml:space="preserve"> 4</w:t>
            </w:r>
          </w:p>
          <w:p w14:paraId="37611714" w14:textId="77777777" w:rsidR="0016485D" w:rsidRPr="00DB47E2"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Customer Dissatisfaction: 5</w:t>
            </w:r>
          </w:p>
          <w:p w14:paraId="22BF3C80" w14:textId="77777777" w:rsidR="0016485D" w:rsidRDefault="0016485D" w:rsidP="006911EC">
            <w:pPr>
              <w:pStyle w:val="NormalWeb"/>
              <w:shd w:val="clear" w:color="auto" w:fill="FFFFFF"/>
              <w:spacing w:before="0" w:beforeAutospacing="0" w:after="0" w:afterAutospacing="0"/>
            </w:pPr>
            <w:r>
              <w:rPr>
                <w:rFonts w:ascii="TimesNewRomanPSMT" w:hAnsi="TimesNewRomanPSMT"/>
              </w:rPr>
              <w:t>Priority: high</w:t>
            </w:r>
          </w:p>
          <w:p w14:paraId="1D80B300" w14:textId="77777777" w:rsidR="0016485D" w:rsidRDefault="0016485D" w:rsidP="006911EC">
            <w:pPr>
              <w:pStyle w:val="NormalWeb"/>
              <w:shd w:val="clear" w:color="auto" w:fill="FFFFFF"/>
              <w:spacing w:before="0" w:beforeAutospacing="0" w:after="0" w:afterAutospacing="0"/>
            </w:pPr>
            <w:r>
              <w:rPr>
                <w:rFonts w:ascii="TimesNewRomanPSMT" w:hAnsi="TimesNewRomanPSMT"/>
              </w:rPr>
              <w:t>History: Created 10/23/20</w:t>
            </w:r>
          </w:p>
        </w:tc>
      </w:tr>
    </w:tbl>
    <w:p w14:paraId="0C426ED7" w14:textId="77777777" w:rsidR="0016485D" w:rsidRDefault="0016485D" w:rsidP="0016485D">
      <w:pPr>
        <w:spacing w:before="0"/>
      </w:pPr>
    </w:p>
    <w:tbl>
      <w:tblPr>
        <w:tblStyle w:val="TableGrid"/>
        <w:tblW w:w="0" w:type="auto"/>
        <w:tblLook w:val="04A0" w:firstRow="1" w:lastRow="0" w:firstColumn="1" w:lastColumn="0" w:noHBand="0" w:noVBand="1"/>
      </w:tblPr>
      <w:tblGrid>
        <w:gridCol w:w="9350"/>
      </w:tblGrid>
      <w:tr w:rsidR="0016485D" w14:paraId="2D15B13B" w14:textId="77777777" w:rsidTr="006911EC">
        <w:trPr>
          <w:trHeight w:val="107"/>
        </w:trPr>
        <w:tc>
          <w:tcPr>
            <w:tcW w:w="9350" w:type="dxa"/>
          </w:tcPr>
          <w:p w14:paraId="6BA2EF11"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Requirement #: M5</w:t>
            </w:r>
          </w:p>
          <w:p w14:paraId="64BA4B85"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 xml:space="preserve">Requirement Type: </w:t>
            </w:r>
            <w:r>
              <w:rPr>
                <w:rFonts w:ascii="TimesNewRomanPSMT" w:hAnsi="TimesNewRomanPSMT"/>
                <w:position w:val="-2"/>
              </w:rPr>
              <w:t xml:space="preserve"> Functional</w:t>
            </w:r>
          </w:p>
          <w:p w14:paraId="59F02054" w14:textId="77777777" w:rsidR="0016485D"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 xml:space="preserve">Event/use case#: </w:t>
            </w:r>
            <w:r>
              <w:t>maintenace2, maintenance3, maintenance4</w:t>
            </w:r>
          </w:p>
          <w:p w14:paraId="6C152FBF" w14:textId="77777777" w:rsidR="0016485D" w:rsidRDefault="0016485D" w:rsidP="006911EC">
            <w:pPr>
              <w:pStyle w:val="NormalWeb"/>
              <w:shd w:val="clear" w:color="auto" w:fill="FFFFFF"/>
              <w:spacing w:before="0" w:beforeAutospacing="0" w:after="0" w:afterAutospacing="0"/>
              <w:rPr>
                <w:rFonts w:ascii="TimesNewRomanPSMT" w:hAnsi="TimesNewRomanPSMT"/>
              </w:rPr>
            </w:pPr>
          </w:p>
          <w:p w14:paraId="03D5AE8C" w14:textId="77777777" w:rsidR="0016485D" w:rsidRDefault="0016485D" w:rsidP="006911EC">
            <w:pPr>
              <w:pStyle w:val="NormalWeb"/>
              <w:shd w:val="clear" w:color="auto" w:fill="FFFFFF"/>
              <w:spacing w:before="0" w:beforeAutospacing="0" w:after="0" w:afterAutospacing="0"/>
            </w:pPr>
            <w:r>
              <w:rPr>
                <w:rFonts w:ascii="TimesNewRomanPSMT" w:hAnsi="TimesNewRomanPSMT"/>
              </w:rPr>
              <w:lastRenderedPageBreak/>
              <w:t>Description: The system shall provide the user with feedback on performed tasks and their progress.</w:t>
            </w:r>
          </w:p>
          <w:p w14:paraId="3795E396" w14:textId="77777777" w:rsidR="0016485D" w:rsidRDefault="0016485D" w:rsidP="006911EC">
            <w:pPr>
              <w:pStyle w:val="NormalWeb"/>
              <w:shd w:val="clear" w:color="auto" w:fill="FFFFFF"/>
              <w:spacing w:before="0" w:beforeAutospacing="0" w:after="0" w:afterAutospacing="0"/>
            </w:pPr>
            <w:r>
              <w:rPr>
                <w:rFonts w:ascii="TimesNewRomanPSMT" w:hAnsi="TimesNewRomanPSMT"/>
              </w:rPr>
              <w:t>Rationale: The user needs to know what tasks the system is performing and their progress.</w:t>
            </w:r>
          </w:p>
          <w:p w14:paraId="0C48CA36" w14:textId="77777777" w:rsidR="0016485D" w:rsidRDefault="0016485D" w:rsidP="006911EC">
            <w:pPr>
              <w:pStyle w:val="NormalWeb"/>
              <w:shd w:val="clear" w:color="auto" w:fill="FFFFFF"/>
              <w:spacing w:before="0" w:beforeAutospacing="0" w:after="0" w:afterAutospacing="0"/>
            </w:pPr>
            <w:r>
              <w:rPr>
                <w:rFonts w:ascii="TimesNewRomanPSMT" w:hAnsi="TimesNewRomanPSMT"/>
              </w:rPr>
              <w:t>Originator: Client</w:t>
            </w:r>
          </w:p>
          <w:p w14:paraId="5F822F7D" w14:textId="77777777" w:rsidR="0016485D" w:rsidRDefault="0016485D" w:rsidP="006911EC">
            <w:pPr>
              <w:pStyle w:val="NormalWeb"/>
              <w:shd w:val="clear" w:color="auto" w:fill="FFFFFF"/>
              <w:spacing w:before="0" w:beforeAutospacing="0" w:after="0" w:afterAutospacing="0"/>
            </w:pPr>
            <w:r>
              <w:rPr>
                <w:rFonts w:ascii="TimesNewRomanPSMT" w:hAnsi="TimesNewRomanPSMT"/>
              </w:rPr>
              <w:t>Fit Criterion: The user is aware what task/s the system is performing and their progress.</w:t>
            </w:r>
            <w:r>
              <w:rPr>
                <w:rFonts w:ascii="TimesNewRomanPSMT" w:hAnsi="TimesNewRomanPSMT"/>
              </w:rPr>
              <w:br/>
            </w:r>
          </w:p>
          <w:p w14:paraId="2064BF41" w14:textId="77777777" w:rsidR="0016485D" w:rsidRDefault="0016485D" w:rsidP="006911EC">
            <w:pPr>
              <w:pStyle w:val="NormalWeb"/>
              <w:shd w:val="clear" w:color="auto" w:fill="FFFFFF"/>
              <w:spacing w:before="0" w:beforeAutospacing="0" w:after="0" w:afterAutospacing="0"/>
              <w:rPr>
                <w:rFonts w:ascii="TimesNewRomanPSMT" w:hAnsi="TimesNewRomanPSMT"/>
                <w:position w:val="-4"/>
              </w:rPr>
            </w:pPr>
            <w:r>
              <w:rPr>
                <w:rFonts w:ascii="TimesNewRomanPSMT" w:hAnsi="TimesNewRomanPSMT"/>
              </w:rPr>
              <w:t xml:space="preserve">Customers Satisfaction: </w:t>
            </w:r>
            <w:r>
              <w:rPr>
                <w:rFonts w:ascii="TimesNewRomanPSMT" w:hAnsi="TimesNewRomanPSMT"/>
                <w:position w:val="-4"/>
              </w:rPr>
              <w:t xml:space="preserve"> 4</w:t>
            </w:r>
          </w:p>
          <w:p w14:paraId="5409E938" w14:textId="77777777" w:rsidR="0016485D" w:rsidRPr="00DB47E2"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Customer Dissatisfaction: 5</w:t>
            </w:r>
          </w:p>
          <w:p w14:paraId="1B44E38F" w14:textId="77777777" w:rsidR="0016485D" w:rsidRDefault="0016485D" w:rsidP="006911EC">
            <w:pPr>
              <w:pStyle w:val="NormalWeb"/>
              <w:shd w:val="clear" w:color="auto" w:fill="FFFFFF"/>
              <w:spacing w:before="0" w:beforeAutospacing="0" w:after="0" w:afterAutospacing="0"/>
            </w:pPr>
            <w:r>
              <w:rPr>
                <w:rFonts w:ascii="TimesNewRomanPSMT" w:hAnsi="TimesNewRomanPSMT"/>
              </w:rPr>
              <w:t>Priority: Medium</w:t>
            </w:r>
          </w:p>
          <w:p w14:paraId="3CDAB31A" w14:textId="77777777" w:rsidR="0016485D" w:rsidRDefault="0016485D" w:rsidP="006911EC">
            <w:pPr>
              <w:pStyle w:val="NormalWeb"/>
              <w:shd w:val="clear" w:color="auto" w:fill="FFFFFF"/>
              <w:spacing w:before="0" w:beforeAutospacing="0" w:after="0" w:afterAutospacing="0"/>
            </w:pPr>
            <w:r>
              <w:rPr>
                <w:rFonts w:ascii="TimesNewRomanPSMT" w:hAnsi="TimesNewRomanPSMT"/>
              </w:rPr>
              <w:t>History: Created 10/23/20</w:t>
            </w:r>
          </w:p>
        </w:tc>
      </w:tr>
    </w:tbl>
    <w:p w14:paraId="343CF488" w14:textId="77777777" w:rsidR="0016485D" w:rsidRDefault="0016485D" w:rsidP="0016485D">
      <w:pPr>
        <w:spacing w:before="0"/>
      </w:pPr>
    </w:p>
    <w:tbl>
      <w:tblPr>
        <w:tblStyle w:val="TableGrid"/>
        <w:tblW w:w="0" w:type="auto"/>
        <w:tblLook w:val="04A0" w:firstRow="1" w:lastRow="0" w:firstColumn="1" w:lastColumn="0" w:noHBand="0" w:noVBand="1"/>
      </w:tblPr>
      <w:tblGrid>
        <w:gridCol w:w="9350"/>
      </w:tblGrid>
      <w:tr w:rsidR="0016485D" w14:paraId="46BF9F24" w14:textId="77777777" w:rsidTr="006911EC">
        <w:tc>
          <w:tcPr>
            <w:tcW w:w="9350" w:type="dxa"/>
          </w:tcPr>
          <w:p w14:paraId="217DE5EB"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Requirement #: M6</w:t>
            </w:r>
          </w:p>
          <w:p w14:paraId="75EA1A0C"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 xml:space="preserve">Requirement Type: </w:t>
            </w:r>
            <w:r>
              <w:rPr>
                <w:rFonts w:ascii="TimesNewRomanPSMT" w:hAnsi="TimesNewRomanPSMT"/>
                <w:position w:val="-2"/>
              </w:rPr>
              <w:t xml:space="preserve"> Functional</w:t>
            </w:r>
          </w:p>
          <w:p w14:paraId="30F6289C" w14:textId="77777777" w:rsidR="0016485D"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 xml:space="preserve">Event/use case#: </w:t>
            </w:r>
            <w:r>
              <w:t>maintenace2</w:t>
            </w:r>
          </w:p>
          <w:p w14:paraId="6E80B206" w14:textId="77777777" w:rsidR="0016485D" w:rsidRDefault="0016485D" w:rsidP="006911EC">
            <w:pPr>
              <w:pStyle w:val="NormalWeb"/>
              <w:shd w:val="clear" w:color="auto" w:fill="FFFFFF"/>
              <w:spacing w:before="0" w:beforeAutospacing="0" w:after="0" w:afterAutospacing="0"/>
              <w:rPr>
                <w:rFonts w:ascii="TimesNewRomanPSMT" w:hAnsi="TimesNewRomanPSMT"/>
              </w:rPr>
            </w:pPr>
          </w:p>
          <w:p w14:paraId="5A3A89B6" w14:textId="77777777" w:rsidR="0016485D" w:rsidRDefault="0016485D" w:rsidP="006911EC">
            <w:pPr>
              <w:pStyle w:val="NormalWeb"/>
              <w:shd w:val="clear" w:color="auto" w:fill="FFFFFF"/>
              <w:spacing w:before="0" w:beforeAutospacing="0" w:after="0" w:afterAutospacing="0"/>
            </w:pPr>
            <w:r>
              <w:rPr>
                <w:rFonts w:ascii="TimesNewRomanPSMT" w:hAnsi="TimesNewRomanPSMT"/>
              </w:rPr>
              <w:t>Description: The system shall be able to write its data contents into the backup server.</w:t>
            </w:r>
          </w:p>
          <w:p w14:paraId="12C1FCF0" w14:textId="77777777" w:rsidR="0016485D" w:rsidRDefault="0016485D" w:rsidP="006911EC">
            <w:pPr>
              <w:pStyle w:val="NormalWeb"/>
              <w:shd w:val="clear" w:color="auto" w:fill="FFFFFF"/>
              <w:spacing w:before="0" w:beforeAutospacing="0" w:after="0" w:afterAutospacing="0"/>
            </w:pPr>
            <w:r>
              <w:rPr>
                <w:rFonts w:ascii="TimesNewRomanPSMT" w:hAnsi="TimesNewRomanPSMT"/>
              </w:rPr>
              <w:t>Rationale: The systems needs to be able to recoup from loss or corrupted data.</w:t>
            </w:r>
          </w:p>
          <w:p w14:paraId="3711334B" w14:textId="77777777" w:rsidR="0016485D" w:rsidRDefault="0016485D" w:rsidP="006911EC">
            <w:pPr>
              <w:pStyle w:val="NormalWeb"/>
              <w:shd w:val="clear" w:color="auto" w:fill="FFFFFF"/>
              <w:spacing w:before="0" w:beforeAutospacing="0" w:after="0" w:afterAutospacing="0"/>
            </w:pPr>
            <w:r>
              <w:rPr>
                <w:rFonts w:ascii="TimesNewRomanPSMT" w:hAnsi="TimesNewRomanPSMT"/>
              </w:rPr>
              <w:t>Originator: System Administrator</w:t>
            </w:r>
          </w:p>
          <w:p w14:paraId="29E98F40" w14:textId="77777777" w:rsidR="0016485D" w:rsidRDefault="0016485D" w:rsidP="006911EC">
            <w:pPr>
              <w:pStyle w:val="NormalWeb"/>
              <w:shd w:val="clear" w:color="auto" w:fill="FFFFFF"/>
              <w:spacing w:before="0" w:beforeAutospacing="0" w:after="0" w:afterAutospacing="0"/>
            </w:pPr>
            <w:r>
              <w:rPr>
                <w:rFonts w:ascii="TimesNewRomanPSMT" w:hAnsi="TimesNewRomanPSMT"/>
              </w:rPr>
              <w:t>Fit Criterion: Current system data matches data on backup server.</w:t>
            </w:r>
            <w:r>
              <w:rPr>
                <w:rFonts w:ascii="TimesNewRomanPSMT" w:hAnsi="TimesNewRomanPSMT"/>
              </w:rPr>
              <w:br/>
            </w:r>
          </w:p>
          <w:p w14:paraId="00295D46" w14:textId="77777777" w:rsidR="0016485D" w:rsidRDefault="0016485D" w:rsidP="006911EC">
            <w:pPr>
              <w:pStyle w:val="NormalWeb"/>
              <w:shd w:val="clear" w:color="auto" w:fill="FFFFFF"/>
              <w:spacing w:before="0" w:beforeAutospacing="0" w:after="0" w:afterAutospacing="0"/>
              <w:rPr>
                <w:rFonts w:ascii="TimesNewRomanPSMT" w:hAnsi="TimesNewRomanPSMT"/>
                <w:position w:val="-4"/>
              </w:rPr>
            </w:pPr>
            <w:r>
              <w:rPr>
                <w:rFonts w:ascii="TimesNewRomanPSMT" w:hAnsi="TimesNewRomanPSMT"/>
              </w:rPr>
              <w:t xml:space="preserve">Customers Satisfaction: </w:t>
            </w:r>
            <w:r>
              <w:rPr>
                <w:rFonts w:ascii="TimesNewRomanPSMT" w:hAnsi="TimesNewRomanPSMT"/>
                <w:position w:val="-4"/>
              </w:rPr>
              <w:t xml:space="preserve"> 5</w:t>
            </w:r>
          </w:p>
          <w:p w14:paraId="4DEC03CC" w14:textId="77777777" w:rsidR="0016485D" w:rsidRPr="00DB47E2"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Customer Dissatisfaction: 5</w:t>
            </w:r>
          </w:p>
          <w:p w14:paraId="725A79E1" w14:textId="77777777" w:rsidR="0016485D" w:rsidRDefault="0016485D" w:rsidP="006911EC">
            <w:pPr>
              <w:pStyle w:val="NormalWeb"/>
              <w:shd w:val="clear" w:color="auto" w:fill="FFFFFF"/>
              <w:spacing w:before="0" w:beforeAutospacing="0" w:after="0" w:afterAutospacing="0"/>
            </w:pPr>
            <w:r>
              <w:rPr>
                <w:rFonts w:ascii="TimesNewRomanPSMT" w:hAnsi="TimesNewRomanPSMT"/>
              </w:rPr>
              <w:t>Priority: High</w:t>
            </w:r>
          </w:p>
          <w:p w14:paraId="1402B3FD" w14:textId="77777777" w:rsidR="0016485D" w:rsidRDefault="0016485D" w:rsidP="006911EC">
            <w:pPr>
              <w:pStyle w:val="NormalWeb"/>
              <w:shd w:val="clear" w:color="auto" w:fill="FFFFFF"/>
              <w:spacing w:before="0" w:beforeAutospacing="0" w:after="0" w:afterAutospacing="0"/>
            </w:pPr>
            <w:r>
              <w:rPr>
                <w:rFonts w:ascii="TimesNewRomanPSMT" w:hAnsi="TimesNewRomanPSMT"/>
              </w:rPr>
              <w:t>History: Created 10/23/20</w:t>
            </w:r>
          </w:p>
        </w:tc>
      </w:tr>
    </w:tbl>
    <w:p w14:paraId="404904B1" w14:textId="77777777" w:rsidR="0016485D" w:rsidDel="00A07956" w:rsidRDefault="0016485D" w:rsidP="0016485D">
      <w:pPr>
        <w:rPr>
          <w:del w:id="281" w:author="Umer" w:date="2020-10-31T23:14:00Z"/>
        </w:rPr>
      </w:pPr>
    </w:p>
    <w:p w14:paraId="4C45C142" w14:textId="77777777" w:rsidR="0016485D" w:rsidDel="00A07956" w:rsidRDefault="0016485D" w:rsidP="0016485D">
      <w:pPr>
        <w:rPr>
          <w:del w:id="282" w:author="Umer" w:date="2020-10-31T23:14:00Z"/>
        </w:rPr>
      </w:pPr>
    </w:p>
    <w:p w14:paraId="2B13DB57" w14:textId="77777777" w:rsidR="0016485D" w:rsidRDefault="0016485D" w:rsidP="0016485D"/>
    <w:tbl>
      <w:tblPr>
        <w:tblStyle w:val="TableGrid"/>
        <w:tblW w:w="0" w:type="auto"/>
        <w:tblLook w:val="04A0" w:firstRow="1" w:lastRow="0" w:firstColumn="1" w:lastColumn="0" w:noHBand="0" w:noVBand="1"/>
      </w:tblPr>
      <w:tblGrid>
        <w:gridCol w:w="9350"/>
      </w:tblGrid>
      <w:tr w:rsidR="0016485D" w14:paraId="1E14D38B" w14:textId="77777777" w:rsidTr="006911EC">
        <w:tc>
          <w:tcPr>
            <w:tcW w:w="9350" w:type="dxa"/>
          </w:tcPr>
          <w:p w14:paraId="33D274B2"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Requirement #: M7</w:t>
            </w:r>
          </w:p>
          <w:p w14:paraId="2BD38D35" w14:textId="77777777" w:rsidR="0016485D" w:rsidRDefault="0016485D" w:rsidP="006911EC">
            <w:pPr>
              <w:pStyle w:val="NormalWeb"/>
              <w:shd w:val="clear" w:color="auto" w:fill="FFFFFF"/>
              <w:spacing w:before="0" w:beforeAutospacing="0" w:after="0" w:afterAutospacing="0"/>
              <w:rPr>
                <w:rFonts w:ascii="TimesNewRomanPSMT" w:hAnsi="TimesNewRomanPSMT"/>
                <w:position w:val="-2"/>
              </w:rPr>
            </w:pPr>
            <w:r>
              <w:rPr>
                <w:rFonts w:ascii="TimesNewRomanPSMT" w:hAnsi="TimesNewRomanPSMT"/>
              </w:rPr>
              <w:t xml:space="preserve">Requirement Type: </w:t>
            </w:r>
            <w:r>
              <w:rPr>
                <w:rFonts w:ascii="TimesNewRomanPSMT" w:hAnsi="TimesNewRomanPSMT"/>
                <w:position w:val="-2"/>
              </w:rPr>
              <w:t xml:space="preserve"> Functional</w:t>
            </w:r>
          </w:p>
          <w:p w14:paraId="6DDCFB19" w14:textId="77777777" w:rsidR="0016485D"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 xml:space="preserve">Event/use case#: </w:t>
            </w:r>
            <w:r>
              <w:t>maintenace3</w:t>
            </w:r>
          </w:p>
          <w:p w14:paraId="5199EDE9" w14:textId="77777777" w:rsidR="0016485D" w:rsidRDefault="0016485D" w:rsidP="006911EC">
            <w:pPr>
              <w:pStyle w:val="NormalWeb"/>
              <w:shd w:val="clear" w:color="auto" w:fill="FFFFFF"/>
              <w:spacing w:before="0" w:beforeAutospacing="0" w:after="0" w:afterAutospacing="0"/>
              <w:rPr>
                <w:rFonts w:ascii="TimesNewRomanPSMT" w:hAnsi="TimesNewRomanPSMT"/>
              </w:rPr>
            </w:pPr>
          </w:p>
          <w:p w14:paraId="1948D8FE" w14:textId="77777777" w:rsidR="0016485D" w:rsidRDefault="0016485D" w:rsidP="006911EC">
            <w:pPr>
              <w:pStyle w:val="NormalWeb"/>
              <w:shd w:val="clear" w:color="auto" w:fill="FFFFFF"/>
              <w:spacing w:before="0" w:beforeAutospacing="0" w:after="0" w:afterAutospacing="0"/>
            </w:pPr>
            <w:r>
              <w:rPr>
                <w:rFonts w:ascii="TimesNewRomanPSMT" w:hAnsi="TimesNewRomanPSMT"/>
              </w:rPr>
              <w:t>Description: The system shall be able to read files provided by the user.</w:t>
            </w:r>
          </w:p>
          <w:p w14:paraId="1AB9377B" w14:textId="77777777" w:rsidR="0016485D" w:rsidRDefault="0016485D" w:rsidP="006911EC">
            <w:pPr>
              <w:pStyle w:val="NormalWeb"/>
              <w:shd w:val="clear" w:color="auto" w:fill="FFFFFF"/>
              <w:spacing w:before="0" w:beforeAutospacing="0" w:after="0" w:afterAutospacing="0"/>
            </w:pPr>
            <w:r>
              <w:rPr>
                <w:rFonts w:ascii="TimesNewRomanPSMT" w:hAnsi="TimesNewRomanPSMT"/>
              </w:rPr>
              <w:t xml:space="preserve">Rationale: The user needs to maintain and update the system. </w:t>
            </w:r>
          </w:p>
          <w:p w14:paraId="4E922DCB" w14:textId="77777777" w:rsidR="0016485D" w:rsidRDefault="0016485D" w:rsidP="006911EC">
            <w:pPr>
              <w:pStyle w:val="NormalWeb"/>
              <w:shd w:val="clear" w:color="auto" w:fill="FFFFFF"/>
              <w:spacing w:before="0" w:beforeAutospacing="0" w:after="0" w:afterAutospacing="0"/>
            </w:pPr>
            <w:r>
              <w:rPr>
                <w:rFonts w:ascii="TimesNewRomanPSMT" w:hAnsi="TimesNewRomanPSMT"/>
              </w:rPr>
              <w:t>Originator: System Administrator</w:t>
            </w:r>
          </w:p>
          <w:p w14:paraId="58F3A2DB" w14:textId="77777777" w:rsidR="0016485D" w:rsidRDefault="0016485D" w:rsidP="006911EC">
            <w:pPr>
              <w:pStyle w:val="NormalWeb"/>
              <w:shd w:val="clear" w:color="auto" w:fill="FFFFFF"/>
              <w:spacing w:before="0" w:beforeAutospacing="0" w:after="0" w:afterAutospacing="0"/>
            </w:pPr>
            <w:r>
              <w:rPr>
                <w:rFonts w:ascii="TimesNewRomanPSMT" w:hAnsi="TimesNewRomanPSMT"/>
              </w:rPr>
              <w:t>Fit Criterion: System is able to read and process the file format provided by the user.</w:t>
            </w:r>
            <w:r>
              <w:rPr>
                <w:rFonts w:ascii="TimesNewRomanPSMT" w:hAnsi="TimesNewRomanPSMT"/>
              </w:rPr>
              <w:br/>
            </w:r>
          </w:p>
          <w:p w14:paraId="15BB8ACC" w14:textId="77777777" w:rsidR="0016485D" w:rsidRDefault="0016485D" w:rsidP="006911EC">
            <w:pPr>
              <w:pStyle w:val="NormalWeb"/>
              <w:shd w:val="clear" w:color="auto" w:fill="FFFFFF"/>
              <w:spacing w:before="0" w:beforeAutospacing="0" w:after="0" w:afterAutospacing="0"/>
              <w:rPr>
                <w:rFonts w:ascii="TimesNewRomanPSMT" w:hAnsi="TimesNewRomanPSMT"/>
                <w:position w:val="-4"/>
              </w:rPr>
            </w:pPr>
            <w:r>
              <w:rPr>
                <w:rFonts w:ascii="TimesNewRomanPSMT" w:hAnsi="TimesNewRomanPSMT"/>
              </w:rPr>
              <w:t xml:space="preserve">Customers Satisfaction: </w:t>
            </w:r>
            <w:r>
              <w:rPr>
                <w:rFonts w:ascii="TimesNewRomanPSMT" w:hAnsi="TimesNewRomanPSMT"/>
                <w:position w:val="-4"/>
              </w:rPr>
              <w:t xml:space="preserve"> 5</w:t>
            </w:r>
          </w:p>
          <w:p w14:paraId="56C8626A" w14:textId="77777777" w:rsidR="0016485D" w:rsidRPr="00DB47E2"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Customer Dissatisfaction: 5</w:t>
            </w:r>
          </w:p>
          <w:p w14:paraId="60746016" w14:textId="77777777" w:rsidR="0016485D" w:rsidRDefault="0016485D" w:rsidP="006911EC">
            <w:pPr>
              <w:pStyle w:val="NormalWeb"/>
              <w:shd w:val="clear" w:color="auto" w:fill="FFFFFF"/>
              <w:spacing w:before="0" w:beforeAutospacing="0" w:after="0" w:afterAutospacing="0"/>
              <w:rPr>
                <w:rFonts w:ascii="TimesNewRomanPSMT" w:hAnsi="TimesNewRomanPSMT"/>
              </w:rPr>
            </w:pPr>
            <w:r>
              <w:rPr>
                <w:rFonts w:ascii="TimesNewRomanPSMT" w:hAnsi="TimesNewRomanPSMT"/>
              </w:rPr>
              <w:t>Priority: High</w:t>
            </w:r>
          </w:p>
          <w:p w14:paraId="6B971530" w14:textId="77777777" w:rsidR="0016485D" w:rsidRDefault="0016485D" w:rsidP="006911EC">
            <w:pPr>
              <w:pStyle w:val="NormalWeb"/>
              <w:shd w:val="clear" w:color="auto" w:fill="FFFFFF"/>
              <w:spacing w:before="0" w:beforeAutospacing="0" w:after="0" w:afterAutospacing="0"/>
            </w:pPr>
            <w:r>
              <w:rPr>
                <w:rFonts w:ascii="TimesNewRomanPSMT" w:hAnsi="TimesNewRomanPSMT"/>
              </w:rPr>
              <w:t>History: Created 10/23/20</w:t>
            </w:r>
          </w:p>
        </w:tc>
      </w:tr>
    </w:tbl>
    <w:p w14:paraId="20042DC6" w14:textId="77777777" w:rsidR="0016485D" w:rsidRDefault="0016485D" w:rsidP="0016485D">
      <w:pPr>
        <w:spacing w:before="0"/>
        <w:jc w:val="left"/>
        <w:rPr>
          <w:ins w:id="283" w:author="Umer" w:date="2020-10-31T23:14:00Z"/>
          <w:rFonts w:eastAsia="Times New Roman"/>
        </w:rPr>
      </w:pPr>
    </w:p>
    <w:p w14:paraId="5B5CDA32" w14:textId="77777777" w:rsidR="0016485D" w:rsidRPr="00A07956" w:rsidRDefault="0016485D" w:rsidP="0016485D">
      <w:pPr>
        <w:spacing w:before="0"/>
        <w:jc w:val="left"/>
        <w:rPr>
          <w:ins w:id="284" w:author="Umer" w:date="2020-10-31T23:14:00Z"/>
          <w:rFonts w:eastAsia="Times New Roman"/>
        </w:rPr>
      </w:pPr>
    </w:p>
    <w:tbl>
      <w:tblPr>
        <w:tblW w:w="0" w:type="auto"/>
        <w:tblCellMar>
          <w:top w:w="15" w:type="dxa"/>
          <w:left w:w="15" w:type="dxa"/>
          <w:bottom w:w="15" w:type="dxa"/>
          <w:right w:w="15" w:type="dxa"/>
        </w:tblCellMar>
        <w:tblLook w:val="04A0" w:firstRow="1" w:lastRow="0" w:firstColumn="1" w:lastColumn="0" w:noHBand="0" w:noVBand="1"/>
        <w:tblPrChange w:id="285" w:author="Umer" w:date="2020-10-31T23:15:00Z">
          <w:tblPr>
            <w:tblW w:w="0" w:type="auto"/>
            <w:tblCellMar>
              <w:top w:w="15" w:type="dxa"/>
              <w:left w:w="15" w:type="dxa"/>
              <w:bottom w:w="15" w:type="dxa"/>
              <w:right w:w="15" w:type="dxa"/>
            </w:tblCellMar>
            <w:tblLook w:val="04A0" w:firstRow="1" w:lastRow="0" w:firstColumn="1" w:lastColumn="0" w:noHBand="0" w:noVBand="1"/>
          </w:tblPr>
        </w:tblPrChange>
      </w:tblPr>
      <w:tblGrid>
        <w:gridCol w:w="9340"/>
        <w:tblGridChange w:id="286">
          <w:tblGrid>
            <w:gridCol w:w="9340"/>
          </w:tblGrid>
        </w:tblGridChange>
      </w:tblGrid>
      <w:tr w:rsidR="0016485D" w:rsidRPr="00A07956" w14:paraId="1F061CB8" w14:textId="77777777" w:rsidTr="006911EC">
        <w:trPr>
          <w:trHeight w:val="3390"/>
          <w:ins w:id="287" w:author="Umer" w:date="2020-10-31T23:14:00Z"/>
          <w:trPrChange w:id="288" w:author="Umer" w:date="2020-10-31T23:15:00Z">
            <w:trPr>
              <w:trHeight w:val="6285"/>
            </w:trPr>
          </w:trPrChange>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9" w:author="Umer" w:date="2020-10-31T23:15: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42BA521" w14:textId="77777777" w:rsidR="0016485D" w:rsidRPr="00A07956" w:rsidRDefault="0016485D" w:rsidP="006911EC">
            <w:pPr>
              <w:shd w:val="clear" w:color="auto" w:fill="FFFFFF"/>
              <w:spacing w:before="0"/>
              <w:jc w:val="left"/>
              <w:rPr>
                <w:ins w:id="290" w:author="Umer" w:date="2020-10-31T23:14:00Z"/>
                <w:rFonts w:eastAsia="Times New Roman"/>
              </w:rPr>
            </w:pPr>
            <w:ins w:id="291" w:author="Umer" w:date="2020-10-31T23:14:00Z">
              <w:r w:rsidRPr="00A07956">
                <w:rPr>
                  <w:rFonts w:eastAsia="Times New Roman"/>
                  <w:color w:val="000000"/>
                </w:rPr>
                <w:lastRenderedPageBreak/>
                <w:t>Requirement #: PG1</w:t>
              </w:r>
            </w:ins>
          </w:p>
          <w:p w14:paraId="696AAB38" w14:textId="77777777" w:rsidR="0016485D" w:rsidRPr="00A07956" w:rsidRDefault="0016485D" w:rsidP="006911EC">
            <w:pPr>
              <w:shd w:val="clear" w:color="auto" w:fill="FFFFFF"/>
              <w:spacing w:before="0"/>
              <w:jc w:val="left"/>
              <w:rPr>
                <w:ins w:id="292" w:author="Umer" w:date="2020-10-31T23:14:00Z"/>
                <w:rFonts w:eastAsia="Times New Roman"/>
              </w:rPr>
            </w:pPr>
            <w:ins w:id="293" w:author="Umer" w:date="2020-10-31T23:14:00Z">
              <w:r w:rsidRPr="00A07956">
                <w:rPr>
                  <w:rFonts w:eastAsia="Times New Roman"/>
                  <w:color w:val="000000"/>
                </w:rPr>
                <w:t>Requirement Type:  Functional </w:t>
              </w:r>
            </w:ins>
          </w:p>
          <w:p w14:paraId="3C376114" w14:textId="77777777" w:rsidR="0016485D" w:rsidRPr="00A07956" w:rsidRDefault="0016485D" w:rsidP="006911EC">
            <w:pPr>
              <w:shd w:val="clear" w:color="auto" w:fill="FFFFFF"/>
              <w:spacing w:before="0"/>
              <w:jc w:val="left"/>
              <w:rPr>
                <w:ins w:id="294" w:author="Umer" w:date="2020-10-31T23:14:00Z"/>
                <w:rFonts w:eastAsia="Times New Roman"/>
              </w:rPr>
            </w:pPr>
            <w:ins w:id="295" w:author="Umer" w:date="2020-10-31T23:14:00Z">
              <w:r w:rsidRPr="00A07956">
                <w:rPr>
                  <w:rFonts w:eastAsia="Times New Roman"/>
                  <w:color w:val="000000"/>
                </w:rPr>
                <w:t>Event/use case#: PreGame1</w:t>
              </w:r>
            </w:ins>
          </w:p>
          <w:p w14:paraId="33941F06" w14:textId="77777777" w:rsidR="0016485D" w:rsidRPr="00A07956" w:rsidRDefault="0016485D" w:rsidP="006911EC">
            <w:pPr>
              <w:shd w:val="clear" w:color="auto" w:fill="FFFFFF"/>
              <w:spacing w:before="0"/>
              <w:jc w:val="left"/>
              <w:rPr>
                <w:ins w:id="296" w:author="Umer" w:date="2020-10-31T23:14:00Z"/>
                <w:rFonts w:eastAsia="Times New Roman"/>
              </w:rPr>
            </w:pPr>
            <w:ins w:id="297" w:author="Umer" w:date="2020-10-31T23:14:00Z">
              <w:r w:rsidRPr="00A07956">
                <w:rPr>
                  <w:rFonts w:eastAsia="Times New Roman"/>
                  <w:color w:val="000000"/>
                </w:rPr>
                <w:t>Description: The system shall have a mechanism to allow the user to change avatars</w:t>
              </w:r>
            </w:ins>
          </w:p>
          <w:p w14:paraId="5476EC17" w14:textId="77777777" w:rsidR="0016485D" w:rsidRPr="00A07956" w:rsidRDefault="0016485D" w:rsidP="006911EC">
            <w:pPr>
              <w:shd w:val="clear" w:color="auto" w:fill="FFFFFF"/>
              <w:spacing w:before="0"/>
              <w:jc w:val="left"/>
              <w:rPr>
                <w:ins w:id="298" w:author="Umer" w:date="2020-10-31T23:14:00Z"/>
                <w:rFonts w:eastAsia="Times New Roman"/>
              </w:rPr>
            </w:pPr>
            <w:ins w:id="299" w:author="Umer" w:date="2020-10-31T23:14:00Z">
              <w:r w:rsidRPr="00A07956">
                <w:rPr>
                  <w:rFonts w:eastAsia="Times New Roman"/>
                  <w:color w:val="000000"/>
                </w:rPr>
                <w:t>Rationale: The user should be allowed to change their avatar.</w:t>
              </w:r>
            </w:ins>
          </w:p>
          <w:p w14:paraId="714C100F" w14:textId="77777777" w:rsidR="0016485D" w:rsidRPr="00A07956" w:rsidRDefault="0016485D" w:rsidP="006911EC">
            <w:pPr>
              <w:shd w:val="clear" w:color="auto" w:fill="FFFFFF"/>
              <w:spacing w:before="0"/>
              <w:jc w:val="left"/>
              <w:rPr>
                <w:ins w:id="300" w:author="Umer" w:date="2020-10-31T23:14:00Z"/>
                <w:rFonts w:eastAsia="Times New Roman"/>
              </w:rPr>
            </w:pPr>
            <w:ins w:id="301" w:author="Umer" w:date="2020-10-31T23:14:00Z">
              <w:r w:rsidRPr="00A07956">
                <w:rPr>
                  <w:rFonts w:eastAsia="Times New Roman"/>
                  <w:color w:val="000000"/>
                </w:rPr>
                <w:t>Originator: Client, system administrator</w:t>
              </w:r>
            </w:ins>
          </w:p>
          <w:p w14:paraId="0E110A43" w14:textId="77777777" w:rsidR="0016485D" w:rsidRPr="00A07956" w:rsidRDefault="0016485D" w:rsidP="006911EC">
            <w:pPr>
              <w:shd w:val="clear" w:color="auto" w:fill="FFFFFF"/>
              <w:spacing w:before="0"/>
              <w:jc w:val="left"/>
              <w:rPr>
                <w:ins w:id="302" w:author="Umer" w:date="2020-10-31T23:14:00Z"/>
                <w:rFonts w:eastAsia="Times New Roman"/>
              </w:rPr>
            </w:pPr>
            <w:ins w:id="303" w:author="Umer" w:date="2020-10-31T23:14:00Z">
              <w:r w:rsidRPr="00A07956">
                <w:rPr>
                  <w:rFonts w:eastAsia="Times New Roman"/>
                  <w:color w:val="000000"/>
                </w:rPr>
                <w:t>Fit Criterion: Ensure that any user has the ability to change the avatar to their preferred. It could be an avatar they earned or bought.</w:t>
              </w:r>
            </w:ins>
          </w:p>
          <w:p w14:paraId="3EC354BA" w14:textId="77777777" w:rsidR="0016485D" w:rsidRPr="00A07956" w:rsidRDefault="0016485D" w:rsidP="006911EC">
            <w:pPr>
              <w:shd w:val="clear" w:color="auto" w:fill="FFFFFF"/>
              <w:spacing w:before="0"/>
              <w:jc w:val="left"/>
              <w:rPr>
                <w:ins w:id="304" w:author="Umer" w:date="2020-10-31T23:14:00Z"/>
                <w:rFonts w:eastAsia="Times New Roman"/>
              </w:rPr>
            </w:pPr>
            <w:ins w:id="305" w:author="Umer" w:date="2020-10-31T23:14:00Z">
              <w:r w:rsidRPr="00A07956">
                <w:rPr>
                  <w:rFonts w:eastAsia="Times New Roman"/>
                  <w:color w:val="000000"/>
                </w:rPr>
                <w:t>Customers Satisfaction:  4</w:t>
              </w:r>
            </w:ins>
          </w:p>
          <w:p w14:paraId="669639BC" w14:textId="77777777" w:rsidR="0016485D" w:rsidRPr="00A07956" w:rsidRDefault="0016485D" w:rsidP="006911EC">
            <w:pPr>
              <w:shd w:val="clear" w:color="auto" w:fill="FFFFFF"/>
              <w:spacing w:before="0"/>
              <w:jc w:val="left"/>
              <w:rPr>
                <w:ins w:id="306" w:author="Umer" w:date="2020-10-31T23:14:00Z"/>
                <w:rFonts w:eastAsia="Times New Roman"/>
              </w:rPr>
            </w:pPr>
            <w:ins w:id="307" w:author="Umer" w:date="2020-10-31T23:14:00Z">
              <w:r w:rsidRPr="00A07956">
                <w:rPr>
                  <w:rFonts w:eastAsia="Times New Roman"/>
                  <w:color w:val="000000"/>
                </w:rPr>
                <w:t>Customer Dissatisfaction: 5</w:t>
              </w:r>
            </w:ins>
          </w:p>
          <w:p w14:paraId="2C31DD28" w14:textId="77777777" w:rsidR="0016485D" w:rsidRPr="00A07956" w:rsidRDefault="0016485D" w:rsidP="006911EC">
            <w:pPr>
              <w:shd w:val="clear" w:color="auto" w:fill="FFFFFF"/>
              <w:spacing w:before="0"/>
              <w:jc w:val="left"/>
              <w:rPr>
                <w:ins w:id="308" w:author="Umer" w:date="2020-10-31T23:14:00Z"/>
                <w:rFonts w:eastAsia="Times New Roman"/>
              </w:rPr>
            </w:pPr>
            <w:ins w:id="309" w:author="Umer" w:date="2020-10-31T23:14:00Z">
              <w:r w:rsidRPr="00A07956">
                <w:rPr>
                  <w:rFonts w:eastAsia="Times New Roman"/>
                  <w:color w:val="000000"/>
                </w:rPr>
                <w:t>Priority: high</w:t>
              </w:r>
            </w:ins>
          </w:p>
          <w:p w14:paraId="0FFE04AD" w14:textId="77777777" w:rsidR="0016485D" w:rsidRPr="00A07956" w:rsidRDefault="0016485D" w:rsidP="006911EC">
            <w:pPr>
              <w:shd w:val="clear" w:color="auto" w:fill="FFFFFF"/>
              <w:spacing w:before="0" w:after="240"/>
              <w:jc w:val="left"/>
              <w:rPr>
                <w:ins w:id="310" w:author="Umer" w:date="2020-10-31T23:14:00Z"/>
                <w:rFonts w:eastAsia="Times New Roman"/>
              </w:rPr>
            </w:pPr>
            <w:ins w:id="311" w:author="Umer" w:date="2020-10-31T23:14:00Z">
              <w:r w:rsidRPr="00A07956">
                <w:rPr>
                  <w:rFonts w:eastAsia="Times New Roman"/>
                  <w:color w:val="000000"/>
                </w:rPr>
                <w:t>History: Created 10/31/20</w:t>
              </w:r>
            </w:ins>
          </w:p>
        </w:tc>
      </w:tr>
    </w:tbl>
    <w:p w14:paraId="48887757" w14:textId="77777777" w:rsidR="0016485D" w:rsidRPr="00A07956" w:rsidRDefault="0016485D" w:rsidP="0016485D">
      <w:pPr>
        <w:spacing w:before="0" w:after="240"/>
        <w:jc w:val="left"/>
        <w:rPr>
          <w:ins w:id="312" w:author="Umer" w:date="2020-10-31T23:14:00Z"/>
          <w:rFonts w:eastAsia="Times New Roman"/>
        </w:rPr>
      </w:pPr>
      <w:ins w:id="313" w:author="Umer" w:date="2020-10-31T23:14:00Z">
        <w:r w:rsidRPr="00A07956">
          <w:rPr>
            <w:rFonts w:eastAsia="Times New Roman"/>
            <w:color w:val="000000"/>
          </w:rPr>
          <w:t> </w:t>
        </w:r>
      </w:ins>
    </w:p>
    <w:tbl>
      <w:tblPr>
        <w:tblW w:w="9350" w:type="dxa"/>
        <w:tblCellMar>
          <w:top w:w="15" w:type="dxa"/>
          <w:left w:w="15" w:type="dxa"/>
          <w:bottom w:w="15" w:type="dxa"/>
          <w:right w:w="15" w:type="dxa"/>
        </w:tblCellMar>
        <w:tblLook w:val="04A0" w:firstRow="1" w:lastRow="0" w:firstColumn="1" w:lastColumn="0" w:noHBand="0" w:noVBand="1"/>
        <w:tblPrChange w:id="314" w:author="Umer" w:date="2020-10-31T23:15:00Z">
          <w:tblPr>
            <w:tblW w:w="0" w:type="auto"/>
            <w:tblCellMar>
              <w:top w:w="15" w:type="dxa"/>
              <w:left w:w="15" w:type="dxa"/>
              <w:bottom w:w="15" w:type="dxa"/>
              <w:right w:w="15" w:type="dxa"/>
            </w:tblCellMar>
            <w:tblLook w:val="04A0" w:firstRow="1" w:lastRow="0" w:firstColumn="1" w:lastColumn="0" w:noHBand="0" w:noVBand="1"/>
          </w:tblPr>
        </w:tblPrChange>
      </w:tblPr>
      <w:tblGrid>
        <w:gridCol w:w="9350"/>
        <w:tblGridChange w:id="315">
          <w:tblGrid>
            <w:gridCol w:w="8645"/>
          </w:tblGrid>
        </w:tblGridChange>
      </w:tblGrid>
      <w:tr w:rsidR="0016485D" w:rsidRPr="00A07956" w14:paraId="7BA712D8" w14:textId="77777777" w:rsidTr="006911EC">
        <w:trPr>
          <w:trHeight w:val="3003"/>
          <w:ins w:id="316" w:author="Umer" w:date="2020-10-31T23:14:00Z"/>
          <w:trPrChange w:id="317" w:author="Umer" w:date="2020-10-31T23:15:00Z">
            <w:trPr>
              <w:trHeight w:val="5730"/>
            </w:trPr>
          </w:trPrChange>
        </w:trPr>
        <w:tc>
          <w:tcPr>
            <w:tcW w:w="9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8" w:author="Umer" w:date="2020-10-31T23:15: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6571CCC" w14:textId="77777777" w:rsidR="0016485D" w:rsidRPr="00A07956" w:rsidRDefault="0016485D" w:rsidP="006911EC">
            <w:pPr>
              <w:shd w:val="clear" w:color="auto" w:fill="FFFFFF"/>
              <w:spacing w:before="0"/>
              <w:jc w:val="left"/>
              <w:rPr>
                <w:ins w:id="319" w:author="Umer" w:date="2020-10-31T23:14:00Z"/>
                <w:rFonts w:eastAsia="Times New Roman"/>
              </w:rPr>
            </w:pPr>
            <w:ins w:id="320" w:author="Umer" w:date="2020-10-31T23:14:00Z">
              <w:r w:rsidRPr="00A07956">
                <w:rPr>
                  <w:rFonts w:eastAsia="Times New Roman"/>
                  <w:color w:val="000000"/>
                </w:rPr>
                <w:t>Requirement #: PG2</w:t>
              </w:r>
            </w:ins>
          </w:p>
          <w:p w14:paraId="46F88FEE" w14:textId="77777777" w:rsidR="0016485D" w:rsidRPr="00A07956" w:rsidRDefault="0016485D" w:rsidP="006911EC">
            <w:pPr>
              <w:shd w:val="clear" w:color="auto" w:fill="FFFFFF"/>
              <w:spacing w:before="0"/>
              <w:jc w:val="left"/>
              <w:rPr>
                <w:ins w:id="321" w:author="Umer" w:date="2020-10-31T23:14:00Z"/>
                <w:rFonts w:eastAsia="Times New Roman"/>
              </w:rPr>
            </w:pPr>
            <w:ins w:id="322" w:author="Umer" w:date="2020-10-31T23:14:00Z">
              <w:r w:rsidRPr="00A07956">
                <w:rPr>
                  <w:rFonts w:eastAsia="Times New Roman"/>
                  <w:color w:val="000000"/>
                </w:rPr>
                <w:t>Requirement Type:  Functional </w:t>
              </w:r>
            </w:ins>
          </w:p>
          <w:p w14:paraId="48B684C9" w14:textId="77777777" w:rsidR="0016485D" w:rsidRPr="00A07956" w:rsidRDefault="0016485D" w:rsidP="006911EC">
            <w:pPr>
              <w:shd w:val="clear" w:color="auto" w:fill="FFFFFF"/>
              <w:spacing w:before="0"/>
              <w:jc w:val="left"/>
              <w:rPr>
                <w:ins w:id="323" w:author="Umer" w:date="2020-10-31T23:14:00Z"/>
                <w:rFonts w:eastAsia="Times New Roman"/>
              </w:rPr>
            </w:pPr>
            <w:ins w:id="324" w:author="Umer" w:date="2020-10-31T23:14:00Z">
              <w:r w:rsidRPr="00A07956">
                <w:rPr>
                  <w:rFonts w:eastAsia="Times New Roman"/>
                  <w:color w:val="000000"/>
                </w:rPr>
                <w:t>Event/use case#: PreGame3, PostGame3, Gameplay3</w:t>
              </w:r>
            </w:ins>
          </w:p>
          <w:p w14:paraId="1D10FF5E" w14:textId="77777777" w:rsidR="0016485D" w:rsidRPr="00A07956" w:rsidRDefault="0016485D" w:rsidP="006911EC">
            <w:pPr>
              <w:shd w:val="clear" w:color="auto" w:fill="FFFFFF"/>
              <w:spacing w:before="0"/>
              <w:jc w:val="left"/>
              <w:rPr>
                <w:ins w:id="325" w:author="Umer" w:date="2020-10-31T23:14:00Z"/>
                <w:rFonts w:eastAsia="Times New Roman"/>
              </w:rPr>
            </w:pPr>
            <w:ins w:id="326" w:author="Umer" w:date="2020-10-31T23:14:00Z">
              <w:r w:rsidRPr="00A07956">
                <w:rPr>
                  <w:rFonts w:eastAsia="Times New Roman"/>
                  <w:color w:val="000000"/>
                </w:rPr>
                <w:t>Description: The system must allow for in-game communication during the party server</w:t>
              </w:r>
            </w:ins>
          </w:p>
          <w:p w14:paraId="302185A7" w14:textId="77777777" w:rsidR="0016485D" w:rsidRPr="00A07956" w:rsidRDefault="0016485D" w:rsidP="006911EC">
            <w:pPr>
              <w:shd w:val="clear" w:color="auto" w:fill="FFFFFF"/>
              <w:spacing w:before="0"/>
              <w:jc w:val="left"/>
              <w:rPr>
                <w:ins w:id="327" w:author="Umer" w:date="2020-10-31T23:14:00Z"/>
                <w:rFonts w:eastAsia="Times New Roman"/>
              </w:rPr>
            </w:pPr>
            <w:ins w:id="328" w:author="Umer" w:date="2020-10-31T23:14:00Z">
              <w:r w:rsidRPr="00A07956">
                <w:rPr>
                  <w:rFonts w:eastAsia="Times New Roman"/>
                  <w:color w:val="000000"/>
                </w:rPr>
                <w:t>Rationale: Data sent by one user should be visible to everyone else in the party</w:t>
              </w:r>
            </w:ins>
          </w:p>
          <w:p w14:paraId="11111C9B" w14:textId="77777777" w:rsidR="0016485D" w:rsidRPr="00A07956" w:rsidRDefault="0016485D" w:rsidP="006911EC">
            <w:pPr>
              <w:shd w:val="clear" w:color="auto" w:fill="FFFFFF"/>
              <w:spacing w:before="0"/>
              <w:jc w:val="left"/>
              <w:rPr>
                <w:ins w:id="329" w:author="Umer" w:date="2020-10-31T23:14:00Z"/>
                <w:rFonts w:eastAsia="Times New Roman"/>
              </w:rPr>
            </w:pPr>
            <w:ins w:id="330" w:author="Umer" w:date="2020-10-31T23:14:00Z">
              <w:r w:rsidRPr="00A07956">
                <w:rPr>
                  <w:rFonts w:eastAsia="Times New Roman"/>
                  <w:color w:val="000000"/>
                </w:rPr>
                <w:t>Originator: Client, system administrator</w:t>
              </w:r>
            </w:ins>
          </w:p>
          <w:p w14:paraId="58831DFB" w14:textId="77777777" w:rsidR="0016485D" w:rsidRPr="00A07956" w:rsidRDefault="0016485D" w:rsidP="006911EC">
            <w:pPr>
              <w:shd w:val="clear" w:color="auto" w:fill="FFFFFF"/>
              <w:spacing w:before="0"/>
              <w:jc w:val="left"/>
              <w:rPr>
                <w:ins w:id="331" w:author="Umer" w:date="2020-10-31T23:14:00Z"/>
                <w:rFonts w:eastAsia="Times New Roman"/>
              </w:rPr>
            </w:pPr>
            <w:ins w:id="332" w:author="Umer" w:date="2020-10-31T23:14:00Z">
              <w:r w:rsidRPr="00A07956">
                <w:rPr>
                  <w:rFonts w:eastAsia="Times New Roman"/>
                  <w:color w:val="000000"/>
                </w:rPr>
                <w:t>Fit Criterion: Data entered by the user matches harassment policy.</w:t>
              </w:r>
            </w:ins>
          </w:p>
          <w:p w14:paraId="3921FE73" w14:textId="77777777" w:rsidR="0016485D" w:rsidRPr="00A07956" w:rsidRDefault="0016485D" w:rsidP="006911EC">
            <w:pPr>
              <w:shd w:val="clear" w:color="auto" w:fill="FFFFFF"/>
              <w:spacing w:before="0"/>
              <w:jc w:val="left"/>
              <w:rPr>
                <w:ins w:id="333" w:author="Umer" w:date="2020-10-31T23:14:00Z"/>
                <w:rFonts w:eastAsia="Times New Roman"/>
              </w:rPr>
            </w:pPr>
            <w:ins w:id="334" w:author="Umer" w:date="2020-10-31T23:14:00Z">
              <w:r w:rsidRPr="00A07956">
                <w:rPr>
                  <w:rFonts w:eastAsia="Times New Roman"/>
                  <w:color w:val="000000"/>
                </w:rPr>
                <w:t>Customers Satisfaction:  4</w:t>
              </w:r>
            </w:ins>
          </w:p>
          <w:p w14:paraId="682B5A91" w14:textId="77777777" w:rsidR="0016485D" w:rsidRPr="00A07956" w:rsidRDefault="0016485D" w:rsidP="006911EC">
            <w:pPr>
              <w:shd w:val="clear" w:color="auto" w:fill="FFFFFF"/>
              <w:spacing w:before="0"/>
              <w:jc w:val="left"/>
              <w:rPr>
                <w:ins w:id="335" w:author="Umer" w:date="2020-10-31T23:14:00Z"/>
                <w:rFonts w:eastAsia="Times New Roman"/>
              </w:rPr>
            </w:pPr>
            <w:ins w:id="336" w:author="Umer" w:date="2020-10-31T23:14:00Z">
              <w:r w:rsidRPr="00A07956">
                <w:rPr>
                  <w:rFonts w:eastAsia="Times New Roman"/>
                  <w:color w:val="000000"/>
                </w:rPr>
                <w:t>Customer Dissatisfaction: 5</w:t>
              </w:r>
            </w:ins>
          </w:p>
          <w:p w14:paraId="623E4FE1" w14:textId="77777777" w:rsidR="0016485D" w:rsidRPr="00A07956" w:rsidRDefault="0016485D" w:rsidP="006911EC">
            <w:pPr>
              <w:shd w:val="clear" w:color="auto" w:fill="FFFFFF"/>
              <w:spacing w:before="0"/>
              <w:jc w:val="left"/>
              <w:rPr>
                <w:ins w:id="337" w:author="Umer" w:date="2020-10-31T23:14:00Z"/>
                <w:rFonts w:eastAsia="Times New Roman"/>
              </w:rPr>
            </w:pPr>
            <w:ins w:id="338" w:author="Umer" w:date="2020-10-31T23:14:00Z">
              <w:r w:rsidRPr="00A07956">
                <w:rPr>
                  <w:rFonts w:eastAsia="Times New Roman"/>
                  <w:color w:val="000000"/>
                </w:rPr>
                <w:t>Priority: high</w:t>
              </w:r>
            </w:ins>
          </w:p>
          <w:p w14:paraId="0B8B5776" w14:textId="77777777" w:rsidR="0016485D" w:rsidRPr="00A07956" w:rsidRDefault="0016485D" w:rsidP="006911EC">
            <w:pPr>
              <w:shd w:val="clear" w:color="auto" w:fill="FFFFFF"/>
              <w:spacing w:before="0" w:after="240"/>
              <w:jc w:val="left"/>
              <w:rPr>
                <w:ins w:id="339" w:author="Umer" w:date="2020-10-31T23:14:00Z"/>
                <w:rFonts w:eastAsia="Times New Roman"/>
              </w:rPr>
            </w:pPr>
            <w:ins w:id="340" w:author="Umer" w:date="2020-10-31T23:14:00Z">
              <w:r w:rsidRPr="00A07956">
                <w:rPr>
                  <w:rFonts w:eastAsia="Times New Roman"/>
                  <w:color w:val="000000"/>
                </w:rPr>
                <w:t>History: Created 10/23/20</w:t>
              </w:r>
            </w:ins>
          </w:p>
        </w:tc>
      </w:tr>
    </w:tbl>
    <w:p w14:paraId="538AE586" w14:textId="77777777" w:rsidR="0016485D" w:rsidRPr="00A07956" w:rsidRDefault="0016485D" w:rsidP="0016485D">
      <w:pPr>
        <w:spacing w:after="240"/>
        <w:jc w:val="left"/>
        <w:rPr>
          <w:ins w:id="341" w:author="Umer" w:date="2020-10-31T23:14:00Z"/>
          <w:rFonts w:eastAsia="Times New Roman"/>
        </w:rPr>
      </w:pPr>
    </w:p>
    <w:tbl>
      <w:tblPr>
        <w:tblW w:w="0" w:type="auto"/>
        <w:tblCellMar>
          <w:top w:w="15" w:type="dxa"/>
          <w:left w:w="15" w:type="dxa"/>
          <w:bottom w:w="15" w:type="dxa"/>
          <w:right w:w="15" w:type="dxa"/>
        </w:tblCellMar>
        <w:tblLook w:val="04A0" w:firstRow="1" w:lastRow="0" w:firstColumn="1" w:lastColumn="0" w:noHBand="0" w:noVBand="1"/>
        <w:tblPrChange w:id="342" w:author="Umer" w:date="2020-10-31T23:14:00Z">
          <w:tblPr>
            <w:tblW w:w="0" w:type="auto"/>
            <w:tblCellMar>
              <w:top w:w="15" w:type="dxa"/>
              <w:left w:w="15" w:type="dxa"/>
              <w:bottom w:w="15" w:type="dxa"/>
              <w:right w:w="15" w:type="dxa"/>
            </w:tblCellMar>
            <w:tblLook w:val="04A0" w:firstRow="1" w:lastRow="0" w:firstColumn="1" w:lastColumn="0" w:noHBand="0" w:noVBand="1"/>
          </w:tblPr>
        </w:tblPrChange>
      </w:tblPr>
      <w:tblGrid>
        <w:gridCol w:w="9340"/>
        <w:tblGridChange w:id="343">
          <w:tblGrid>
            <w:gridCol w:w="9340"/>
          </w:tblGrid>
        </w:tblGridChange>
      </w:tblGrid>
      <w:tr w:rsidR="0016485D" w:rsidRPr="00A07956" w14:paraId="12B47C98" w14:textId="77777777" w:rsidTr="006911EC">
        <w:trPr>
          <w:trHeight w:val="3417"/>
          <w:ins w:id="344" w:author="Umer" w:date="2020-10-31T23:14:00Z"/>
          <w:trPrChange w:id="345" w:author="Umer" w:date="2020-10-31T23:14:00Z">
            <w:trPr>
              <w:trHeight w:val="5700"/>
            </w:trPr>
          </w:trPrChange>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6" w:author="Umer" w:date="2020-10-31T23:14: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9425AA" w14:textId="77777777" w:rsidR="0016485D" w:rsidRPr="00A07956" w:rsidRDefault="0016485D" w:rsidP="006911EC">
            <w:pPr>
              <w:shd w:val="clear" w:color="auto" w:fill="FFFFFF"/>
              <w:spacing w:before="0"/>
              <w:jc w:val="left"/>
              <w:rPr>
                <w:ins w:id="347" w:author="Umer" w:date="2020-10-31T23:14:00Z"/>
                <w:rFonts w:eastAsia="Times New Roman"/>
              </w:rPr>
            </w:pPr>
            <w:ins w:id="348" w:author="Umer" w:date="2020-10-31T23:14:00Z">
              <w:r w:rsidRPr="00A07956">
                <w:rPr>
                  <w:rFonts w:eastAsia="Times New Roman"/>
                  <w:color w:val="000000"/>
                </w:rPr>
                <w:t>Requirement #: PG3</w:t>
              </w:r>
            </w:ins>
          </w:p>
          <w:p w14:paraId="5875B862" w14:textId="77777777" w:rsidR="0016485D" w:rsidRPr="00A07956" w:rsidRDefault="0016485D" w:rsidP="006911EC">
            <w:pPr>
              <w:shd w:val="clear" w:color="auto" w:fill="FFFFFF"/>
              <w:spacing w:before="0"/>
              <w:jc w:val="left"/>
              <w:rPr>
                <w:ins w:id="349" w:author="Umer" w:date="2020-10-31T23:14:00Z"/>
                <w:rFonts w:eastAsia="Times New Roman"/>
              </w:rPr>
            </w:pPr>
            <w:ins w:id="350" w:author="Umer" w:date="2020-10-31T23:14:00Z">
              <w:r w:rsidRPr="00A07956">
                <w:rPr>
                  <w:rFonts w:eastAsia="Times New Roman"/>
                  <w:color w:val="000000"/>
                </w:rPr>
                <w:t>Requirement Type:  Functional </w:t>
              </w:r>
            </w:ins>
          </w:p>
          <w:p w14:paraId="372F6856" w14:textId="77777777" w:rsidR="0016485D" w:rsidRPr="00A07956" w:rsidRDefault="0016485D" w:rsidP="006911EC">
            <w:pPr>
              <w:shd w:val="clear" w:color="auto" w:fill="FFFFFF"/>
              <w:spacing w:before="0"/>
              <w:jc w:val="left"/>
              <w:rPr>
                <w:ins w:id="351" w:author="Umer" w:date="2020-10-31T23:14:00Z"/>
                <w:rFonts w:eastAsia="Times New Roman"/>
              </w:rPr>
            </w:pPr>
            <w:ins w:id="352" w:author="Umer" w:date="2020-10-31T23:14:00Z">
              <w:r w:rsidRPr="00A07956">
                <w:rPr>
                  <w:rFonts w:eastAsia="Times New Roman"/>
                  <w:color w:val="000000"/>
                </w:rPr>
                <w:t>Event/use case#: PreGame5</w:t>
              </w:r>
            </w:ins>
          </w:p>
          <w:p w14:paraId="30C271D3" w14:textId="77777777" w:rsidR="0016485D" w:rsidRPr="00A07956" w:rsidRDefault="0016485D" w:rsidP="006911EC">
            <w:pPr>
              <w:shd w:val="clear" w:color="auto" w:fill="FFFFFF"/>
              <w:spacing w:before="0"/>
              <w:jc w:val="left"/>
              <w:rPr>
                <w:ins w:id="353" w:author="Umer" w:date="2020-10-31T23:14:00Z"/>
                <w:rFonts w:eastAsia="Times New Roman"/>
              </w:rPr>
            </w:pPr>
            <w:ins w:id="354" w:author="Umer" w:date="2020-10-31T23:14:00Z">
              <w:r w:rsidRPr="00A07956">
                <w:rPr>
                  <w:rFonts w:eastAsia="Times New Roman"/>
                  <w:color w:val="000000"/>
                </w:rPr>
                <w:t>Description: The system must have a mechanism for users to report other unfriendly players.</w:t>
              </w:r>
            </w:ins>
          </w:p>
          <w:p w14:paraId="2E95898A" w14:textId="77777777" w:rsidR="0016485D" w:rsidRPr="00A07956" w:rsidRDefault="0016485D" w:rsidP="006911EC">
            <w:pPr>
              <w:shd w:val="clear" w:color="auto" w:fill="FFFFFF"/>
              <w:spacing w:before="0"/>
              <w:jc w:val="left"/>
              <w:rPr>
                <w:ins w:id="355" w:author="Umer" w:date="2020-10-31T23:14:00Z"/>
                <w:rFonts w:eastAsia="Times New Roman"/>
              </w:rPr>
            </w:pPr>
            <w:ins w:id="356" w:author="Umer" w:date="2020-10-31T23:14:00Z">
              <w:r w:rsidRPr="00A07956">
                <w:rPr>
                  <w:rFonts w:eastAsia="Times New Roman"/>
                  <w:color w:val="000000"/>
                </w:rPr>
                <w:t>Rationale: Multiple options must be presented so the user can decide what type of harassment was done.</w:t>
              </w:r>
            </w:ins>
          </w:p>
          <w:p w14:paraId="39CA3D76" w14:textId="77777777" w:rsidR="0016485D" w:rsidRPr="00A07956" w:rsidRDefault="0016485D" w:rsidP="006911EC">
            <w:pPr>
              <w:shd w:val="clear" w:color="auto" w:fill="FFFFFF"/>
              <w:spacing w:before="0"/>
              <w:jc w:val="left"/>
              <w:rPr>
                <w:ins w:id="357" w:author="Umer" w:date="2020-10-31T23:14:00Z"/>
                <w:rFonts w:eastAsia="Times New Roman"/>
              </w:rPr>
            </w:pPr>
            <w:ins w:id="358" w:author="Umer" w:date="2020-10-31T23:14:00Z">
              <w:r w:rsidRPr="00A07956">
                <w:rPr>
                  <w:rFonts w:eastAsia="Times New Roman"/>
                  <w:color w:val="000000"/>
                </w:rPr>
                <w:t>Originator: user, system administrator</w:t>
              </w:r>
            </w:ins>
          </w:p>
          <w:p w14:paraId="1EA4B8E7" w14:textId="77777777" w:rsidR="0016485D" w:rsidRPr="00A07956" w:rsidRDefault="0016485D" w:rsidP="006911EC">
            <w:pPr>
              <w:shd w:val="clear" w:color="auto" w:fill="FFFFFF"/>
              <w:spacing w:before="0"/>
              <w:jc w:val="left"/>
              <w:rPr>
                <w:ins w:id="359" w:author="Umer" w:date="2020-10-31T23:14:00Z"/>
                <w:rFonts w:eastAsia="Times New Roman"/>
              </w:rPr>
            </w:pPr>
            <w:ins w:id="360" w:author="Umer" w:date="2020-10-31T23:14:00Z">
              <w:r w:rsidRPr="00A07956">
                <w:rPr>
                  <w:rFonts w:eastAsia="Times New Roman"/>
                  <w:color w:val="000000"/>
                </w:rPr>
                <w:t>Fit Criterion: Users have full ability to send as many reports as they like.</w:t>
              </w:r>
            </w:ins>
          </w:p>
          <w:p w14:paraId="30563203" w14:textId="77777777" w:rsidR="0016485D" w:rsidRPr="00A07956" w:rsidRDefault="0016485D" w:rsidP="006911EC">
            <w:pPr>
              <w:shd w:val="clear" w:color="auto" w:fill="FFFFFF"/>
              <w:spacing w:before="0"/>
              <w:jc w:val="left"/>
              <w:rPr>
                <w:ins w:id="361" w:author="Umer" w:date="2020-10-31T23:14:00Z"/>
                <w:rFonts w:eastAsia="Times New Roman"/>
              </w:rPr>
            </w:pPr>
            <w:ins w:id="362" w:author="Umer" w:date="2020-10-31T23:14:00Z">
              <w:r w:rsidRPr="00A07956">
                <w:rPr>
                  <w:rFonts w:eastAsia="Times New Roman"/>
                  <w:color w:val="000000"/>
                </w:rPr>
                <w:t>Customers Satisfaction:  5</w:t>
              </w:r>
            </w:ins>
          </w:p>
          <w:p w14:paraId="75C96A7D" w14:textId="77777777" w:rsidR="0016485D" w:rsidRPr="00A07956" w:rsidRDefault="0016485D" w:rsidP="006911EC">
            <w:pPr>
              <w:shd w:val="clear" w:color="auto" w:fill="FFFFFF"/>
              <w:spacing w:before="0"/>
              <w:jc w:val="left"/>
              <w:rPr>
                <w:ins w:id="363" w:author="Umer" w:date="2020-10-31T23:14:00Z"/>
                <w:rFonts w:eastAsia="Times New Roman"/>
              </w:rPr>
            </w:pPr>
            <w:ins w:id="364" w:author="Umer" w:date="2020-10-31T23:14:00Z">
              <w:r w:rsidRPr="00A07956">
                <w:rPr>
                  <w:rFonts w:eastAsia="Times New Roman"/>
                  <w:color w:val="000000"/>
                </w:rPr>
                <w:t>Customer Dissatisfaction: 5</w:t>
              </w:r>
            </w:ins>
          </w:p>
          <w:p w14:paraId="4B072F9A" w14:textId="77777777" w:rsidR="0016485D" w:rsidRPr="00A07956" w:rsidRDefault="0016485D" w:rsidP="006911EC">
            <w:pPr>
              <w:shd w:val="clear" w:color="auto" w:fill="FFFFFF"/>
              <w:spacing w:before="0"/>
              <w:jc w:val="left"/>
              <w:rPr>
                <w:ins w:id="365" w:author="Umer" w:date="2020-10-31T23:14:00Z"/>
                <w:rFonts w:eastAsia="Times New Roman"/>
              </w:rPr>
            </w:pPr>
            <w:ins w:id="366" w:author="Umer" w:date="2020-10-31T23:14:00Z">
              <w:r w:rsidRPr="00A07956">
                <w:rPr>
                  <w:rFonts w:eastAsia="Times New Roman"/>
                  <w:color w:val="000000"/>
                </w:rPr>
                <w:t>Priority: high</w:t>
              </w:r>
            </w:ins>
          </w:p>
          <w:p w14:paraId="6DB9F9E3" w14:textId="77777777" w:rsidR="0016485D" w:rsidRPr="00A07956" w:rsidRDefault="0016485D" w:rsidP="006911EC">
            <w:pPr>
              <w:shd w:val="clear" w:color="auto" w:fill="FFFFFF"/>
              <w:spacing w:before="0" w:after="240"/>
              <w:jc w:val="left"/>
              <w:rPr>
                <w:ins w:id="367" w:author="Umer" w:date="2020-10-31T23:14:00Z"/>
                <w:rFonts w:eastAsia="Times New Roman"/>
              </w:rPr>
            </w:pPr>
            <w:ins w:id="368" w:author="Umer" w:date="2020-10-31T23:14:00Z">
              <w:r w:rsidRPr="00A07956">
                <w:rPr>
                  <w:rFonts w:eastAsia="Times New Roman"/>
                  <w:color w:val="000000"/>
                </w:rPr>
                <w:t>Histo</w:t>
              </w:r>
              <w:r>
                <w:rPr>
                  <w:rFonts w:eastAsia="Times New Roman"/>
                  <w:color w:val="000000"/>
                </w:rPr>
                <w:t>r</w:t>
              </w:r>
              <w:r w:rsidRPr="00A07956">
                <w:rPr>
                  <w:rFonts w:eastAsia="Times New Roman"/>
                  <w:color w:val="000000"/>
                </w:rPr>
                <w:t>y: Created 10/23/20</w:t>
              </w:r>
            </w:ins>
          </w:p>
        </w:tc>
      </w:tr>
    </w:tbl>
    <w:p w14:paraId="311C81E6" w14:textId="77777777" w:rsidR="0016485D" w:rsidRPr="005071B0" w:rsidRDefault="0016485D" w:rsidP="0016485D">
      <w:pPr>
        <w:spacing w:before="0"/>
        <w:jc w:val="left"/>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6485D" w:rsidRPr="005071B0" w14:paraId="61FD77B6" w14:textId="77777777" w:rsidTr="006911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0349D"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lastRenderedPageBreak/>
              <w:t xml:space="preserve">Requirement #: </w:t>
            </w:r>
            <w:r>
              <w:rPr>
                <w:rFonts w:eastAsia="Times New Roman"/>
                <w:color w:val="000000"/>
              </w:rPr>
              <w:t>GP</w:t>
            </w:r>
            <w:r w:rsidRPr="005071B0">
              <w:rPr>
                <w:rFonts w:eastAsia="Times New Roman"/>
                <w:color w:val="000000"/>
              </w:rPr>
              <w:t>1</w:t>
            </w:r>
          </w:p>
          <w:p w14:paraId="5BDF3FA1"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Requirement Type:  Functional </w:t>
            </w:r>
          </w:p>
          <w:p w14:paraId="1E98E01A"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Event/use case#:</w:t>
            </w:r>
            <w:r>
              <w:rPr>
                <w:rFonts w:eastAsia="Times New Roman"/>
                <w:color w:val="000000"/>
              </w:rPr>
              <w:t xml:space="preserve"> gameplay1</w:t>
            </w:r>
          </w:p>
          <w:p w14:paraId="69DA0C66"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w:t>
            </w:r>
          </w:p>
          <w:p w14:paraId="6D1AA5C7"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Description: The system shall be let the user know once a session has </w:t>
            </w:r>
            <w:r>
              <w:rPr>
                <w:rFonts w:eastAsia="Times New Roman"/>
                <w:color w:val="000000"/>
              </w:rPr>
              <w:t>begun</w:t>
            </w:r>
            <w:r w:rsidRPr="005071B0">
              <w:rPr>
                <w:rFonts w:eastAsia="Times New Roman"/>
                <w:color w:val="000000"/>
              </w:rPr>
              <w:t> </w:t>
            </w:r>
          </w:p>
          <w:p w14:paraId="3256C5BF"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Rationale: Once</w:t>
            </w:r>
            <w:r>
              <w:rPr>
                <w:rFonts w:eastAsia="Times New Roman"/>
                <w:color w:val="000000"/>
              </w:rPr>
              <w:t xml:space="preserve"> the user initiates a game, the</w:t>
            </w:r>
            <w:r w:rsidRPr="005071B0">
              <w:rPr>
                <w:rFonts w:eastAsia="Times New Roman"/>
                <w:color w:val="000000"/>
              </w:rPr>
              <w:t xml:space="preserve"> game start. Thus the System must have a way of mentioning that end to the user</w:t>
            </w:r>
          </w:p>
          <w:p w14:paraId="45ECED01"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Originator: System administrator</w:t>
            </w:r>
          </w:p>
          <w:p w14:paraId="2D4D172E"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Fit Criterion: To test this, all possible ways of </w:t>
            </w:r>
            <w:r>
              <w:rPr>
                <w:rFonts w:eastAsia="Times New Roman"/>
                <w:color w:val="000000"/>
              </w:rPr>
              <w:t>starting</w:t>
            </w:r>
            <w:r w:rsidRPr="005071B0">
              <w:rPr>
                <w:rFonts w:eastAsia="Times New Roman"/>
                <w:color w:val="000000"/>
              </w:rPr>
              <w:t xml:space="preserve"> a game must be covered for and must lead to the same result</w:t>
            </w:r>
          </w:p>
          <w:p w14:paraId="017F150F" w14:textId="77777777" w:rsidR="0016485D" w:rsidRPr="005071B0" w:rsidRDefault="0016485D" w:rsidP="006911EC">
            <w:pPr>
              <w:shd w:val="clear" w:color="auto" w:fill="FFFFFF"/>
              <w:spacing w:before="0"/>
              <w:jc w:val="left"/>
              <w:rPr>
                <w:rFonts w:eastAsia="Times New Roman"/>
              </w:rPr>
            </w:pPr>
            <w:r w:rsidRPr="005071B0">
              <w:rPr>
                <w:rFonts w:eastAsia="Times New Roman"/>
              </w:rPr>
              <w:t> </w:t>
            </w:r>
          </w:p>
          <w:p w14:paraId="03578FA8"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Customers Satisfaction:  4</w:t>
            </w:r>
          </w:p>
          <w:p w14:paraId="512EE424"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Customer Dissatisfaction: 5</w:t>
            </w:r>
          </w:p>
          <w:p w14:paraId="0EF322B0"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Priority: high</w:t>
            </w:r>
          </w:p>
          <w:p w14:paraId="208679DB"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History: Created 10/23/20</w:t>
            </w:r>
          </w:p>
        </w:tc>
      </w:tr>
    </w:tbl>
    <w:p w14:paraId="53E660F3" w14:textId="77777777" w:rsidR="0016485D" w:rsidRPr="005071B0" w:rsidRDefault="0016485D" w:rsidP="0016485D">
      <w:pPr>
        <w:spacing w:before="0"/>
        <w:jc w:val="left"/>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6485D" w:rsidRPr="005071B0" w14:paraId="065A5E3E" w14:textId="77777777" w:rsidTr="006911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23054"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Requirement #: </w:t>
            </w:r>
            <w:r>
              <w:rPr>
                <w:rFonts w:eastAsia="Times New Roman"/>
                <w:color w:val="000000"/>
              </w:rPr>
              <w:t>GP2</w:t>
            </w:r>
          </w:p>
          <w:p w14:paraId="62A4EF7D"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Requirement Type:  Functional </w:t>
            </w:r>
          </w:p>
          <w:p w14:paraId="6C847A9B"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Event/use case#: </w:t>
            </w:r>
            <w:r>
              <w:rPr>
                <w:rFonts w:eastAsia="Times New Roman"/>
                <w:color w:val="000000"/>
              </w:rPr>
              <w:t>gameplay2</w:t>
            </w:r>
          </w:p>
          <w:p w14:paraId="3160713D"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w:t>
            </w:r>
          </w:p>
          <w:p w14:paraId="5BE4FE69"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Description: The system shall be let the user know once a </w:t>
            </w:r>
            <w:r>
              <w:rPr>
                <w:rFonts w:eastAsia="Times New Roman"/>
                <w:color w:val="000000"/>
              </w:rPr>
              <w:t>milestone is achieved</w:t>
            </w:r>
            <w:r w:rsidRPr="005071B0">
              <w:rPr>
                <w:rFonts w:eastAsia="Times New Roman"/>
                <w:color w:val="000000"/>
              </w:rPr>
              <w:t> </w:t>
            </w:r>
          </w:p>
          <w:p w14:paraId="7B00E665"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Rationale: </w:t>
            </w:r>
            <w:r>
              <w:rPr>
                <w:rFonts w:eastAsia="Times New Roman"/>
                <w:color w:val="000000"/>
              </w:rPr>
              <w:t>During the game, the user can use certain power charm moves after attaining certain amount of milestones and achievements. This will help the user be motivated to buy new items and continue to play the game to strive for a new item.</w:t>
            </w:r>
          </w:p>
          <w:p w14:paraId="6C93B23D"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Originator: System administrator</w:t>
            </w:r>
          </w:p>
          <w:p w14:paraId="7929D09B"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Fit Criterion: To test this, all possible ways of </w:t>
            </w:r>
            <w:r>
              <w:rPr>
                <w:rFonts w:eastAsia="Times New Roman"/>
                <w:color w:val="000000"/>
              </w:rPr>
              <w:t xml:space="preserve">earning a milestone </w:t>
            </w:r>
            <w:r w:rsidRPr="005071B0">
              <w:rPr>
                <w:rFonts w:eastAsia="Times New Roman"/>
                <w:color w:val="000000"/>
              </w:rPr>
              <w:t>must be covered for and must lead to the same result</w:t>
            </w:r>
          </w:p>
          <w:p w14:paraId="5434D3A7" w14:textId="77777777" w:rsidR="0016485D" w:rsidRPr="005071B0" w:rsidRDefault="0016485D" w:rsidP="006911EC">
            <w:pPr>
              <w:shd w:val="clear" w:color="auto" w:fill="FFFFFF"/>
              <w:spacing w:before="0"/>
              <w:jc w:val="left"/>
              <w:rPr>
                <w:rFonts w:eastAsia="Times New Roman"/>
              </w:rPr>
            </w:pPr>
            <w:r w:rsidRPr="005071B0">
              <w:rPr>
                <w:rFonts w:eastAsia="Times New Roman"/>
              </w:rPr>
              <w:t> </w:t>
            </w:r>
          </w:p>
          <w:p w14:paraId="09A88590"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Customers Satisfaction:  </w:t>
            </w:r>
            <w:r>
              <w:rPr>
                <w:rFonts w:eastAsia="Times New Roman"/>
                <w:color w:val="000000"/>
              </w:rPr>
              <w:t>5</w:t>
            </w:r>
          </w:p>
          <w:p w14:paraId="21189B43"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Customer Dissatisfaction: 5</w:t>
            </w:r>
          </w:p>
          <w:p w14:paraId="48092AC9"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Priority: high</w:t>
            </w:r>
          </w:p>
          <w:p w14:paraId="22BB4BDF"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History: Created 10/23/20</w:t>
            </w:r>
          </w:p>
        </w:tc>
      </w:tr>
    </w:tbl>
    <w:p w14:paraId="53DE14CA" w14:textId="77777777" w:rsidR="0016485D" w:rsidRPr="005071B0" w:rsidRDefault="0016485D" w:rsidP="0016485D">
      <w:pPr>
        <w:spacing w:before="0"/>
        <w:jc w:val="left"/>
        <w:rPr>
          <w:rFonts w:eastAsia="Times New Roman"/>
        </w:rPr>
      </w:pPr>
    </w:p>
    <w:p w14:paraId="09D05FEE" w14:textId="77777777" w:rsidR="0016485D" w:rsidRPr="005071B0" w:rsidRDefault="0016485D" w:rsidP="0016485D">
      <w:pPr>
        <w:spacing w:before="0"/>
        <w:jc w:val="left"/>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6485D" w:rsidRPr="005071B0" w14:paraId="51DD4D53" w14:textId="77777777" w:rsidTr="006911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CD912"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Requirement #: </w:t>
            </w:r>
            <w:r>
              <w:rPr>
                <w:rFonts w:eastAsia="Times New Roman"/>
                <w:color w:val="000000"/>
              </w:rPr>
              <w:t>GP3</w:t>
            </w:r>
          </w:p>
          <w:p w14:paraId="14205671"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Requirement Type:  Functional </w:t>
            </w:r>
          </w:p>
          <w:p w14:paraId="37A0EACB"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Event/use case#:</w:t>
            </w:r>
            <w:r>
              <w:rPr>
                <w:rFonts w:eastAsia="Times New Roman"/>
                <w:color w:val="000000"/>
              </w:rPr>
              <w:t xml:space="preserve"> gameplay4</w:t>
            </w:r>
          </w:p>
          <w:p w14:paraId="335C3B00"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w:t>
            </w:r>
          </w:p>
          <w:p w14:paraId="74502CE3"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Description: The system shall be let the user know </w:t>
            </w:r>
            <w:r>
              <w:rPr>
                <w:rFonts w:eastAsia="Times New Roman"/>
                <w:color w:val="000000"/>
              </w:rPr>
              <w:t>when a power charm feature is being used</w:t>
            </w:r>
            <w:r w:rsidRPr="005071B0">
              <w:rPr>
                <w:rFonts w:eastAsia="Times New Roman"/>
                <w:color w:val="000000"/>
              </w:rPr>
              <w:t> </w:t>
            </w:r>
          </w:p>
          <w:p w14:paraId="42D70204"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Rationale: Once a </w:t>
            </w:r>
            <w:r>
              <w:rPr>
                <w:rFonts w:eastAsia="Times New Roman"/>
                <w:color w:val="000000"/>
              </w:rPr>
              <w:t>user initiates his power charm, the other users in the game lobby will need to strategically plan their next moves to compete for a win</w:t>
            </w:r>
          </w:p>
          <w:p w14:paraId="4D752F8A"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Originator: System administrator</w:t>
            </w:r>
          </w:p>
          <w:p w14:paraId="23ADA40A"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Fit Criterion: To test this, all possible ways of </w:t>
            </w:r>
            <w:r>
              <w:rPr>
                <w:rFonts w:eastAsia="Times New Roman"/>
                <w:color w:val="000000"/>
              </w:rPr>
              <w:t>initiating a power charm feature</w:t>
            </w:r>
            <w:r w:rsidRPr="005071B0">
              <w:rPr>
                <w:rFonts w:eastAsia="Times New Roman"/>
                <w:color w:val="000000"/>
              </w:rPr>
              <w:t xml:space="preserve"> must be covered for and must lead to the same result</w:t>
            </w:r>
          </w:p>
          <w:p w14:paraId="577AE47B" w14:textId="77777777" w:rsidR="0016485D" w:rsidRPr="005071B0" w:rsidRDefault="0016485D" w:rsidP="006911EC">
            <w:pPr>
              <w:shd w:val="clear" w:color="auto" w:fill="FFFFFF"/>
              <w:spacing w:before="0"/>
              <w:jc w:val="left"/>
              <w:rPr>
                <w:rFonts w:eastAsia="Times New Roman"/>
              </w:rPr>
            </w:pPr>
            <w:r w:rsidRPr="005071B0">
              <w:rPr>
                <w:rFonts w:eastAsia="Times New Roman"/>
              </w:rPr>
              <w:lastRenderedPageBreak/>
              <w:t> </w:t>
            </w:r>
          </w:p>
          <w:p w14:paraId="209C1C26"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Customers Satisfaction:  </w:t>
            </w:r>
            <w:r>
              <w:rPr>
                <w:rFonts w:eastAsia="Times New Roman"/>
                <w:color w:val="000000"/>
              </w:rPr>
              <w:t>5</w:t>
            </w:r>
          </w:p>
          <w:p w14:paraId="1FF0B300"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Customer Dissatisfaction: 5</w:t>
            </w:r>
          </w:p>
          <w:p w14:paraId="700FCEA1"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Priority: high</w:t>
            </w:r>
          </w:p>
          <w:p w14:paraId="2976E935"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History: Created 10/23/20</w:t>
            </w:r>
          </w:p>
        </w:tc>
      </w:tr>
    </w:tbl>
    <w:p w14:paraId="31EC5666" w14:textId="77777777" w:rsidR="0016485D" w:rsidRPr="005071B0" w:rsidRDefault="0016485D" w:rsidP="0016485D">
      <w:pPr>
        <w:spacing w:before="0"/>
        <w:jc w:val="left"/>
        <w:rPr>
          <w:rFonts w:eastAsia="Times New Roman"/>
        </w:rPr>
      </w:pPr>
    </w:p>
    <w:p w14:paraId="52BB5A73" w14:textId="77777777" w:rsidR="0016485D" w:rsidRPr="005071B0" w:rsidRDefault="0016485D" w:rsidP="0016485D">
      <w:pPr>
        <w:spacing w:before="0"/>
        <w:jc w:val="left"/>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6485D" w:rsidRPr="005071B0" w14:paraId="54361590" w14:textId="77777777" w:rsidTr="006911E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9CDFB"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Requirement #: PG1</w:t>
            </w:r>
          </w:p>
          <w:p w14:paraId="59B01F14"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Requirement Type:  Functional </w:t>
            </w:r>
          </w:p>
          <w:p w14:paraId="54A516B5"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Event/use case#: </w:t>
            </w:r>
            <w:r>
              <w:rPr>
                <w:rFonts w:eastAsia="Times New Roman"/>
                <w:color w:val="000000"/>
              </w:rPr>
              <w:t>PostGame1, gameplay5</w:t>
            </w:r>
          </w:p>
          <w:p w14:paraId="5C6512CA"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w:t>
            </w:r>
          </w:p>
          <w:p w14:paraId="2C8EC4F2"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Description: The system shall be let the user know once a </w:t>
            </w:r>
            <w:r>
              <w:rPr>
                <w:rFonts w:eastAsia="Times New Roman"/>
                <w:color w:val="000000"/>
              </w:rPr>
              <w:t xml:space="preserve">user has won and the </w:t>
            </w:r>
            <w:r w:rsidRPr="005071B0">
              <w:rPr>
                <w:rFonts w:eastAsia="Times New Roman"/>
                <w:color w:val="000000"/>
              </w:rPr>
              <w:t>session has been completed</w:t>
            </w:r>
            <w:r>
              <w:rPr>
                <w:rFonts w:eastAsia="Times New Roman"/>
                <w:color w:val="000000"/>
              </w:rPr>
              <w:t xml:space="preserve"> </w:t>
            </w:r>
            <w:r w:rsidRPr="005071B0">
              <w:rPr>
                <w:rFonts w:eastAsia="Times New Roman"/>
                <w:color w:val="000000"/>
              </w:rPr>
              <w:t> </w:t>
            </w:r>
          </w:p>
          <w:p w14:paraId="7C265186"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Rationale: Once a game starts, it must end. Thus the System must have a way of mentioning that end to the user</w:t>
            </w:r>
          </w:p>
          <w:p w14:paraId="65128B2C"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Originator: System administrator</w:t>
            </w:r>
          </w:p>
          <w:p w14:paraId="1371FCD1"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Fit Criterion: To test this, all possible ways of ending a game must be covered for and must lead to the same result</w:t>
            </w:r>
          </w:p>
          <w:p w14:paraId="16FC8BA3" w14:textId="77777777" w:rsidR="0016485D" w:rsidRPr="005071B0" w:rsidRDefault="0016485D" w:rsidP="006911EC">
            <w:pPr>
              <w:shd w:val="clear" w:color="auto" w:fill="FFFFFF"/>
              <w:spacing w:before="0"/>
              <w:jc w:val="left"/>
              <w:rPr>
                <w:rFonts w:eastAsia="Times New Roman"/>
              </w:rPr>
            </w:pPr>
            <w:r w:rsidRPr="005071B0">
              <w:rPr>
                <w:rFonts w:eastAsia="Times New Roman"/>
              </w:rPr>
              <w:t> </w:t>
            </w:r>
          </w:p>
          <w:p w14:paraId="7185980C"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Customers Satisfaction:  4</w:t>
            </w:r>
          </w:p>
          <w:p w14:paraId="2D26E82A"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Customer Dissatisfaction: 5</w:t>
            </w:r>
          </w:p>
          <w:p w14:paraId="48A56B00"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Priority: high</w:t>
            </w:r>
          </w:p>
          <w:p w14:paraId="0D06AD61"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History: Created 10/23/20</w:t>
            </w:r>
          </w:p>
        </w:tc>
      </w:tr>
    </w:tbl>
    <w:p w14:paraId="39E61F69" w14:textId="77777777" w:rsidR="0016485D" w:rsidRPr="005071B0" w:rsidRDefault="0016485D" w:rsidP="0016485D">
      <w:pPr>
        <w:spacing w:before="0" w:after="240"/>
        <w:jc w:val="left"/>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16485D" w:rsidRPr="005071B0" w14:paraId="596070AF" w14:textId="77777777" w:rsidTr="006911EC">
        <w:trPr>
          <w:trHeight w:val="4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FE0C7"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Requirement #: PG2</w:t>
            </w:r>
          </w:p>
          <w:p w14:paraId="2F6EFFC5"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Requirement Type:  Functional </w:t>
            </w:r>
          </w:p>
          <w:p w14:paraId="5056FB5D"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Event/use case#: PostGame2</w:t>
            </w:r>
          </w:p>
          <w:p w14:paraId="33F5ED9C"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w:t>
            </w:r>
          </w:p>
          <w:p w14:paraId="7CA956CE"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Description: The system shall have a mechanism to allow the user to share their scores</w:t>
            </w:r>
          </w:p>
          <w:p w14:paraId="07741493"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Rationale: The user should be allowed to share their results with their friends on all the major Social Media platforms</w:t>
            </w:r>
          </w:p>
          <w:p w14:paraId="0B460912"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Originator: Client, system administrator</w:t>
            </w:r>
          </w:p>
          <w:p w14:paraId="18D6BDD3"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Fit Criterion: Ensure that any user has the ability to connect to a valid account on other websites and successfully make a post of some kind on it.</w:t>
            </w:r>
          </w:p>
          <w:p w14:paraId="013D09AB" w14:textId="77777777" w:rsidR="0016485D" w:rsidRPr="005071B0" w:rsidRDefault="0016485D" w:rsidP="006911EC">
            <w:pPr>
              <w:shd w:val="clear" w:color="auto" w:fill="FFFFFF"/>
              <w:spacing w:before="0"/>
              <w:jc w:val="left"/>
              <w:rPr>
                <w:rFonts w:eastAsia="Times New Roman"/>
              </w:rPr>
            </w:pPr>
            <w:r w:rsidRPr="005071B0">
              <w:rPr>
                <w:rFonts w:eastAsia="Times New Roman"/>
              </w:rPr>
              <w:t> </w:t>
            </w:r>
          </w:p>
          <w:p w14:paraId="1DA89993"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Customers Satisfaction:  4</w:t>
            </w:r>
          </w:p>
          <w:p w14:paraId="68185592"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Customer Dissatisfaction: 5</w:t>
            </w:r>
          </w:p>
          <w:p w14:paraId="0897BE16"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Priority: high</w:t>
            </w:r>
          </w:p>
          <w:p w14:paraId="40640D56"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History: Created 10/23/20</w:t>
            </w:r>
          </w:p>
        </w:tc>
      </w:tr>
    </w:tbl>
    <w:p w14:paraId="63CFDE9C" w14:textId="77777777" w:rsidR="0016485D" w:rsidRPr="005071B0" w:rsidRDefault="0016485D" w:rsidP="0016485D">
      <w:pPr>
        <w:spacing w:before="0" w:after="240"/>
        <w:jc w:val="left"/>
        <w:rPr>
          <w:rFonts w:eastAsia="Times New Roman"/>
        </w:rPr>
      </w:pPr>
    </w:p>
    <w:tbl>
      <w:tblPr>
        <w:tblW w:w="9440" w:type="dxa"/>
        <w:tblCellMar>
          <w:top w:w="15" w:type="dxa"/>
          <w:left w:w="15" w:type="dxa"/>
          <w:bottom w:w="15" w:type="dxa"/>
          <w:right w:w="15" w:type="dxa"/>
        </w:tblCellMar>
        <w:tblLook w:val="04A0" w:firstRow="1" w:lastRow="0" w:firstColumn="1" w:lastColumn="0" w:noHBand="0" w:noVBand="1"/>
      </w:tblPr>
      <w:tblGrid>
        <w:gridCol w:w="9440"/>
      </w:tblGrid>
      <w:tr w:rsidR="0016485D" w:rsidRPr="005071B0" w14:paraId="56628B1D" w14:textId="77777777" w:rsidTr="006911EC">
        <w:trPr>
          <w:trHeight w:val="3725"/>
        </w:trPr>
        <w:tc>
          <w:tcPr>
            <w:tcW w:w="9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BFC3C"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lastRenderedPageBreak/>
              <w:t>Requirement #: PG3</w:t>
            </w:r>
          </w:p>
          <w:p w14:paraId="53286369"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Requirement Type:  Functional </w:t>
            </w:r>
          </w:p>
          <w:p w14:paraId="4F7A9646"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Event/use case#: </w:t>
            </w:r>
            <w:r>
              <w:rPr>
                <w:rFonts w:eastAsia="Times New Roman"/>
                <w:color w:val="000000"/>
              </w:rPr>
              <w:t>PostGame3, gameplay3</w:t>
            </w:r>
          </w:p>
          <w:p w14:paraId="2CE3E12F"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w:t>
            </w:r>
          </w:p>
          <w:p w14:paraId="3D42952D"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Description: The system must allow for in-game communication</w:t>
            </w:r>
          </w:p>
          <w:p w14:paraId="3E61B5AA"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Rationale: Data entered by the user must be consistent</w:t>
            </w:r>
          </w:p>
          <w:p w14:paraId="45831E30"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Originator: Client, system administrator</w:t>
            </w:r>
          </w:p>
          <w:p w14:paraId="5229F2B3"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Fit Criterion: Data entered by the user matches data specifications</w:t>
            </w:r>
          </w:p>
          <w:p w14:paraId="2E50A002" w14:textId="77777777" w:rsidR="0016485D" w:rsidRPr="005071B0" w:rsidRDefault="0016485D" w:rsidP="006911EC">
            <w:pPr>
              <w:shd w:val="clear" w:color="auto" w:fill="FFFFFF"/>
              <w:spacing w:before="0"/>
              <w:jc w:val="left"/>
              <w:rPr>
                <w:rFonts w:eastAsia="Times New Roman"/>
              </w:rPr>
            </w:pPr>
            <w:r w:rsidRPr="005071B0">
              <w:rPr>
                <w:rFonts w:eastAsia="Times New Roman"/>
              </w:rPr>
              <w:t> </w:t>
            </w:r>
          </w:p>
          <w:p w14:paraId="6617448A"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Customers Satisfaction:  4</w:t>
            </w:r>
          </w:p>
          <w:p w14:paraId="25AD5DD7"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Customer Dissatisfaction: 5</w:t>
            </w:r>
          </w:p>
          <w:p w14:paraId="06F5D6AD"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Priority: high</w:t>
            </w:r>
          </w:p>
          <w:p w14:paraId="20396EF6"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History: Created 10/23/20</w:t>
            </w:r>
          </w:p>
        </w:tc>
      </w:tr>
    </w:tbl>
    <w:p w14:paraId="1D7FB6C5" w14:textId="77777777" w:rsidR="0016485D" w:rsidRPr="00722D3A" w:rsidRDefault="0016485D" w:rsidP="0016485D">
      <w:pPr>
        <w:pStyle w:val="Level2Text"/>
        <w:ind w:left="0"/>
      </w:pPr>
    </w:p>
    <w:tbl>
      <w:tblPr>
        <w:tblW w:w="9440" w:type="dxa"/>
        <w:tblCellMar>
          <w:top w:w="15" w:type="dxa"/>
          <w:left w:w="15" w:type="dxa"/>
          <w:bottom w:w="15" w:type="dxa"/>
          <w:right w:w="15" w:type="dxa"/>
        </w:tblCellMar>
        <w:tblLook w:val="04A0" w:firstRow="1" w:lastRow="0" w:firstColumn="1" w:lastColumn="0" w:noHBand="0" w:noVBand="1"/>
      </w:tblPr>
      <w:tblGrid>
        <w:gridCol w:w="9440"/>
      </w:tblGrid>
      <w:tr w:rsidR="0016485D" w:rsidRPr="005071B0" w14:paraId="4D8E65B6" w14:textId="77777777" w:rsidTr="006911EC">
        <w:trPr>
          <w:trHeight w:val="3725"/>
        </w:trPr>
        <w:tc>
          <w:tcPr>
            <w:tcW w:w="9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3783C"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Requirement #: PG</w:t>
            </w:r>
            <w:r>
              <w:rPr>
                <w:rFonts w:eastAsia="Times New Roman"/>
                <w:color w:val="000000"/>
              </w:rPr>
              <w:t>4</w:t>
            </w:r>
          </w:p>
          <w:p w14:paraId="7F78795F"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Requirement Type:  Functional </w:t>
            </w:r>
          </w:p>
          <w:p w14:paraId="4BD54113"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Event/use case#: </w:t>
            </w:r>
            <w:r>
              <w:rPr>
                <w:rFonts w:eastAsia="Times New Roman"/>
                <w:color w:val="000000"/>
              </w:rPr>
              <w:t>PostGame4, PostGame5</w:t>
            </w:r>
          </w:p>
          <w:p w14:paraId="4F2E50A4"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w:t>
            </w:r>
          </w:p>
          <w:p w14:paraId="3ED87C25"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Description: The system must </w:t>
            </w:r>
            <w:r>
              <w:rPr>
                <w:rFonts w:eastAsia="Times New Roman"/>
                <w:color w:val="000000"/>
              </w:rPr>
              <w:t>have a mechanism for users to choose an option</w:t>
            </w:r>
          </w:p>
          <w:p w14:paraId="121F65BF"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Rationale: </w:t>
            </w:r>
            <w:r>
              <w:rPr>
                <w:rFonts w:eastAsia="Times New Roman"/>
                <w:color w:val="000000"/>
              </w:rPr>
              <w:t>Multiple options must be presented so the user can decide</w:t>
            </w:r>
          </w:p>
          <w:p w14:paraId="598EFCBE"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Originator: </w:t>
            </w:r>
            <w:r>
              <w:rPr>
                <w:rFonts w:eastAsia="Times New Roman"/>
                <w:color w:val="000000"/>
              </w:rPr>
              <w:t>user</w:t>
            </w:r>
            <w:r w:rsidRPr="005071B0">
              <w:rPr>
                <w:rFonts w:eastAsia="Times New Roman"/>
                <w:color w:val="000000"/>
              </w:rPr>
              <w:t>, system administrator</w:t>
            </w:r>
          </w:p>
          <w:p w14:paraId="5D82F33E"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Fit Criterion: </w:t>
            </w:r>
            <w:r>
              <w:rPr>
                <w:rFonts w:eastAsia="Times New Roman"/>
                <w:color w:val="000000"/>
              </w:rPr>
              <w:t>User has full ability to make any decision they like</w:t>
            </w:r>
          </w:p>
          <w:p w14:paraId="03BA72C9" w14:textId="77777777" w:rsidR="0016485D" w:rsidRPr="005071B0" w:rsidRDefault="0016485D" w:rsidP="006911EC">
            <w:pPr>
              <w:shd w:val="clear" w:color="auto" w:fill="FFFFFF"/>
              <w:spacing w:before="0"/>
              <w:jc w:val="left"/>
              <w:rPr>
                <w:rFonts w:eastAsia="Times New Roman"/>
              </w:rPr>
            </w:pPr>
            <w:r w:rsidRPr="005071B0">
              <w:rPr>
                <w:rFonts w:eastAsia="Times New Roman"/>
              </w:rPr>
              <w:t> </w:t>
            </w:r>
          </w:p>
          <w:p w14:paraId="22D233A8"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 xml:space="preserve">Customers Satisfaction:  </w:t>
            </w:r>
            <w:r>
              <w:rPr>
                <w:rFonts w:eastAsia="Times New Roman"/>
                <w:color w:val="000000"/>
              </w:rPr>
              <w:t>5</w:t>
            </w:r>
          </w:p>
          <w:p w14:paraId="75147511"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Customer Dissatisfaction: 5</w:t>
            </w:r>
          </w:p>
          <w:p w14:paraId="2CDC007E"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Priority: high</w:t>
            </w:r>
          </w:p>
          <w:p w14:paraId="0F0BAA3B" w14:textId="77777777" w:rsidR="0016485D" w:rsidRPr="005071B0" w:rsidRDefault="0016485D" w:rsidP="006911EC">
            <w:pPr>
              <w:shd w:val="clear" w:color="auto" w:fill="FFFFFF"/>
              <w:spacing w:before="0"/>
              <w:jc w:val="left"/>
              <w:rPr>
                <w:rFonts w:eastAsia="Times New Roman"/>
              </w:rPr>
            </w:pPr>
            <w:r w:rsidRPr="005071B0">
              <w:rPr>
                <w:rFonts w:eastAsia="Times New Roman"/>
                <w:color w:val="000000"/>
              </w:rPr>
              <w:t>History: Created 10/23/20</w:t>
            </w:r>
          </w:p>
        </w:tc>
      </w:tr>
    </w:tbl>
    <w:p w14:paraId="6AE0CD82" w14:textId="77777777" w:rsidR="0016485D" w:rsidRPr="00722D3A" w:rsidRDefault="0016485D" w:rsidP="0016485D">
      <w:pPr>
        <w:pStyle w:val="Level2Text"/>
        <w:ind w:left="0"/>
      </w:pPr>
    </w:p>
    <w:p w14:paraId="4D38DEA0" w14:textId="77777777" w:rsidR="0016485D" w:rsidRPr="00722D3A" w:rsidRDefault="0016485D" w:rsidP="0016485D">
      <w:pPr>
        <w:pStyle w:val="Level2Text"/>
      </w:pPr>
    </w:p>
    <w:p w14:paraId="19C17745" w14:textId="77777777" w:rsidR="0016485D" w:rsidRDefault="0016485D" w:rsidP="0016485D">
      <w:pPr>
        <w:pStyle w:val="Heading2"/>
      </w:pPr>
      <w:bookmarkStart w:id="369" w:name="_Toc54988776"/>
      <w:r>
        <w:t>Data Requirements</w:t>
      </w:r>
      <w:r>
        <w:fldChar w:fldCharType="begin"/>
      </w:r>
      <w:r>
        <w:instrText xml:space="preserve"> XE "</w:instrText>
      </w:r>
      <w:r w:rsidRPr="002F1B08">
        <w:instrText>Requirements</w:instrText>
      </w:r>
      <w:r>
        <w:instrText xml:space="preserve">" </w:instrText>
      </w:r>
      <w:r>
        <w:fldChar w:fldCharType="end"/>
      </w:r>
      <w:r>
        <w:t xml:space="preserve"> </w:t>
      </w:r>
      <w:commentRangeStart w:id="370"/>
      <w:commentRangeEnd w:id="370"/>
      <w:r>
        <w:rPr>
          <w:rStyle w:val="CommentReference"/>
          <w:rFonts w:ascii="Times New Roman" w:eastAsiaTheme="minorHAnsi" w:hAnsi="Times New Roman" w:cs="Times New Roman"/>
          <w:b w:val="0"/>
          <w:bCs w:val="0"/>
        </w:rPr>
        <w:commentReference w:id="370"/>
      </w:r>
      <w:bookmarkEnd w:id="369"/>
    </w:p>
    <w:p w14:paraId="2E094F0F" w14:textId="77777777" w:rsidR="0016485D" w:rsidRPr="00BF5F7A" w:rsidRDefault="0016485D" w:rsidP="0016485D">
      <w:pPr>
        <w:pStyle w:val="Level2Text"/>
        <w:rPr>
          <w:b/>
          <w:u w:val="single"/>
        </w:rPr>
      </w:pPr>
      <w:r w:rsidRPr="00BF5F7A">
        <w:rPr>
          <w:b/>
          <w:u w:val="single"/>
        </w:rPr>
        <w:t xml:space="preserve">ID# - </w:t>
      </w:r>
      <w:r>
        <w:rPr>
          <w:b/>
          <w:u w:val="single"/>
        </w:rPr>
        <w:t>DT1</w:t>
      </w:r>
    </w:p>
    <w:p w14:paraId="362AC6BF" w14:textId="77777777" w:rsidR="0016485D" w:rsidRDefault="0016485D" w:rsidP="0016485D">
      <w:pPr>
        <w:pStyle w:val="Level2Text"/>
        <w:ind w:left="1440"/>
      </w:pPr>
      <w:r w:rsidRPr="00BF5F7A">
        <w:rPr>
          <w:b/>
        </w:rPr>
        <w:t>Description:</w:t>
      </w:r>
      <w:r>
        <w:t xml:space="preserve"> </w:t>
      </w:r>
      <w:r w:rsidRPr="0049121F">
        <w:t>Game should be able to know the amount of currency a player possesses.</w:t>
      </w:r>
    </w:p>
    <w:p w14:paraId="22174E20" w14:textId="77777777" w:rsidR="0016485D" w:rsidRDefault="0016485D" w:rsidP="0016485D">
      <w:pPr>
        <w:pStyle w:val="Level2Text"/>
        <w:ind w:left="1440"/>
      </w:pPr>
      <w:r w:rsidRPr="00BF5F7A">
        <w:rPr>
          <w:b/>
        </w:rPr>
        <w:t xml:space="preserve">Rationale: </w:t>
      </w:r>
      <w:r w:rsidRPr="0049121F">
        <w:t>A player should be able to know this data from the game so that he can buy units, items, etc.</w:t>
      </w:r>
    </w:p>
    <w:p w14:paraId="731CF910" w14:textId="77777777" w:rsidR="0016485D" w:rsidRDefault="0016485D" w:rsidP="0016485D">
      <w:pPr>
        <w:pStyle w:val="Level2Text"/>
        <w:ind w:left="1440"/>
      </w:pPr>
      <w:r w:rsidRPr="00BF5F7A">
        <w:rPr>
          <w:b/>
        </w:rPr>
        <w:t>Fit Criterion:</w:t>
      </w:r>
      <w:r>
        <w:t xml:space="preserve">  N/A</w:t>
      </w:r>
    </w:p>
    <w:p w14:paraId="398BDA0B" w14:textId="77777777" w:rsidR="0016485D" w:rsidRPr="00BF5F7A" w:rsidRDefault="0016485D" w:rsidP="0016485D">
      <w:pPr>
        <w:pStyle w:val="Level2Text"/>
        <w:ind w:left="1440"/>
      </w:pPr>
      <w:r w:rsidRPr="00BF5F7A">
        <w:rPr>
          <w:b/>
        </w:rPr>
        <w:lastRenderedPageBreak/>
        <w:t xml:space="preserve">Acceptance Tests:  </w:t>
      </w:r>
      <w:r>
        <w:t>TDT1</w:t>
      </w:r>
    </w:p>
    <w:p w14:paraId="45389BF5" w14:textId="77777777" w:rsidR="0016485D" w:rsidRDefault="0016485D" w:rsidP="0016485D">
      <w:pPr>
        <w:pStyle w:val="Level2Text"/>
        <w:rPr>
          <w:b/>
        </w:rPr>
      </w:pPr>
    </w:p>
    <w:p w14:paraId="27C3D62E" w14:textId="77777777" w:rsidR="0016485D" w:rsidRPr="00BF5F7A" w:rsidRDefault="0016485D" w:rsidP="0016485D">
      <w:pPr>
        <w:pStyle w:val="Level2Text"/>
        <w:rPr>
          <w:b/>
          <w:u w:val="single"/>
        </w:rPr>
      </w:pPr>
      <w:r w:rsidRPr="00BF5F7A">
        <w:rPr>
          <w:b/>
          <w:u w:val="single"/>
        </w:rPr>
        <w:t xml:space="preserve">ID# - </w:t>
      </w:r>
      <w:r>
        <w:rPr>
          <w:b/>
          <w:u w:val="single"/>
        </w:rPr>
        <w:t>DT2</w:t>
      </w:r>
    </w:p>
    <w:p w14:paraId="1EFC63D3" w14:textId="77777777" w:rsidR="0016485D" w:rsidRDefault="0016485D" w:rsidP="0016485D">
      <w:pPr>
        <w:pStyle w:val="Level2Text"/>
        <w:ind w:left="1440"/>
      </w:pPr>
      <w:r w:rsidRPr="00BF5F7A">
        <w:rPr>
          <w:b/>
        </w:rPr>
        <w:t>Description:</w:t>
      </w:r>
      <w:r>
        <w:t xml:space="preserve"> </w:t>
      </w:r>
      <w:r w:rsidRPr="0049121F">
        <w:t>Game should contain a user’s play history.</w:t>
      </w:r>
    </w:p>
    <w:p w14:paraId="538E6992" w14:textId="77777777" w:rsidR="0016485D" w:rsidRDefault="0016485D" w:rsidP="0016485D">
      <w:pPr>
        <w:pStyle w:val="Level2Text"/>
        <w:ind w:left="1440"/>
      </w:pPr>
      <w:r w:rsidRPr="00BF5F7A">
        <w:rPr>
          <w:b/>
        </w:rPr>
        <w:t xml:space="preserve">Rationale: </w:t>
      </w:r>
      <w:r w:rsidRPr="0049121F">
        <w:t>A player should be able to know this data from the game so that he can see stats and improve on future games.</w:t>
      </w:r>
    </w:p>
    <w:p w14:paraId="1974F0AA" w14:textId="77777777" w:rsidR="0016485D" w:rsidRDefault="0016485D" w:rsidP="0016485D">
      <w:pPr>
        <w:pStyle w:val="Level2Text"/>
        <w:ind w:left="1440"/>
      </w:pPr>
      <w:r w:rsidRPr="00BF5F7A">
        <w:rPr>
          <w:b/>
        </w:rPr>
        <w:t>Fit Criterion:</w:t>
      </w:r>
      <w:r>
        <w:t xml:space="preserve">  </w:t>
      </w:r>
      <w:r w:rsidRPr="0049121F">
        <w:t>If it can accurately count the currency overtime this requirement should be met.</w:t>
      </w:r>
    </w:p>
    <w:p w14:paraId="36416F71" w14:textId="77777777" w:rsidR="0016485D" w:rsidRPr="00BF5F7A" w:rsidRDefault="0016485D" w:rsidP="0016485D">
      <w:pPr>
        <w:pStyle w:val="Level2Text"/>
      </w:pPr>
      <w:r w:rsidRPr="00BF5F7A">
        <w:rPr>
          <w:b/>
        </w:rPr>
        <w:t xml:space="preserve">Acceptance Tests:  </w:t>
      </w:r>
      <w:r>
        <w:t>TDT2</w:t>
      </w:r>
    </w:p>
    <w:p w14:paraId="075D190C" w14:textId="77777777" w:rsidR="0016485D" w:rsidRDefault="0016485D" w:rsidP="0016485D">
      <w:pPr>
        <w:pStyle w:val="Heading2"/>
      </w:pPr>
      <w:bookmarkStart w:id="371" w:name="_Toc54988777"/>
      <w:r>
        <w:t xml:space="preserve">Performance </w:t>
      </w:r>
      <w:commentRangeStart w:id="372"/>
      <w:r>
        <w:t>Requirements</w:t>
      </w:r>
      <w:commentRangeEnd w:id="372"/>
      <w:r>
        <w:rPr>
          <w:rStyle w:val="CommentReference"/>
          <w:rFonts w:ascii="Times New Roman" w:eastAsiaTheme="minorHAnsi" w:hAnsi="Times New Roman" w:cs="Times New Roman"/>
          <w:b w:val="0"/>
          <w:bCs w:val="0"/>
        </w:rPr>
        <w:commentReference w:id="372"/>
      </w:r>
      <w:bookmarkEnd w:id="371"/>
    </w:p>
    <w:p w14:paraId="1996906B" w14:textId="77777777" w:rsidR="0016485D" w:rsidRDefault="0016485D" w:rsidP="0016485D">
      <w:pPr>
        <w:pStyle w:val="Heading3"/>
      </w:pPr>
      <w:bookmarkStart w:id="373" w:name="_Ref525508544"/>
      <w:bookmarkStart w:id="374" w:name="_Toc54988778"/>
      <w:r>
        <w:t>Speed and Latency Requirements</w:t>
      </w:r>
      <w:bookmarkEnd w:id="373"/>
      <w:bookmarkEnd w:id="374"/>
    </w:p>
    <w:p w14:paraId="402F0F0B"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P1</w:t>
      </w:r>
    </w:p>
    <w:p w14:paraId="6860FF59" w14:textId="77777777" w:rsidR="0016485D" w:rsidRDefault="0016485D" w:rsidP="0016485D">
      <w:pPr>
        <w:pStyle w:val="Level2Text"/>
        <w:ind w:left="1440"/>
      </w:pPr>
      <w:r w:rsidRPr="00BF5F7A">
        <w:rPr>
          <w:b/>
        </w:rPr>
        <w:t>Description:</w:t>
      </w:r>
      <w:r>
        <w:t xml:space="preserve"> Interactions between users and the product may have a maximum lag of 2 seconds.  </w:t>
      </w:r>
    </w:p>
    <w:p w14:paraId="6C30D7D0" w14:textId="77777777" w:rsidR="0016485D" w:rsidRDefault="0016485D" w:rsidP="0016485D">
      <w:pPr>
        <w:pStyle w:val="Level2Text"/>
        <w:ind w:left="1440"/>
      </w:pPr>
      <w:r w:rsidRPr="00BF5F7A">
        <w:rPr>
          <w:b/>
        </w:rPr>
        <w:t>Rationale:</w:t>
      </w:r>
      <w:r>
        <w:t xml:space="preserve"> Any interaction that goes from the user to the product to another user may have the aforementioned maximum lag. Anything beyond that will not be acceptable since the users should not feel like they are waiting on the product.</w:t>
      </w:r>
    </w:p>
    <w:p w14:paraId="28D448A4" w14:textId="77777777" w:rsidR="0016485D" w:rsidRDefault="0016485D" w:rsidP="0016485D">
      <w:pPr>
        <w:pStyle w:val="Level2Text"/>
        <w:ind w:left="1440"/>
      </w:pPr>
      <w:r w:rsidRPr="00BF5F7A">
        <w:rPr>
          <w:b/>
        </w:rPr>
        <w:t>Fit Criterion:</w:t>
      </w:r>
      <w:r>
        <w:t xml:space="preserve">  N/A (Above)</w:t>
      </w:r>
    </w:p>
    <w:p w14:paraId="72F37BA4" w14:textId="77777777" w:rsidR="0016485D" w:rsidRPr="00BF5F7A" w:rsidRDefault="0016485D" w:rsidP="0016485D">
      <w:pPr>
        <w:pStyle w:val="Level2Text"/>
        <w:ind w:left="1440"/>
      </w:pPr>
      <w:r w:rsidRPr="003B172A">
        <w:rPr>
          <w:b/>
        </w:rPr>
        <w:t xml:space="preserve">Acceptance Tests:  </w:t>
      </w:r>
      <w:r w:rsidRPr="00333B1E">
        <w:rPr>
          <w:bCs/>
        </w:rPr>
        <w:t>T</w:t>
      </w:r>
      <w:r>
        <w:t>P1</w:t>
      </w:r>
    </w:p>
    <w:p w14:paraId="01DB2809"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P2</w:t>
      </w:r>
    </w:p>
    <w:p w14:paraId="4F9B92A6" w14:textId="77777777" w:rsidR="0016485D" w:rsidRDefault="0016485D" w:rsidP="0016485D">
      <w:pPr>
        <w:pStyle w:val="Level2Text"/>
        <w:ind w:left="1440"/>
      </w:pPr>
      <w:r w:rsidRPr="00BF5F7A">
        <w:rPr>
          <w:b/>
        </w:rPr>
        <w:t>Description:</w:t>
      </w:r>
      <w:r>
        <w:t xml:space="preserve"> Any text interaction strictly between two users may have a maximum lag of ¾ second.</w:t>
      </w:r>
    </w:p>
    <w:p w14:paraId="1E55B8AF" w14:textId="77777777" w:rsidR="0016485D" w:rsidRDefault="0016485D" w:rsidP="0016485D">
      <w:pPr>
        <w:pStyle w:val="Level2Text"/>
        <w:ind w:left="1440"/>
      </w:pPr>
      <w:r w:rsidRPr="00BF5F7A">
        <w:rPr>
          <w:b/>
        </w:rPr>
        <w:t xml:space="preserve">Rationale: </w:t>
      </w:r>
      <w:r>
        <w:t>If users wish to communicate via text using the product, they must be able to in a near-instant fashion.</w:t>
      </w:r>
    </w:p>
    <w:p w14:paraId="599ADBE7" w14:textId="77777777" w:rsidR="0016485D" w:rsidRDefault="0016485D" w:rsidP="0016485D">
      <w:pPr>
        <w:pStyle w:val="Level2Text"/>
        <w:ind w:left="1440"/>
      </w:pPr>
      <w:r w:rsidRPr="00BF5F7A">
        <w:rPr>
          <w:b/>
        </w:rPr>
        <w:t>Fit Criterion:</w:t>
      </w:r>
      <w:r>
        <w:t xml:space="preserve">  N/A (Above)</w:t>
      </w:r>
    </w:p>
    <w:p w14:paraId="24F30DF4" w14:textId="77777777" w:rsidR="0016485D" w:rsidRPr="00BF5F7A" w:rsidRDefault="0016485D" w:rsidP="0016485D">
      <w:pPr>
        <w:pStyle w:val="Level2Text"/>
        <w:ind w:left="1440"/>
      </w:pPr>
      <w:r w:rsidRPr="0079122F">
        <w:rPr>
          <w:b/>
        </w:rPr>
        <w:t xml:space="preserve">Acceptance Tests:  </w:t>
      </w:r>
      <w:r>
        <w:t>TP1</w:t>
      </w:r>
    </w:p>
    <w:p w14:paraId="1B6B05BC"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P3</w:t>
      </w:r>
    </w:p>
    <w:p w14:paraId="73C7CAB2" w14:textId="77777777" w:rsidR="0016485D" w:rsidRDefault="0016485D" w:rsidP="0016485D">
      <w:pPr>
        <w:pStyle w:val="Level2Text"/>
        <w:ind w:left="1440"/>
      </w:pPr>
      <w:r w:rsidRPr="00BF5F7A">
        <w:rPr>
          <w:b/>
        </w:rPr>
        <w:t>Description:</w:t>
      </w:r>
      <w:r>
        <w:t xml:space="preserve"> Any interaction between the product and any outside source may have a maximum 3 second lag from the product’s side</w:t>
      </w:r>
    </w:p>
    <w:p w14:paraId="52B800DB" w14:textId="77777777" w:rsidR="0016485D" w:rsidRDefault="0016485D" w:rsidP="0016485D">
      <w:pPr>
        <w:pStyle w:val="Level2Text"/>
        <w:ind w:left="1440"/>
      </w:pPr>
      <w:r w:rsidRPr="00BF5F7A">
        <w:rPr>
          <w:b/>
        </w:rPr>
        <w:lastRenderedPageBreak/>
        <w:t xml:space="preserve">Rationale: </w:t>
      </w:r>
      <w:r>
        <w:t>Since connecting with other sources upon the user’s request may take a bit more time, need to accommodate for that.</w:t>
      </w:r>
    </w:p>
    <w:p w14:paraId="7805A480" w14:textId="77777777" w:rsidR="0016485D" w:rsidRDefault="0016485D" w:rsidP="0016485D">
      <w:pPr>
        <w:pStyle w:val="Level2Text"/>
        <w:ind w:left="1440"/>
      </w:pPr>
      <w:r w:rsidRPr="00BF5F7A">
        <w:rPr>
          <w:b/>
        </w:rPr>
        <w:t>Fit Criterion:</w:t>
      </w:r>
      <w:r>
        <w:t xml:space="preserve">  N/A (Above)</w:t>
      </w:r>
    </w:p>
    <w:p w14:paraId="0B84C5A1" w14:textId="77777777" w:rsidR="0016485D" w:rsidRDefault="0016485D" w:rsidP="0016485D">
      <w:pPr>
        <w:pStyle w:val="Level2Text"/>
        <w:ind w:left="1440"/>
      </w:pPr>
      <w:r w:rsidRPr="0079122F">
        <w:rPr>
          <w:b/>
        </w:rPr>
        <w:t xml:space="preserve">Acceptance Tests:  </w:t>
      </w:r>
      <w:r>
        <w:t>TP1</w:t>
      </w:r>
    </w:p>
    <w:p w14:paraId="7F9E602A" w14:textId="77777777" w:rsidR="0016485D" w:rsidRDefault="0016485D" w:rsidP="0016485D">
      <w:pPr>
        <w:pStyle w:val="Heading3"/>
      </w:pPr>
      <w:bookmarkStart w:id="375" w:name="_Toc54988779"/>
      <w:r>
        <w:t>Precision or Accuracy Requirements</w:t>
      </w:r>
      <w:bookmarkEnd w:id="375"/>
    </w:p>
    <w:p w14:paraId="79DC31AD"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P4</w:t>
      </w:r>
    </w:p>
    <w:p w14:paraId="0F6AB4F5" w14:textId="77777777" w:rsidR="0016485D" w:rsidRDefault="0016485D" w:rsidP="0016485D">
      <w:pPr>
        <w:pStyle w:val="Level2Text"/>
        <w:ind w:left="1440"/>
      </w:pPr>
      <w:r w:rsidRPr="00BF5F7A">
        <w:rPr>
          <w:b/>
        </w:rPr>
        <w:t>Description:</w:t>
      </w:r>
      <w:r>
        <w:t xml:space="preserve"> All monetary transactions will be accurate to two decimal places where applicable. Where not applicable, it will be accurate to the one’s place or no place’s. </w:t>
      </w:r>
    </w:p>
    <w:p w14:paraId="0BACDF44" w14:textId="77777777" w:rsidR="0016485D" w:rsidRDefault="0016485D" w:rsidP="0016485D">
      <w:pPr>
        <w:pStyle w:val="Level2Text"/>
        <w:ind w:left="1440"/>
      </w:pPr>
      <w:r w:rsidRPr="00BF5F7A">
        <w:rPr>
          <w:b/>
        </w:rPr>
        <w:t xml:space="preserve">Rationale: </w:t>
      </w:r>
      <w:r>
        <w:t xml:space="preserve">Any monetary-related services must be as accurate as possible since the user should not feel like they are being scammed. </w:t>
      </w:r>
    </w:p>
    <w:p w14:paraId="01FDF964" w14:textId="77777777" w:rsidR="0016485D" w:rsidRDefault="0016485D" w:rsidP="0016485D">
      <w:pPr>
        <w:pStyle w:val="Level2Text"/>
        <w:ind w:left="1440"/>
      </w:pPr>
      <w:r w:rsidRPr="00BF5F7A">
        <w:rPr>
          <w:b/>
        </w:rPr>
        <w:t>Fit Criterion:</w:t>
      </w:r>
      <w:r>
        <w:t xml:space="preserve">  To test, all currencies throughout the world will be cross-referenced.</w:t>
      </w:r>
    </w:p>
    <w:p w14:paraId="075521F6" w14:textId="77777777" w:rsidR="0016485D" w:rsidRPr="00333B1E" w:rsidRDefault="0016485D" w:rsidP="0016485D">
      <w:pPr>
        <w:pStyle w:val="Level2Text"/>
        <w:ind w:left="1440"/>
      </w:pPr>
      <w:r w:rsidRPr="00C64404">
        <w:rPr>
          <w:b/>
        </w:rPr>
        <w:t xml:space="preserve">Acceptance Tests:  </w:t>
      </w:r>
      <w:r>
        <w:t>TP2</w:t>
      </w:r>
    </w:p>
    <w:p w14:paraId="6804896C"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P5</w:t>
      </w:r>
    </w:p>
    <w:p w14:paraId="1118E7C5" w14:textId="77777777" w:rsidR="0016485D" w:rsidRDefault="0016485D" w:rsidP="0016485D">
      <w:pPr>
        <w:pStyle w:val="Level2Text"/>
        <w:ind w:left="1440"/>
      </w:pPr>
      <w:r w:rsidRPr="00BF5F7A">
        <w:rPr>
          <w:b/>
        </w:rPr>
        <w:t>Description:</w:t>
      </w:r>
      <w:r>
        <w:t xml:space="preserve"> All services related to time in the product may be accurate up to seconds.  </w:t>
      </w:r>
    </w:p>
    <w:p w14:paraId="03801835" w14:textId="77777777" w:rsidR="0016485D" w:rsidRDefault="0016485D" w:rsidP="0016485D">
      <w:pPr>
        <w:pStyle w:val="Level2Text"/>
        <w:ind w:left="1440"/>
      </w:pPr>
      <w:r w:rsidRPr="00BF5F7A">
        <w:rPr>
          <w:b/>
        </w:rPr>
        <w:t xml:space="preserve">Rationale: </w:t>
      </w:r>
      <w:r>
        <w:t xml:space="preserve">Users should know the seconds remaining on any time-sensitive function of the product so that they can do what they feel is best for their situation. </w:t>
      </w:r>
    </w:p>
    <w:p w14:paraId="642D6019" w14:textId="77777777" w:rsidR="0016485D" w:rsidRDefault="0016485D" w:rsidP="0016485D">
      <w:pPr>
        <w:pStyle w:val="Level2Text"/>
        <w:ind w:left="1440"/>
      </w:pPr>
      <w:r w:rsidRPr="00BF5F7A">
        <w:rPr>
          <w:b/>
        </w:rPr>
        <w:t>Fit Criterion:</w:t>
      </w:r>
      <w:r>
        <w:t xml:space="preserve">  N/A</w:t>
      </w:r>
    </w:p>
    <w:p w14:paraId="3BCC9DC9" w14:textId="77777777" w:rsidR="0016485D" w:rsidRPr="00BF5F7A" w:rsidRDefault="0016485D" w:rsidP="0016485D">
      <w:pPr>
        <w:pStyle w:val="Level2Text"/>
        <w:ind w:left="1440"/>
      </w:pPr>
      <w:r w:rsidRPr="00C64404">
        <w:rPr>
          <w:b/>
        </w:rPr>
        <w:t xml:space="preserve">Acceptance Tests:  </w:t>
      </w:r>
      <w:r>
        <w:t>TP3</w:t>
      </w:r>
    </w:p>
    <w:p w14:paraId="33CE07C7" w14:textId="77777777" w:rsidR="0016485D" w:rsidRDefault="0016485D" w:rsidP="0016485D">
      <w:pPr>
        <w:pStyle w:val="Heading3"/>
      </w:pPr>
      <w:bookmarkStart w:id="376" w:name="_Toc54988780"/>
      <w:r w:rsidRPr="00AF2360">
        <w:t xml:space="preserve">Capacity </w:t>
      </w:r>
      <w:commentRangeStart w:id="377"/>
      <w:r w:rsidRPr="00AF2360">
        <w:t>Requirements</w:t>
      </w:r>
      <w:commentRangeEnd w:id="377"/>
      <w:r>
        <w:rPr>
          <w:rStyle w:val="CommentReference"/>
          <w:rFonts w:ascii="Times New Roman" w:eastAsiaTheme="minorHAnsi" w:hAnsi="Times New Roman" w:cs="Times New Roman"/>
          <w:b w:val="0"/>
          <w:bCs w:val="0"/>
        </w:rPr>
        <w:commentReference w:id="377"/>
      </w:r>
      <w:bookmarkEnd w:id="376"/>
    </w:p>
    <w:p w14:paraId="020D3C62" w14:textId="77777777" w:rsidR="0016485D" w:rsidRPr="00BF5F7A" w:rsidRDefault="0016485D" w:rsidP="0016485D">
      <w:pPr>
        <w:pStyle w:val="Level2Text"/>
        <w:ind w:firstLine="720"/>
        <w:rPr>
          <w:b/>
          <w:u w:val="single"/>
        </w:rPr>
      </w:pPr>
      <w:r>
        <w:rPr>
          <w:b/>
          <w:u w:val="single"/>
        </w:rPr>
        <w:t>Requirement #</w:t>
      </w:r>
      <w:r w:rsidRPr="000A6D1A">
        <w:rPr>
          <w:b/>
          <w:u w:val="single"/>
        </w:rPr>
        <w:t xml:space="preserve"> </w:t>
      </w:r>
      <w:r>
        <w:rPr>
          <w:b/>
          <w:u w:val="single"/>
        </w:rPr>
        <w:t>P6</w:t>
      </w:r>
    </w:p>
    <w:p w14:paraId="50D21BF8" w14:textId="77777777" w:rsidR="0016485D" w:rsidRDefault="0016485D" w:rsidP="0016485D">
      <w:pPr>
        <w:pStyle w:val="Level2Text"/>
        <w:ind w:left="1440"/>
      </w:pPr>
      <w:r w:rsidRPr="00BF5F7A">
        <w:rPr>
          <w:b/>
        </w:rPr>
        <w:t>Description:</w:t>
      </w:r>
      <w:r>
        <w:t xml:space="preserve"> The product shall accommodate for a maximum of 5000 users at peak time, from 5:00pm to 10:pm. At other periods there will be a maximum of 1000 users.</w:t>
      </w:r>
    </w:p>
    <w:p w14:paraId="2787E4EB" w14:textId="77777777" w:rsidR="0016485D" w:rsidRDefault="0016485D" w:rsidP="0016485D">
      <w:pPr>
        <w:pStyle w:val="Level2Text"/>
        <w:ind w:left="1440"/>
      </w:pPr>
      <w:r w:rsidRPr="00BF5F7A">
        <w:rPr>
          <w:b/>
        </w:rPr>
        <w:t xml:space="preserve">Rationale: </w:t>
      </w:r>
      <w:r>
        <w:t xml:space="preserve">For the peak times that gamers are on, the product should be able to handle every single person that would like to play. Not doing so may turn people away from the product itself. </w:t>
      </w:r>
    </w:p>
    <w:p w14:paraId="2365E477" w14:textId="77777777" w:rsidR="0016485D" w:rsidRDefault="0016485D" w:rsidP="0016485D">
      <w:pPr>
        <w:pStyle w:val="Level2Text"/>
        <w:ind w:left="1440"/>
      </w:pPr>
      <w:r w:rsidRPr="00BF5F7A">
        <w:rPr>
          <w:b/>
        </w:rPr>
        <w:t>Fit Criterion:</w:t>
      </w:r>
      <w:r>
        <w:t xml:space="preserve">  Listed above</w:t>
      </w:r>
    </w:p>
    <w:p w14:paraId="16FA5B96" w14:textId="77777777" w:rsidR="0016485D" w:rsidRDefault="0016485D" w:rsidP="0016485D">
      <w:pPr>
        <w:pStyle w:val="Level2Text"/>
        <w:ind w:left="1440"/>
        <w:rPr>
          <w:b/>
        </w:rPr>
      </w:pPr>
      <w:r w:rsidRPr="00026BE9">
        <w:rPr>
          <w:b/>
        </w:rPr>
        <w:t xml:space="preserve">Acceptance Tests:  </w:t>
      </w:r>
      <w:r>
        <w:rPr>
          <w:bCs/>
        </w:rPr>
        <w:t>TP4</w:t>
      </w:r>
    </w:p>
    <w:p w14:paraId="1D983F5E" w14:textId="77777777" w:rsidR="0016485D" w:rsidRPr="00BF5F7A" w:rsidRDefault="0016485D" w:rsidP="0016485D">
      <w:pPr>
        <w:pStyle w:val="Level2Text"/>
        <w:rPr>
          <w:b/>
          <w:u w:val="single"/>
        </w:rPr>
      </w:pPr>
      <w:r>
        <w:rPr>
          <w:b/>
          <w:u w:val="single"/>
        </w:rPr>
        <w:lastRenderedPageBreak/>
        <w:t>Requirement #</w:t>
      </w:r>
      <w:r w:rsidRPr="000A6D1A">
        <w:rPr>
          <w:b/>
          <w:u w:val="single"/>
        </w:rPr>
        <w:t xml:space="preserve"> </w:t>
      </w:r>
      <w:r>
        <w:rPr>
          <w:b/>
          <w:u w:val="single"/>
        </w:rPr>
        <w:t>P7</w:t>
      </w:r>
    </w:p>
    <w:p w14:paraId="74C3C3A0" w14:textId="77777777" w:rsidR="0016485D" w:rsidRDefault="0016485D" w:rsidP="0016485D">
      <w:pPr>
        <w:pStyle w:val="Level2Text"/>
        <w:ind w:left="1440"/>
      </w:pPr>
      <w:r w:rsidRPr="00BF5F7A">
        <w:rPr>
          <w:b/>
        </w:rPr>
        <w:t>Description:</w:t>
      </w:r>
      <w:r>
        <w:t xml:space="preserve"> During service times, the product shall accommodate a maximum of 3500 users at peak time and a maximum of 750 at other periods.</w:t>
      </w:r>
    </w:p>
    <w:p w14:paraId="1534C019" w14:textId="77777777" w:rsidR="0016485D" w:rsidRDefault="0016485D" w:rsidP="0016485D">
      <w:pPr>
        <w:pStyle w:val="Level2Text"/>
        <w:ind w:left="1440"/>
      </w:pPr>
      <w:r w:rsidRPr="00BF5F7A">
        <w:rPr>
          <w:b/>
        </w:rPr>
        <w:t xml:space="preserve">Rationale: </w:t>
      </w:r>
      <w:r>
        <w:t xml:space="preserve">Some functionality may not be as robust and working fully since there may be a service repair going on, nevertheless there needs to be a specific amount of users that should still be able to play </w:t>
      </w:r>
    </w:p>
    <w:p w14:paraId="23BA3302" w14:textId="77777777" w:rsidR="0016485D" w:rsidRDefault="0016485D" w:rsidP="0016485D">
      <w:pPr>
        <w:pStyle w:val="Level2Text"/>
        <w:ind w:left="1440"/>
      </w:pPr>
      <w:r w:rsidRPr="00BF5F7A">
        <w:rPr>
          <w:b/>
        </w:rPr>
        <w:t>Fit Criterion:</w:t>
      </w:r>
      <w:r>
        <w:t xml:space="preserve">  Listed above</w:t>
      </w:r>
    </w:p>
    <w:p w14:paraId="3943A8D9" w14:textId="77777777" w:rsidR="0016485D" w:rsidRDefault="0016485D" w:rsidP="0016485D">
      <w:pPr>
        <w:pStyle w:val="Level2Text"/>
        <w:ind w:left="1440"/>
        <w:rPr>
          <w:b/>
        </w:rPr>
      </w:pPr>
      <w:r w:rsidRPr="00DE44AC">
        <w:rPr>
          <w:b/>
        </w:rPr>
        <w:t xml:space="preserve">Acceptance Tests:  </w:t>
      </w:r>
      <w:r>
        <w:rPr>
          <w:bCs/>
        </w:rPr>
        <w:t>TP4</w:t>
      </w:r>
    </w:p>
    <w:p w14:paraId="73B14D7E" w14:textId="77777777" w:rsidR="0016485D" w:rsidRDefault="0016485D" w:rsidP="0016485D">
      <w:pPr>
        <w:pStyle w:val="Level2Text"/>
        <w:rPr>
          <w:b/>
          <w:u w:val="single"/>
        </w:rPr>
      </w:pPr>
    </w:p>
    <w:p w14:paraId="73F6D19B" w14:textId="77777777" w:rsidR="0016485D" w:rsidRDefault="0016485D" w:rsidP="0016485D">
      <w:pPr>
        <w:pStyle w:val="Heading2"/>
      </w:pPr>
      <w:bookmarkStart w:id="378" w:name="_Toc54988781"/>
      <w:r>
        <w:t>Dependability Requirements</w:t>
      </w:r>
      <w:bookmarkEnd w:id="378"/>
    </w:p>
    <w:p w14:paraId="5ED42ACE" w14:textId="77777777" w:rsidR="0016485D" w:rsidRDefault="0016485D" w:rsidP="0016485D">
      <w:pPr>
        <w:pStyle w:val="Heading3"/>
      </w:pPr>
      <w:bookmarkStart w:id="379" w:name="_Toc54988782"/>
      <w:r>
        <w:t xml:space="preserve">Reliability </w:t>
      </w:r>
      <w:commentRangeStart w:id="380"/>
      <w:r>
        <w:t>Requirements</w:t>
      </w:r>
      <w:commentRangeEnd w:id="380"/>
      <w:r>
        <w:rPr>
          <w:rStyle w:val="CommentReference"/>
          <w:rFonts w:ascii="Times New Roman" w:eastAsiaTheme="minorHAnsi" w:hAnsi="Times New Roman" w:cs="Times New Roman"/>
          <w:b w:val="0"/>
          <w:bCs w:val="0"/>
        </w:rPr>
        <w:commentReference w:id="380"/>
      </w:r>
      <w:bookmarkEnd w:id="379"/>
    </w:p>
    <w:p w14:paraId="0C7B18A6"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D1</w:t>
      </w:r>
    </w:p>
    <w:p w14:paraId="696D5CC9" w14:textId="77777777" w:rsidR="0016485D" w:rsidRDefault="0016485D" w:rsidP="0016485D">
      <w:pPr>
        <w:pStyle w:val="Level2Text"/>
        <w:ind w:left="1440"/>
      </w:pPr>
      <w:r w:rsidRPr="00BF5F7A">
        <w:rPr>
          <w:b/>
        </w:rPr>
        <w:t>Description:</w:t>
      </w:r>
      <w:r>
        <w:t xml:space="preserve">  The product shall not have a system wide failure except in very specific cases.</w:t>
      </w:r>
    </w:p>
    <w:p w14:paraId="238D8BF9" w14:textId="77777777" w:rsidR="0016485D" w:rsidRDefault="0016485D" w:rsidP="0016485D">
      <w:pPr>
        <w:pStyle w:val="Level2Text"/>
        <w:ind w:left="1440"/>
      </w:pPr>
      <w:r w:rsidRPr="00BF5F7A">
        <w:rPr>
          <w:b/>
        </w:rPr>
        <w:t xml:space="preserve">Rationale: </w:t>
      </w:r>
      <w:r>
        <w:t>The product must be available 24/7  to ensure that anybody around the globe that would like to play it can play it. Only exceptions may be an expected shutdown for fixes or security breaches; users must be required to know beforehand</w:t>
      </w:r>
    </w:p>
    <w:p w14:paraId="083F9A17" w14:textId="77777777" w:rsidR="0016485D" w:rsidRDefault="0016485D" w:rsidP="0016485D">
      <w:pPr>
        <w:pStyle w:val="Level2Text"/>
        <w:ind w:left="1440"/>
      </w:pPr>
      <w:r w:rsidRPr="00BF5F7A">
        <w:rPr>
          <w:b/>
        </w:rPr>
        <w:t>Fit Criterion:</w:t>
      </w:r>
      <w:r>
        <w:t xml:space="preserve">  To test, the product must be able to go through a shutdown and return back safely in a specified amount of time. </w:t>
      </w:r>
    </w:p>
    <w:p w14:paraId="0B07148A" w14:textId="77777777" w:rsidR="0016485D" w:rsidRPr="00F44AA4" w:rsidRDefault="0016485D" w:rsidP="0016485D">
      <w:pPr>
        <w:pStyle w:val="Level2Text"/>
        <w:ind w:left="1440"/>
      </w:pPr>
      <w:r w:rsidRPr="00396FFD">
        <w:rPr>
          <w:b/>
        </w:rPr>
        <w:t xml:space="preserve">Acceptance Tests:  </w:t>
      </w:r>
      <w:r>
        <w:t>TD1</w:t>
      </w:r>
    </w:p>
    <w:p w14:paraId="29AB9DBE" w14:textId="77777777" w:rsidR="0016485D" w:rsidRPr="00BF5F7A" w:rsidRDefault="0016485D" w:rsidP="0016485D">
      <w:pPr>
        <w:pStyle w:val="Level2Text"/>
        <w:rPr>
          <w:b/>
          <w:u w:val="single"/>
        </w:rPr>
      </w:pPr>
      <w:r>
        <w:rPr>
          <w:b/>
          <w:u w:val="single"/>
        </w:rPr>
        <w:t xml:space="preserve"> Requirement #</w:t>
      </w:r>
      <w:r w:rsidRPr="000A6D1A">
        <w:rPr>
          <w:b/>
          <w:u w:val="single"/>
        </w:rPr>
        <w:t xml:space="preserve"> </w:t>
      </w:r>
      <w:r>
        <w:rPr>
          <w:b/>
          <w:u w:val="single"/>
        </w:rPr>
        <w:t>D2</w:t>
      </w:r>
    </w:p>
    <w:p w14:paraId="37CF50EC" w14:textId="77777777" w:rsidR="0016485D" w:rsidRDefault="0016485D" w:rsidP="0016485D">
      <w:pPr>
        <w:pStyle w:val="Level2Text"/>
        <w:ind w:left="1440"/>
      </w:pPr>
      <w:r w:rsidRPr="00BF5F7A">
        <w:rPr>
          <w:b/>
        </w:rPr>
        <w:t>Description:</w:t>
      </w:r>
      <w:r>
        <w:t xml:space="preserve"> The product shall not lose any data of any user in the event of any failure. </w:t>
      </w:r>
    </w:p>
    <w:p w14:paraId="276051D7" w14:textId="77777777" w:rsidR="0016485D" w:rsidRDefault="0016485D" w:rsidP="0016485D">
      <w:pPr>
        <w:pStyle w:val="Level2Text"/>
        <w:ind w:left="1440"/>
      </w:pPr>
      <w:r w:rsidRPr="00BF5F7A">
        <w:rPr>
          <w:b/>
        </w:rPr>
        <w:t xml:space="preserve">Rationale: </w:t>
      </w:r>
      <w:r w:rsidRPr="00333B1E">
        <w:t>User</w:t>
      </w:r>
      <w:r>
        <w:rPr>
          <w:bCs/>
        </w:rPr>
        <w:t xml:space="preserve"> </w:t>
      </w:r>
      <w:r>
        <w:t>Data is one of the most precious commodities for the product and users should not feel like they have lost progress to any degree, otherwise they might not be inclined to come back.</w:t>
      </w:r>
    </w:p>
    <w:p w14:paraId="3530725C" w14:textId="77777777" w:rsidR="0016485D" w:rsidRDefault="0016485D" w:rsidP="0016485D">
      <w:pPr>
        <w:pStyle w:val="Level2Text"/>
        <w:ind w:left="1440"/>
      </w:pPr>
      <w:r w:rsidRPr="00BF5F7A">
        <w:rPr>
          <w:b/>
        </w:rPr>
        <w:t>Fit Criterion:</w:t>
      </w:r>
      <w:r>
        <w:t xml:space="preserve"> To test, ensure that the data that is safely backed up in a secure location can be used to bring back potential lost data.</w:t>
      </w:r>
    </w:p>
    <w:p w14:paraId="1E9FF151" w14:textId="77777777" w:rsidR="0016485D" w:rsidRPr="00BF5F7A" w:rsidRDefault="0016485D" w:rsidP="0016485D">
      <w:pPr>
        <w:pStyle w:val="Level2Text"/>
        <w:ind w:left="1440"/>
      </w:pPr>
      <w:r w:rsidRPr="00F44AA4">
        <w:rPr>
          <w:b/>
        </w:rPr>
        <w:t xml:space="preserve">Acceptance Tests:  </w:t>
      </w:r>
      <w:r>
        <w:t>TD2</w:t>
      </w:r>
    </w:p>
    <w:p w14:paraId="78F9653F" w14:textId="77777777" w:rsidR="0016485D" w:rsidRDefault="0016485D" w:rsidP="0016485D">
      <w:pPr>
        <w:pStyle w:val="Heading3"/>
      </w:pPr>
      <w:bookmarkStart w:id="381" w:name="_Toc54988783"/>
      <w:r>
        <w:lastRenderedPageBreak/>
        <w:t xml:space="preserve">Availability </w:t>
      </w:r>
      <w:commentRangeStart w:id="382"/>
      <w:r>
        <w:t>Requirements</w:t>
      </w:r>
      <w:commentRangeEnd w:id="382"/>
      <w:r>
        <w:rPr>
          <w:rStyle w:val="CommentReference"/>
          <w:rFonts w:ascii="Times New Roman" w:eastAsiaTheme="minorHAnsi" w:hAnsi="Times New Roman" w:cs="Times New Roman"/>
          <w:b w:val="0"/>
          <w:bCs w:val="0"/>
        </w:rPr>
        <w:commentReference w:id="382"/>
      </w:r>
      <w:bookmarkEnd w:id="381"/>
    </w:p>
    <w:p w14:paraId="12AE2444"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D3</w:t>
      </w:r>
    </w:p>
    <w:p w14:paraId="3DB1FA47" w14:textId="77777777" w:rsidR="0016485D" w:rsidRDefault="0016485D" w:rsidP="0016485D">
      <w:pPr>
        <w:pStyle w:val="Level2Text"/>
        <w:ind w:left="1440"/>
      </w:pPr>
      <w:r w:rsidRPr="00BF5F7A">
        <w:rPr>
          <w:b/>
        </w:rPr>
        <w:t>Description:</w:t>
      </w:r>
      <w:r>
        <w:t xml:space="preserve"> Any failure of the product, expected or unexpected, may not go on beyond 5 hours </w:t>
      </w:r>
    </w:p>
    <w:p w14:paraId="6FDB4AC2" w14:textId="77777777" w:rsidR="0016485D" w:rsidRDefault="0016485D" w:rsidP="0016485D">
      <w:pPr>
        <w:pStyle w:val="Level2Text"/>
        <w:ind w:left="1440"/>
      </w:pPr>
      <w:r w:rsidRPr="00BF5F7A">
        <w:rPr>
          <w:b/>
        </w:rPr>
        <w:t xml:space="preserve">Rationale: </w:t>
      </w:r>
      <w:r>
        <w:t xml:space="preserve">Whether the reasons for the shutdown is fixing a bug or a security breach, the problem should be solved within 5 hours. Regular users should not have to wait longer than that to play a game. </w:t>
      </w:r>
    </w:p>
    <w:p w14:paraId="4ACFF3EE" w14:textId="77777777" w:rsidR="0016485D" w:rsidRDefault="0016485D" w:rsidP="0016485D">
      <w:pPr>
        <w:pStyle w:val="Level2Text"/>
        <w:ind w:left="1440"/>
      </w:pPr>
      <w:r w:rsidRPr="00BF5F7A">
        <w:rPr>
          <w:b/>
        </w:rPr>
        <w:t>Fit Criterion:</w:t>
      </w:r>
      <w:r>
        <w:t xml:space="preserve">  To test, all teams associated with the shutdown should have well communication between each other about the tasks at hand and the related deadlines. </w:t>
      </w:r>
    </w:p>
    <w:p w14:paraId="26CDCA41" w14:textId="77777777" w:rsidR="0016485D" w:rsidRPr="00333B1E" w:rsidRDefault="0016485D" w:rsidP="0016485D">
      <w:pPr>
        <w:pStyle w:val="Level2Text"/>
        <w:ind w:left="1440"/>
      </w:pPr>
      <w:r w:rsidRPr="00333B1E">
        <w:rPr>
          <w:b/>
        </w:rPr>
        <w:t>Acceptance Tests</w:t>
      </w:r>
      <w:r w:rsidRPr="00333B1E">
        <w:t>:  TM&amp;S2</w:t>
      </w:r>
    </w:p>
    <w:p w14:paraId="3FD4DC75"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D4</w:t>
      </w:r>
    </w:p>
    <w:p w14:paraId="641A3ADC" w14:textId="77777777" w:rsidR="0016485D" w:rsidRDefault="0016485D" w:rsidP="0016485D">
      <w:pPr>
        <w:pStyle w:val="Level2Text"/>
        <w:ind w:left="1440"/>
      </w:pPr>
      <w:r w:rsidRPr="00BF5F7A">
        <w:rPr>
          <w:b/>
        </w:rPr>
        <w:t>Description:</w:t>
      </w:r>
      <w:r>
        <w:t xml:space="preserve"> The product shall be available for use by the users for 700/720 hours in a month, to account for any fixes or security breaches.</w:t>
      </w:r>
    </w:p>
    <w:p w14:paraId="5D50F944" w14:textId="77777777" w:rsidR="0016485D" w:rsidRDefault="0016485D" w:rsidP="0016485D">
      <w:pPr>
        <w:pStyle w:val="Level2Text"/>
        <w:ind w:left="1440"/>
      </w:pPr>
      <w:r w:rsidRPr="00BF5F7A">
        <w:rPr>
          <w:b/>
        </w:rPr>
        <w:t xml:space="preserve">Rationale: </w:t>
      </w:r>
      <w:r>
        <w:t>The 20 hours allows for leeway for the developers to accomplish their job and fix any problems that may arise. At the same time, the product will be available for 97% of the time in a month which is a good percentage that needs to be required.</w:t>
      </w:r>
    </w:p>
    <w:p w14:paraId="06777C66" w14:textId="77777777" w:rsidR="0016485D" w:rsidRDefault="0016485D" w:rsidP="0016485D">
      <w:pPr>
        <w:pStyle w:val="Level2Text"/>
        <w:ind w:left="1440"/>
      </w:pPr>
      <w:r w:rsidRPr="00BF5F7A">
        <w:rPr>
          <w:b/>
        </w:rPr>
        <w:t>Fit Criterion:</w:t>
      </w:r>
      <w:r>
        <w:t xml:space="preserve">  N/A</w:t>
      </w:r>
    </w:p>
    <w:p w14:paraId="30EC0E9A" w14:textId="77777777" w:rsidR="0016485D" w:rsidRPr="00BF5F7A" w:rsidRDefault="0016485D" w:rsidP="0016485D">
      <w:pPr>
        <w:pStyle w:val="Level2Text"/>
        <w:ind w:left="1440"/>
      </w:pPr>
      <w:r w:rsidRPr="005D2674">
        <w:rPr>
          <w:b/>
        </w:rPr>
        <w:t xml:space="preserve">Acceptance Tests:  </w:t>
      </w:r>
      <w:r>
        <w:t>TD3</w:t>
      </w:r>
    </w:p>
    <w:p w14:paraId="6AF8F09A" w14:textId="77777777" w:rsidR="0016485D" w:rsidRPr="009F2F7A" w:rsidRDefault="0016485D" w:rsidP="0016485D">
      <w:pPr>
        <w:pStyle w:val="Level2Text"/>
        <w:ind w:left="1440"/>
      </w:pPr>
      <w:bookmarkStart w:id="383" w:name="_Toc54988784"/>
    </w:p>
    <w:p w14:paraId="6B3328CC" w14:textId="77777777" w:rsidR="0016485D" w:rsidRDefault="0016485D" w:rsidP="0016485D">
      <w:pPr>
        <w:pStyle w:val="Heading3"/>
      </w:pPr>
      <w:r>
        <w:t xml:space="preserve">Robustness or Fault-Tolerance </w:t>
      </w:r>
      <w:commentRangeStart w:id="384"/>
      <w:r>
        <w:t>Requirements</w:t>
      </w:r>
      <w:commentRangeEnd w:id="384"/>
      <w:r>
        <w:rPr>
          <w:rStyle w:val="CommentReference"/>
          <w:rFonts w:ascii="Times New Roman" w:eastAsiaTheme="minorHAnsi" w:hAnsi="Times New Roman" w:cs="Times New Roman"/>
          <w:b w:val="0"/>
          <w:bCs w:val="0"/>
        </w:rPr>
        <w:commentReference w:id="384"/>
      </w:r>
      <w:bookmarkEnd w:id="383"/>
    </w:p>
    <w:p w14:paraId="24B106D5"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D5</w:t>
      </w:r>
    </w:p>
    <w:p w14:paraId="365FE26F" w14:textId="77777777" w:rsidR="0016485D" w:rsidRDefault="0016485D" w:rsidP="0016485D">
      <w:pPr>
        <w:pStyle w:val="Level2Text"/>
        <w:ind w:left="1440"/>
      </w:pPr>
      <w:r w:rsidRPr="00BF5F7A">
        <w:rPr>
          <w:b/>
        </w:rPr>
        <w:t>Description:</w:t>
      </w:r>
      <w:r>
        <w:t xml:space="preserve"> The product should allow</w:t>
      </w:r>
      <w:r w:rsidRPr="00730739">
        <w:t xml:space="preserve"> </w:t>
      </w:r>
      <w:r>
        <w:t>the user to be able to play for at least ten minutes even with connectivity failure, given that the user is playing against a non-user.</w:t>
      </w:r>
    </w:p>
    <w:p w14:paraId="177E99FD" w14:textId="77777777" w:rsidR="0016485D" w:rsidRDefault="0016485D" w:rsidP="0016485D">
      <w:pPr>
        <w:pStyle w:val="Level2Text"/>
        <w:ind w:left="1440"/>
      </w:pPr>
      <w:r w:rsidRPr="00BF5F7A">
        <w:rPr>
          <w:b/>
        </w:rPr>
        <w:t xml:space="preserve">Rationale: </w:t>
      </w:r>
      <w:r>
        <w:t>The user should not be disrupted if they are using the product for as long as possible. This gives them some more time to interact with the product even though they may not necessarily be connected.</w:t>
      </w:r>
    </w:p>
    <w:p w14:paraId="6EE63455" w14:textId="77777777" w:rsidR="0016485D" w:rsidRDefault="0016485D" w:rsidP="0016485D">
      <w:pPr>
        <w:pStyle w:val="Level2Text"/>
        <w:ind w:left="1440"/>
      </w:pPr>
      <w:r w:rsidRPr="00BF5F7A">
        <w:rPr>
          <w:b/>
        </w:rPr>
        <w:t>Fit Criterion:</w:t>
      </w:r>
      <w:r>
        <w:t xml:space="preserve">  Ensure that the product has the ability to load up actions on a local level in the case of a network failure.</w:t>
      </w:r>
    </w:p>
    <w:p w14:paraId="10728E47" w14:textId="77777777" w:rsidR="0016485D" w:rsidRPr="00BF5F7A" w:rsidRDefault="0016485D" w:rsidP="0016485D">
      <w:pPr>
        <w:pStyle w:val="Level2Text"/>
        <w:ind w:left="1440"/>
      </w:pPr>
      <w:r w:rsidRPr="005D2674">
        <w:rPr>
          <w:b/>
        </w:rPr>
        <w:t xml:space="preserve">Acceptance Tests:  </w:t>
      </w:r>
      <w:r>
        <w:t>TD4</w:t>
      </w:r>
    </w:p>
    <w:p w14:paraId="15C8F4C4" w14:textId="77777777" w:rsidR="0016485D" w:rsidRPr="00BF5F7A" w:rsidRDefault="0016485D" w:rsidP="0016485D">
      <w:pPr>
        <w:pStyle w:val="Level2Text"/>
        <w:rPr>
          <w:b/>
          <w:u w:val="single"/>
        </w:rPr>
      </w:pPr>
      <w:r>
        <w:rPr>
          <w:b/>
          <w:u w:val="single"/>
        </w:rPr>
        <w:lastRenderedPageBreak/>
        <w:t>Requirement #</w:t>
      </w:r>
      <w:r w:rsidRPr="000A6D1A">
        <w:rPr>
          <w:b/>
          <w:u w:val="single"/>
        </w:rPr>
        <w:t xml:space="preserve"> </w:t>
      </w:r>
      <w:r>
        <w:rPr>
          <w:b/>
          <w:u w:val="single"/>
        </w:rPr>
        <w:t>D6</w:t>
      </w:r>
    </w:p>
    <w:p w14:paraId="5962B4CE" w14:textId="77777777" w:rsidR="0016485D" w:rsidRDefault="0016485D" w:rsidP="0016485D">
      <w:pPr>
        <w:pStyle w:val="Level2Text"/>
        <w:ind w:left="1440"/>
      </w:pPr>
      <w:r w:rsidRPr="00BF5F7A">
        <w:rPr>
          <w:b/>
        </w:rPr>
        <w:t>Description:</w:t>
      </w:r>
      <w:r>
        <w:t xml:space="preserve"> The product shall have an auto-save function so that the user does not lose any of their progress in the event of a fault, either on the product’s side or the user’s side.</w:t>
      </w:r>
    </w:p>
    <w:p w14:paraId="3ABF261E" w14:textId="77777777" w:rsidR="0016485D" w:rsidRDefault="0016485D" w:rsidP="0016485D">
      <w:pPr>
        <w:pStyle w:val="Level2Text"/>
        <w:ind w:left="1440"/>
      </w:pPr>
      <w:r w:rsidRPr="00BF5F7A">
        <w:rPr>
          <w:b/>
        </w:rPr>
        <w:t xml:space="preserve">Rationale: </w:t>
      </w:r>
      <w:r>
        <w:t>The user should never feel like they will lose all of their progress and accomplishments if something goes awry. Thus, the product needs to account for all of the possibilities.</w:t>
      </w:r>
    </w:p>
    <w:p w14:paraId="52261A39" w14:textId="77777777" w:rsidR="0016485D" w:rsidRDefault="0016485D" w:rsidP="0016485D">
      <w:pPr>
        <w:pStyle w:val="Level2Text"/>
        <w:ind w:left="1440"/>
      </w:pPr>
      <w:r w:rsidRPr="00BF5F7A">
        <w:rPr>
          <w:b/>
        </w:rPr>
        <w:t>Fit Criterion:</w:t>
      </w:r>
      <w:r>
        <w:t xml:space="preserve">  To test, the system should be forcefully shutdown in a variety of scenarios. In every case, the data of the user shall not be corrupted. </w:t>
      </w:r>
    </w:p>
    <w:p w14:paraId="1AC8E7EF" w14:textId="77777777" w:rsidR="0016485D" w:rsidRPr="00BF5F7A" w:rsidRDefault="0016485D" w:rsidP="0016485D">
      <w:pPr>
        <w:pStyle w:val="Level2Text"/>
        <w:ind w:left="1440"/>
      </w:pPr>
      <w:r w:rsidRPr="00BF5F7A">
        <w:rPr>
          <w:b/>
        </w:rPr>
        <w:t xml:space="preserve">Acceptance Tests:  </w:t>
      </w:r>
      <w:r>
        <w:t>TD2</w:t>
      </w:r>
    </w:p>
    <w:p w14:paraId="28766C88"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D7</w:t>
      </w:r>
    </w:p>
    <w:p w14:paraId="622E536E" w14:textId="77777777" w:rsidR="0016485D" w:rsidRDefault="0016485D" w:rsidP="0016485D">
      <w:pPr>
        <w:pStyle w:val="Level2Text"/>
        <w:ind w:left="1440"/>
      </w:pPr>
      <w:r w:rsidRPr="00BF5F7A">
        <w:rPr>
          <w:b/>
        </w:rPr>
        <w:t>Description:</w:t>
      </w:r>
      <w:r>
        <w:t xml:space="preserve"> The product shall decrease the level of graphics in the event of a server overload with too many users. This will help in the speed aspect of the users the are currently playing. </w:t>
      </w:r>
    </w:p>
    <w:p w14:paraId="26437B61" w14:textId="77777777" w:rsidR="0016485D" w:rsidRDefault="0016485D" w:rsidP="0016485D">
      <w:pPr>
        <w:pStyle w:val="Level2Text"/>
        <w:ind w:left="1440"/>
      </w:pPr>
      <w:r w:rsidRPr="00BF5F7A">
        <w:rPr>
          <w:b/>
        </w:rPr>
        <w:t xml:space="preserve">Rationale: </w:t>
      </w:r>
      <w:r>
        <w:t>Even if the product is getting the its limits in terms of the data that it can handle, it shall not decrease in the functionality and gameplay of the user. They shall continue playing the game in the same expected speeds, albeit with lower graphics.</w:t>
      </w:r>
    </w:p>
    <w:p w14:paraId="05E0F89B" w14:textId="77777777" w:rsidR="0016485D" w:rsidRDefault="0016485D" w:rsidP="0016485D">
      <w:pPr>
        <w:pStyle w:val="Level2Text"/>
        <w:ind w:left="1440"/>
      </w:pPr>
      <w:r w:rsidRPr="00BF5F7A">
        <w:rPr>
          <w:b/>
        </w:rPr>
        <w:t>Fit Criterion:</w:t>
      </w:r>
      <w:r>
        <w:t xml:space="preserve">  To test, ensure that the system can automatically switch users to a lower set of graphics without human intervention, once a specific command has been fulfilled.</w:t>
      </w:r>
    </w:p>
    <w:p w14:paraId="22AE06E9" w14:textId="77777777" w:rsidR="0016485D" w:rsidRPr="00BF5F7A" w:rsidRDefault="0016485D" w:rsidP="0016485D">
      <w:pPr>
        <w:pStyle w:val="Level2Text"/>
        <w:ind w:left="1440"/>
      </w:pPr>
      <w:r w:rsidRPr="0065771F">
        <w:rPr>
          <w:b/>
        </w:rPr>
        <w:t xml:space="preserve">Acceptance Tests:  </w:t>
      </w:r>
      <w:r>
        <w:t>TD4</w:t>
      </w:r>
    </w:p>
    <w:p w14:paraId="094BDFC1" w14:textId="77777777" w:rsidR="0016485D" w:rsidRPr="008B3228" w:rsidRDefault="0016485D" w:rsidP="0016485D">
      <w:pPr>
        <w:pStyle w:val="Heading3"/>
      </w:pPr>
      <w:bookmarkStart w:id="385" w:name="_Toc54988785"/>
      <w:r>
        <w:t xml:space="preserve">Safety-Critical </w:t>
      </w:r>
      <w:commentRangeStart w:id="386"/>
      <w:r>
        <w:t>Requirements</w:t>
      </w:r>
      <w:commentRangeEnd w:id="386"/>
      <w:r>
        <w:rPr>
          <w:rStyle w:val="CommentReference"/>
          <w:rFonts w:ascii="Times New Roman" w:eastAsiaTheme="minorHAnsi" w:hAnsi="Times New Roman" w:cs="Times New Roman"/>
          <w:b w:val="0"/>
          <w:bCs w:val="0"/>
        </w:rPr>
        <w:commentReference w:id="386"/>
      </w:r>
      <w:bookmarkEnd w:id="385"/>
    </w:p>
    <w:p w14:paraId="3ED3B10D" w14:textId="77777777" w:rsidR="0016485D" w:rsidRPr="00BF5F7A" w:rsidRDefault="0016485D" w:rsidP="0016485D">
      <w:pPr>
        <w:pStyle w:val="Level2Text"/>
        <w:ind w:left="1440"/>
      </w:pPr>
      <w:r>
        <w:t>This requirement does not apply to our project.</w:t>
      </w:r>
    </w:p>
    <w:p w14:paraId="5A3C1391" w14:textId="77777777" w:rsidR="0016485D" w:rsidRDefault="0016485D" w:rsidP="0016485D">
      <w:pPr>
        <w:pStyle w:val="Heading2"/>
      </w:pPr>
      <w:bookmarkStart w:id="387" w:name="_Toc54988786"/>
      <w:r>
        <w:t>Maintainability and Supportability Requirements</w:t>
      </w:r>
      <w:bookmarkEnd w:id="387"/>
    </w:p>
    <w:p w14:paraId="4DC78554" w14:textId="77777777" w:rsidR="0016485D" w:rsidRDefault="0016485D" w:rsidP="0016485D">
      <w:pPr>
        <w:pStyle w:val="Heading3"/>
      </w:pPr>
      <w:bookmarkStart w:id="388" w:name="_Toc54988787"/>
      <w:r>
        <w:t xml:space="preserve">Maintenance </w:t>
      </w:r>
      <w:commentRangeStart w:id="389"/>
      <w:r>
        <w:t>Requirements</w:t>
      </w:r>
      <w:commentRangeEnd w:id="389"/>
      <w:r>
        <w:rPr>
          <w:rStyle w:val="CommentReference"/>
          <w:rFonts w:ascii="Times New Roman" w:eastAsiaTheme="minorHAnsi" w:hAnsi="Times New Roman" w:cs="Times New Roman"/>
          <w:b w:val="0"/>
          <w:bCs w:val="0"/>
        </w:rPr>
        <w:commentReference w:id="389"/>
      </w:r>
      <w:bookmarkEnd w:id="388"/>
    </w:p>
    <w:p w14:paraId="7A52D7AE" w14:textId="77777777" w:rsidR="0016485D" w:rsidRPr="00BF5F7A" w:rsidRDefault="0016485D" w:rsidP="0016485D">
      <w:pPr>
        <w:pStyle w:val="Level2Text"/>
        <w:rPr>
          <w:b/>
          <w:u w:val="single"/>
        </w:rPr>
      </w:pPr>
      <w:r>
        <w:rPr>
          <w:b/>
          <w:u w:val="single"/>
        </w:rPr>
        <w:t>Requirement #M&amp;S1</w:t>
      </w:r>
    </w:p>
    <w:p w14:paraId="57292B31" w14:textId="77777777" w:rsidR="0016485D" w:rsidRDefault="0016485D" w:rsidP="0016485D">
      <w:pPr>
        <w:pStyle w:val="Level2Text"/>
        <w:ind w:left="1440"/>
      </w:pPr>
      <w:r w:rsidRPr="00BF5F7A">
        <w:rPr>
          <w:b/>
        </w:rPr>
        <w:t>Description:</w:t>
      </w:r>
      <w:r>
        <w:t xml:space="preserve"> The system administrator must complete maintenance requests within 72 hours. </w:t>
      </w:r>
    </w:p>
    <w:p w14:paraId="616ACFBD" w14:textId="77777777" w:rsidR="0016485D" w:rsidRDefault="0016485D" w:rsidP="0016485D">
      <w:pPr>
        <w:pStyle w:val="Level2Text"/>
        <w:ind w:left="1440"/>
      </w:pPr>
      <w:r w:rsidRPr="00BF5F7A">
        <w:rPr>
          <w:b/>
        </w:rPr>
        <w:t xml:space="preserve">Rationale: </w:t>
      </w:r>
      <w:r>
        <w:t xml:space="preserve">Maintenance request need to be implemented to keep the system from entering an erroneous state. </w:t>
      </w:r>
    </w:p>
    <w:p w14:paraId="59B076CD" w14:textId="77777777" w:rsidR="0016485D" w:rsidRDefault="0016485D" w:rsidP="0016485D">
      <w:pPr>
        <w:pStyle w:val="Level2Text"/>
        <w:ind w:left="1440"/>
      </w:pPr>
      <w:r w:rsidRPr="00BF5F7A">
        <w:rPr>
          <w:b/>
        </w:rPr>
        <w:lastRenderedPageBreak/>
        <w:t>Fit Criterion:</w:t>
      </w:r>
      <w:r>
        <w:t xml:space="preserve">  Upon receiving a maintenance request the system administrator completes the request within 72 hours</w:t>
      </w:r>
    </w:p>
    <w:p w14:paraId="61CA7AF3" w14:textId="77777777" w:rsidR="0016485D" w:rsidRPr="00BF5F7A" w:rsidRDefault="0016485D" w:rsidP="0016485D">
      <w:pPr>
        <w:pStyle w:val="Level2Text"/>
        <w:ind w:left="1440"/>
      </w:pPr>
      <w:r w:rsidRPr="00BF5F7A">
        <w:rPr>
          <w:b/>
        </w:rPr>
        <w:t xml:space="preserve">Acceptance Tests:  </w:t>
      </w:r>
      <w:r>
        <w:t>TM&amp;S1</w:t>
      </w:r>
    </w:p>
    <w:p w14:paraId="2FDBAC5F"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M&amp;S2</w:t>
      </w:r>
    </w:p>
    <w:p w14:paraId="1970882A" w14:textId="77777777" w:rsidR="0016485D" w:rsidRDefault="0016485D" w:rsidP="0016485D">
      <w:pPr>
        <w:pStyle w:val="Level2Text"/>
        <w:ind w:left="1440"/>
      </w:pPr>
      <w:r w:rsidRPr="00BF5F7A">
        <w:rPr>
          <w:b/>
        </w:rPr>
        <w:t>Description:</w:t>
      </w:r>
      <w:r>
        <w:t xml:space="preserve"> The hardware technician must be able to add new servers within 48 hours. </w:t>
      </w:r>
    </w:p>
    <w:p w14:paraId="0D2469F5" w14:textId="77777777" w:rsidR="0016485D" w:rsidRDefault="0016485D" w:rsidP="0016485D">
      <w:pPr>
        <w:pStyle w:val="Level2Text"/>
        <w:ind w:left="1440"/>
      </w:pPr>
      <w:r w:rsidRPr="00BF5F7A">
        <w:rPr>
          <w:b/>
        </w:rPr>
        <w:t xml:space="preserve">Rationale: </w:t>
      </w:r>
      <w:r>
        <w:t>As the user population grows the system will need more computational and storage capacity.</w:t>
      </w:r>
    </w:p>
    <w:p w14:paraId="4901A668" w14:textId="77777777" w:rsidR="0016485D" w:rsidRDefault="0016485D" w:rsidP="0016485D">
      <w:pPr>
        <w:pStyle w:val="Level2Text"/>
        <w:ind w:left="1440"/>
      </w:pPr>
      <w:r w:rsidRPr="00BF5F7A">
        <w:rPr>
          <w:b/>
        </w:rPr>
        <w:t>Fit Criterion:</w:t>
      </w:r>
      <w:r>
        <w:t xml:space="preserve">  New hardware is installed within 48 hours after receiving the request</w:t>
      </w:r>
    </w:p>
    <w:p w14:paraId="5F59CBC8" w14:textId="77777777" w:rsidR="0016485D" w:rsidRDefault="0016485D" w:rsidP="0016485D">
      <w:pPr>
        <w:pStyle w:val="Level2Text"/>
        <w:ind w:left="1440"/>
      </w:pPr>
      <w:r w:rsidRPr="00BF5F7A">
        <w:rPr>
          <w:b/>
        </w:rPr>
        <w:t xml:space="preserve">Acceptance Tests:  </w:t>
      </w:r>
      <w:r>
        <w:t>TM&amp;S1</w:t>
      </w:r>
    </w:p>
    <w:p w14:paraId="12EB95FE"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M&amp;S3</w:t>
      </w:r>
    </w:p>
    <w:p w14:paraId="72E5FF0C" w14:textId="77777777" w:rsidR="0016485D" w:rsidRDefault="0016485D" w:rsidP="0016485D">
      <w:pPr>
        <w:pStyle w:val="Level2Text"/>
        <w:ind w:left="1440"/>
      </w:pPr>
      <w:r w:rsidRPr="00BF5F7A">
        <w:rPr>
          <w:b/>
        </w:rPr>
        <w:t>Description:</w:t>
      </w:r>
      <w:r>
        <w:t xml:space="preserve"> The system cannot be down for more than 5 hours.</w:t>
      </w:r>
    </w:p>
    <w:p w14:paraId="7C765E06" w14:textId="77777777" w:rsidR="0016485D" w:rsidRDefault="0016485D" w:rsidP="0016485D">
      <w:pPr>
        <w:pStyle w:val="Level2Text"/>
        <w:ind w:left="1440"/>
      </w:pPr>
      <w:r w:rsidRPr="00BF5F7A">
        <w:rPr>
          <w:b/>
        </w:rPr>
        <w:t xml:space="preserve">Rationale: </w:t>
      </w:r>
      <w:r>
        <w:t>System needs to be accessed by the users to prevent user dissatisfaction.</w:t>
      </w:r>
    </w:p>
    <w:p w14:paraId="64021752" w14:textId="77777777" w:rsidR="0016485D" w:rsidRDefault="0016485D" w:rsidP="0016485D">
      <w:pPr>
        <w:pStyle w:val="Level2Text"/>
        <w:ind w:left="1440"/>
      </w:pPr>
      <w:r w:rsidRPr="00BF5F7A">
        <w:rPr>
          <w:b/>
        </w:rPr>
        <w:t>Fit Criterion:</w:t>
      </w:r>
      <w:r>
        <w:t xml:space="preserve">  System operation is restored within 5 hours after going down.</w:t>
      </w:r>
    </w:p>
    <w:p w14:paraId="3F458A78" w14:textId="77777777" w:rsidR="0016485D" w:rsidRDefault="0016485D" w:rsidP="0016485D">
      <w:pPr>
        <w:pStyle w:val="Level2Text"/>
        <w:ind w:left="1440"/>
      </w:pPr>
      <w:r w:rsidRPr="00BF5F7A">
        <w:rPr>
          <w:b/>
        </w:rPr>
        <w:t xml:space="preserve">Acceptance Tests:  </w:t>
      </w:r>
      <w:r>
        <w:t>TM&amp;S2</w:t>
      </w:r>
    </w:p>
    <w:p w14:paraId="69DDE3B9"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M&amp;S4</w:t>
      </w:r>
    </w:p>
    <w:p w14:paraId="00763103" w14:textId="77777777" w:rsidR="0016485D" w:rsidRDefault="0016485D" w:rsidP="0016485D">
      <w:pPr>
        <w:pStyle w:val="Level2Text"/>
        <w:ind w:left="1440"/>
      </w:pPr>
      <w:r w:rsidRPr="00BF5F7A">
        <w:rPr>
          <w:b/>
        </w:rPr>
        <w:t>Description:</w:t>
      </w:r>
      <w:r>
        <w:t xml:space="preserve"> System maintenance must be performed by a system administrator.</w:t>
      </w:r>
    </w:p>
    <w:p w14:paraId="5142FCC8" w14:textId="77777777" w:rsidR="0016485D" w:rsidRDefault="0016485D" w:rsidP="0016485D">
      <w:pPr>
        <w:pStyle w:val="Level2Text"/>
        <w:ind w:left="1440"/>
      </w:pPr>
      <w:r w:rsidRPr="00BF5F7A">
        <w:rPr>
          <w:b/>
        </w:rPr>
        <w:t xml:space="preserve">Rationale: </w:t>
      </w:r>
      <w:r>
        <w:t xml:space="preserve">Due to the systems complexity only authorized and trained personnel can perform maintenance tasks </w:t>
      </w:r>
    </w:p>
    <w:p w14:paraId="11E86372" w14:textId="77777777" w:rsidR="0016485D" w:rsidRDefault="0016485D" w:rsidP="0016485D">
      <w:pPr>
        <w:pStyle w:val="Level2Text"/>
        <w:ind w:left="1440"/>
      </w:pPr>
      <w:r w:rsidRPr="00BF5F7A">
        <w:rPr>
          <w:b/>
        </w:rPr>
        <w:t>Fit Criterion:</w:t>
      </w:r>
      <w:r>
        <w:t xml:space="preserve">  System maintenance operations are performed by authorized users.</w:t>
      </w:r>
    </w:p>
    <w:p w14:paraId="1B3BC2BD" w14:textId="77777777" w:rsidR="0016485D" w:rsidRPr="00BF5F7A" w:rsidRDefault="0016485D" w:rsidP="0016485D">
      <w:pPr>
        <w:pStyle w:val="Level2Text"/>
        <w:ind w:left="1440"/>
      </w:pPr>
      <w:r w:rsidRPr="00BF5F7A">
        <w:rPr>
          <w:b/>
        </w:rPr>
        <w:t xml:space="preserve">Acceptance Tests:  </w:t>
      </w:r>
      <w:r>
        <w:t>TM&amp;S3</w:t>
      </w:r>
    </w:p>
    <w:p w14:paraId="5EAA9A96" w14:textId="77777777" w:rsidR="0016485D" w:rsidRDefault="0016485D" w:rsidP="0016485D">
      <w:pPr>
        <w:pStyle w:val="Heading3"/>
      </w:pPr>
      <w:bookmarkStart w:id="390" w:name="_Toc54988788"/>
      <w:r>
        <w:t xml:space="preserve">Supportability </w:t>
      </w:r>
      <w:commentRangeStart w:id="391"/>
      <w:r>
        <w:t>Requirements</w:t>
      </w:r>
      <w:commentRangeEnd w:id="391"/>
      <w:r>
        <w:rPr>
          <w:rStyle w:val="CommentReference"/>
          <w:rFonts w:ascii="Times New Roman" w:eastAsiaTheme="minorHAnsi" w:hAnsi="Times New Roman" w:cs="Times New Roman"/>
          <w:b w:val="0"/>
          <w:bCs w:val="0"/>
        </w:rPr>
        <w:commentReference w:id="391"/>
      </w:r>
      <w:bookmarkEnd w:id="390"/>
    </w:p>
    <w:p w14:paraId="51F942BC"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M&amp;S5</w:t>
      </w:r>
    </w:p>
    <w:p w14:paraId="628202C2" w14:textId="77777777" w:rsidR="0016485D" w:rsidRDefault="0016485D" w:rsidP="0016485D">
      <w:pPr>
        <w:pStyle w:val="Level2Text"/>
        <w:ind w:left="1440"/>
      </w:pPr>
      <w:r w:rsidRPr="00BF5F7A">
        <w:rPr>
          <w:b/>
        </w:rPr>
        <w:t>Description:</w:t>
      </w:r>
      <w:r>
        <w:t xml:space="preserve"> The system must provide support about its user interface.</w:t>
      </w:r>
    </w:p>
    <w:p w14:paraId="30B0ABDD" w14:textId="77777777" w:rsidR="0016485D" w:rsidRPr="002A0B2B" w:rsidRDefault="0016485D" w:rsidP="0016485D">
      <w:pPr>
        <w:pStyle w:val="Level2Text"/>
        <w:ind w:left="1440"/>
        <w:rPr>
          <w:bCs/>
        </w:rPr>
      </w:pPr>
      <w:r w:rsidRPr="00BF5F7A">
        <w:rPr>
          <w:b/>
        </w:rPr>
        <w:t xml:space="preserve">Rationale: </w:t>
      </w:r>
      <w:r>
        <w:rPr>
          <w:bCs/>
        </w:rPr>
        <w:t>New users need to know how to interact with the system.</w:t>
      </w:r>
    </w:p>
    <w:p w14:paraId="04BDF988" w14:textId="77777777" w:rsidR="0016485D" w:rsidRDefault="0016485D" w:rsidP="0016485D">
      <w:pPr>
        <w:pStyle w:val="Level2Text"/>
        <w:ind w:left="1440"/>
      </w:pPr>
      <w:r w:rsidRPr="00BF5F7A">
        <w:rPr>
          <w:b/>
        </w:rPr>
        <w:t>Fit Criterion:</w:t>
      </w:r>
      <w:r>
        <w:t xml:space="preserve">  User must be able to navigate the system interface after accessing the systems interface tutorial.</w:t>
      </w:r>
    </w:p>
    <w:p w14:paraId="071A8B62" w14:textId="77777777" w:rsidR="0016485D" w:rsidRDefault="0016485D" w:rsidP="0016485D">
      <w:pPr>
        <w:pStyle w:val="Level2Text"/>
        <w:ind w:left="1440"/>
      </w:pPr>
      <w:r w:rsidRPr="00BF5F7A">
        <w:rPr>
          <w:b/>
        </w:rPr>
        <w:lastRenderedPageBreak/>
        <w:t xml:space="preserve">Acceptance Tests:  </w:t>
      </w:r>
      <w:r>
        <w:t>TM&amp;S4</w:t>
      </w:r>
    </w:p>
    <w:p w14:paraId="2061F230"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M&amp;S6</w:t>
      </w:r>
    </w:p>
    <w:p w14:paraId="6894EF21" w14:textId="77777777" w:rsidR="0016485D" w:rsidRDefault="0016485D" w:rsidP="0016485D">
      <w:pPr>
        <w:pStyle w:val="Level2Text"/>
        <w:ind w:left="1440"/>
      </w:pPr>
      <w:r w:rsidRPr="00BF5F7A">
        <w:rPr>
          <w:b/>
        </w:rPr>
        <w:t>Description:</w:t>
      </w:r>
      <w:r>
        <w:t xml:space="preserve"> The system must provide help on how to play the game.</w:t>
      </w:r>
    </w:p>
    <w:p w14:paraId="34A6C112" w14:textId="77777777" w:rsidR="0016485D" w:rsidRPr="002A0B2B" w:rsidRDefault="0016485D" w:rsidP="0016485D">
      <w:pPr>
        <w:pStyle w:val="Level2Text"/>
        <w:ind w:left="1440"/>
        <w:rPr>
          <w:bCs/>
        </w:rPr>
      </w:pPr>
      <w:r w:rsidRPr="00BF5F7A">
        <w:rPr>
          <w:b/>
        </w:rPr>
        <w:t xml:space="preserve">Rationale: </w:t>
      </w:r>
      <w:r>
        <w:rPr>
          <w:bCs/>
        </w:rPr>
        <w:t>New users need to know how to play the game.</w:t>
      </w:r>
    </w:p>
    <w:p w14:paraId="7C49A195" w14:textId="77777777" w:rsidR="0016485D" w:rsidRDefault="0016485D" w:rsidP="0016485D">
      <w:pPr>
        <w:pStyle w:val="Level2Text"/>
        <w:ind w:left="1440"/>
      </w:pPr>
      <w:r w:rsidRPr="00BF5F7A">
        <w:rPr>
          <w:b/>
        </w:rPr>
        <w:t>Fit Criterion:</w:t>
      </w:r>
      <w:r>
        <w:t xml:space="preserve">  Upon accessing the game help a new user must be able to win the game tutorial match.</w:t>
      </w:r>
    </w:p>
    <w:p w14:paraId="2FC8CD5D" w14:textId="77777777" w:rsidR="0016485D" w:rsidRDefault="0016485D" w:rsidP="0016485D">
      <w:pPr>
        <w:pStyle w:val="Level2Text"/>
        <w:ind w:left="1440"/>
      </w:pPr>
      <w:r w:rsidRPr="00BF5F7A">
        <w:rPr>
          <w:b/>
        </w:rPr>
        <w:t xml:space="preserve">Acceptance Tests:  </w:t>
      </w:r>
      <w:r>
        <w:t>TM&amp;S4</w:t>
      </w:r>
    </w:p>
    <w:p w14:paraId="457B228E"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M&amp;S7</w:t>
      </w:r>
    </w:p>
    <w:p w14:paraId="1FE97D27" w14:textId="77777777" w:rsidR="0016485D" w:rsidRDefault="0016485D" w:rsidP="0016485D">
      <w:pPr>
        <w:pStyle w:val="Level2Text"/>
        <w:ind w:left="1440"/>
      </w:pPr>
      <w:r w:rsidRPr="00BF5F7A">
        <w:rPr>
          <w:b/>
        </w:rPr>
        <w:t>Description:</w:t>
      </w:r>
      <w:r>
        <w:t xml:space="preserve"> Game and system help must be developed by the development team.</w:t>
      </w:r>
    </w:p>
    <w:p w14:paraId="5B72F34B" w14:textId="77777777" w:rsidR="0016485D" w:rsidRPr="008B585C" w:rsidRDefault="0016485D" w:rsidP="0016485D">
      <w:pPr>
        <w:pStyle w:val="Level2Text"/>
        <w:ind w:left="1440"/>
        <w:rPr>
          <w:bCs/>
        </w:rPr>
      </w:pPr>
      <w:r w:rsidRPr="00BF5F7A">
        <w:rPr>
          <w:b/>
        </w:rPr>
        <w:t xml:space="preserve">Rationale: </w:t>
      </w:r>
      <w:r>
        <w:rPr>
          <w:bCs/>
        </w:rPr>
        <w:t>Support must be clear, concise and developed by knowledgeable actors.</w:t>
      </w:r>
    </w:p>
    <w:p w14:paraId="63EC71F0" w14:textId="77777777" w:rsidR="0016485D" w:rsidRDefault="0016485D" w:rsidP="0016485D">
      <w:pPr>
        <w:pStyle w:val="Level2Text"/>
        <w:ind w:left="1440"/>
      </w:pPr>
      <w:r w:rsidRPr="00BF5F7A">
        <w:rPr>
          <w:b/>
        </w:rPr>
        <w:t>Fit Criterion:</w:t>
      </w:r>
      <w:r>
        <w:t xml:space="preserve">  After accessing the game or system support a user will be able to play the game and navigate the UI for at least two times without help.</w:t>
      </w:r>
    </w:p>
    <w:p w14:paraId="00DC0166" w14:textId="77777777" w:rsidR="0016485D" w:rsidRPr="00BF5F7A" w:rsidRDefault="0016485D" w:rsidP="0016485D">
      <w:pPr>
        <w:pStyle w:val="Level2Text"/>
        <w:ind w:left="1440"/>
      </w:pPr>
      <w:r w:rsidRPr="00BF5F7A">
        <w:rPr>
          <w:b/>
        </w:rPr>
        <w:t xml:space="preserve">Acceptance Tests:  </w:t>
      </w:r>
      <w:r>
        <w:t>TM&amp;S4</w:t>
      </w:r>
    </w:p>
    <w:p w14:paraId="132E472D" w14:textId="77777777" w:rsidR="0016485D" w:rsidRDefault="0016485D" w:rsidP="0016485D">
      <w:pPr>
        <w:pStyle w:val="Heading3"/>
      </w:pPr>
      <w:bookmarkStart w:id="392" w:name="_Toc54988789"/>
      <w:r>
        <w:t xml:space="preserve">Adaptability </w:t>
      </w:r>
      <w:commentRangeStart w:id="393"/>
      <w:r>
        <w:t>Requirements</w:t>
      </w:r>
      <w:commentRangeEnd w:id="393"/>
      <w:r>
        <w:rPr>
          <w:rStyle w:val="CommentReference"/>
          <w:rFonts w:ascii="Times New Roman" w:eastAsiaTheme="minorHAnsi" w:hAnsi="Times New Roman" w:cs="Times New Roman"/>
          <w:b w:val="0"/>
          <w:bCs w:val="0"/>
        </w:rPr>
        <w:commentReference w:id="393"/>
      </w:r>
      <w:bookmarkEnd w:id="392"/>
    </w:p>
    <w:p w14:paraId="716D47C3"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M&amp;S8</w:t>
      </w:r>
    </w:p>
    <w:p w14:paraId="0866F4F3" w14:textId="77777777" w:rsidR="0016485D" w:rsidRDefault="0016485D" w:rsidP="0016485D">
      <w:pPr>
        <w:pStyle w:val="Level2Text"/>
        <w:ind w:left="1440"/>
      </w:pPr>
      <w:r w:rsidRPr="00BF5F7A">
        <w:rPr>
          <w:b/>
        </w:rPr>
        <w:t>Description:</w:t>
      </w:r>
      <w:r>
        <w:rPr>
          <w:b/>
        </w:rPr>
        <w:t xml:space="preserve"> </w:t>
      </w:r>
      <w:r>
        <w:t>The game must be able to run on Google Chrome, Mozilla Firefox, Opera and Apple Safari.</w:t>
      </w:r>
    </w:p>
    <w:p w14:paraId="70CFB5C3" w14:textId="77777777" w:rsidR="0016485D" w:rsidRPr="008B585C" w:rsidRDefault="0016485D" w:rsidP="0016485D">
      <w:pPr>
        <w:pStyle w:val="Level2Text"/>
        <w:ind w:left="1440"/>
        <w:rPr>
          <w:bCs/>
        </w:rPr>
      </w:pPr>
      <w:r w:rsidRPr="00BF5F7A">
        <w:rPr>
          <w:b/>
        </w:rPr>
        <w:t xml:space="preserve">Rationale: </w:t>
      </w:r>
      <w:r>
        <w:rPr>
          <w:bCs/>
        </w:rPr>
        <w:t>The game must be playable on the most popular web browsers in order to reach the highest number of customers</w:t>
      </w:r>
    </w:p>
    <w:p w14:paraId="6B7CEF7A" w14:textId="77777777" w:rsidR="0016485D" w:rsidRDefault="0016485D" w:rsidP="0016485D">
      <w:pPr>
        <w:pStyle w:val="Level2Text"/>
        <w:ind w:left="1440"/>
      </w:pPr>
      <w:r w:rsidRPr="00BF5F7A">
        <w:rPr>
          <w:b/>
        </w:rPr>
        <w:t>Fit Criterion:</w:t>
      </w:r>
      <w:r>
        <w:t xml:space="preserve">  Game operates properly and without errors on the above mention web browsers.</w:t>
      </w:r>
    </w:p>
    <w:p w14:paraId="32FBFC0E" w14:textId="77777777" w:rsidR="0016485D" w:rsidRDefault="0016485D" w:rsidP="0016485D">
      <w:pPr>
        <w:pStyle w:val="Level2Text"/>
        <w:ind w:left="1440"/>
      </w:pPr>
      <w:r w:rsidRPr="00BF5F7A">
        <w:rPr>
          <w:b/>
        </w:rPr>
        <w:t xml:space="preserve">Acceptance Tests:  </w:t>
      </w:r>
      <w:r>
        <w:t>TM&amp;S5</w:t>
      </w:r>
    </w:p>
    <w:p w14:paraId="08016BBF"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M&amp;S9</w:t>
      </w:r>
    </w:p>
    <w:p w14:paraId="398F3CE1" w14:textId="77777777" w:rsidR="0016485D" w:rsidRDefault="0016485D" w:rsidP="0016485D">
      <w:pPr>
        <w:pStyle w:val="Level2Text"/>
        <w:ind w:left="1440"/>
      </w:pPr>
      <w:r w:rsidRPr="00BF5F7A">
        <w:rPr>
          <w:b/>
        </w:rPr>
        <w:t>Description:</w:t>
      </w:r>
      <w:r>
        <w:rPr>
          <w:b/>
        </w:rPr>
        <w:t xml:space="preserve"> </w:t>
      </w:r>
      <w:r>
        <w:t>The game must be able to run on Apple iOS and Android.</w:t>
      </w:r>
    </w:p>
    <w:p w14:paraId="471F49F2" w14:textId="77777777" w:rsidR="0016485D" w:rsidRPr="008B585C" w:rsidRDefault="0016485D" w:rsidP="0016485D">
      <w:pPr>
        <w:pStyle w:val="Level2Text"/>
        <w:ind w:left="1440"/>
        <w:rPr>
          <w:bCs/>
        </w:rPr>
      </w:pPr>
      <w:r w:rsidRPr="00BF5F7A">
        <w:rPr>
          <w:b/>
        </w:rPr>
        <w:t xml:space="preserve">Rationale: </w:t>
      </w:r>
      <w:r>
        <w:rPr>
          <w:bCs/>
        </w:rPr>
        <w:t>The game must be playable on the most popular mobile platforms in order to reach the highest number of customers.</w:t>
      </w:r>
    </w:p>
    <w:p w14:paraId="1664AA53" w14:textId="77777777" w:rsidR="0016485D" w:rsidRDefault="0016485D" w:rsidP="0016485D">
      <w:pPr>
        <w:pStyle w:val="Level2Text"/>
        <w:ind w:left="1440"/>
      </w:pPr>
      <w:r w:rsidRPr="00BF5F7A">
        <w:rPr>
          <w:b/>
        </w:rPr>
        <w:t>Fit Criterion:</w:t>
      </w:r>
      <w:r>
        <w:t xml:space="preserve">  Game operates properly and without errors on the above mobile platforms.</w:t>
      </w:r>
    </w:p>
    <w:p w14:paraId="2EE6EAB9" w14:textId="77777777" w:rsidR="0016485D" w:rsidRPr="00333B1E" w:rsidRDefault="0016485D" w:rsidP="0016485D">
      <w:pPr>
        <w:pStyle w:val="Level2Text"/>
        <w:ind w:left="1440"/>
      </w:pPr>
      <w:r w:rsidRPr="00BF5F7A">
        <w:rPr>
          <w:b/>
        </w:rPr>
        <w:lastRenderedPageBreak/>
        <w:t xml:space="preserve">Acceptance Tests:  </w:t>
      </w:r>
      <w:r>
        <w:t>TM&amp;S6</w:t>
      </w:r>
    </w:p>
    <w:p w14:paraId="6BC79A5D"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M&amp;S10</w:t>
      </w:r>
    </w:p>
    <w:p w14:paraId="6379D5D9" w14:textId="77777777" w:rsidR="0016485D" w:rsidRDefault="0016485D" w:rsidP="0016485D">
      <w:pPr>
        <w:pStyle w:val="Level2Text"/>
        <w:ind w:left="1440"/>
      </w:pPr>
      <w:r w:rsidRPr="00BF5F7A">
        <w:rPr>
          <w:b/>
        </w:rPr>
        <w:t>Description:</w:t>
      </w:r>
      <w:r>
        <w:rPr>
          <w:b/>
        </w:rPr>
        <w:t xml:space="preserve"> </w:t>
      </w:r>
      <w:r>
        <w:t xml:space="preserve">The game will be distributed through the Apple App Store and Google Store platforms. </w:t>
      </w:r>
    </w:p>
    <w:p w14:paraId="540DCD9B" w14:textId="77777777" w:rsidR="0016485D" w:rsidRPr="008B585C" w:rsidRDefault="0016485D" w:rsidP="0016485D">
      <w:pPr>
        <w:pStyle w:val="Level2Text"/>
        <w:ind w:left="1440"/>
        <w:rPr>
          <w:bCs/>
        </w:rPr>
      </w:pPr>
      <w:r w:rsidRPr="00BF5F7A">
        <w:rPr>
          <w:b/>
        </w:rPr>
        <w:t xml:space="preserve">Rationale: </w:t>
      </w:r>
      <w:r>
        <w:rPr>
          <w:bCs/>
        </w:rPr>
        <w:t>The game needs to reach the highest number of customers possible.</w:t>
      </w:r>
    </w:p>
    <w:p w14:paraId="3095A31A" w14:textId="77777777" w:rsidR="0016485D" w:rsidRDefault="0016485D" w:rsidP="0016485D">
      <w:pPr>
        <w:pStyle w:val="Level2Text"/>
        <w:ind w:left="1440"/>
      </w:pPr>
      <w:r w:rsidRPr="00BF5F7A">
        <w:rPr>
          <w:b/>
        </w:rPr>
        <w:t>Fit Criterion:</w:t>
      </w:r>
      <w:r>
        <w:t xml:space="preserve">  Game will be available for download on the above mention App stores.</w:t>
      </w:r>
    </w:p>
    <w:p w14:paraId="779EF695" w14:textId="77777777" w:rsidR="0016485D" w:rsidRPr="00BF5F7A" w:rsidRDefault="0016485D" w:rsidP="0016485D">
      <w:pPr>
        <w:pStyle w:val="Level2Text"/>
        <w:ind w:left="1440"/>
      </w:pPr>
      <w:r w:rsidRPr="00BF5F7A">
        <w:rPr>
          <w:b/>
        </w:rPr>
        <w:t xml:space="preserve">Acceptance Tests:  </w:t>
      </w:r>
      <w:r>
        <w:t>TM&amp;S7</w:t>
      </w:r>
    </w:p>
    <w:p w14:paraId="28669FAD" w14:textId="77777777" w:rsidR="0016485D" w:rsidRDefault="0016485D" w:rsidP="0016485D">
      <w:pPr>
        <w:pStyle w:val="Heading3"/>
      </w:pPr>
      <w:bookmarkStart w:id="394" w:name="_Toc54988790"/>
      <w:r>
        <w:t xml:space="preserve">Scalability or Extensibility </w:t>
      </w:r>
      <w:commentRangeStart w:id="395"/>
      <w:r>
        <w:t>Requirements</w:t>
      </w:r>
      <w:commentRangeEnd w:id="395"/>
      <w:r>
        <w:rPr>
          <w:rStyle w:val="CommentReference"/>
          <w:rFonts w:ascii="Times New Roman" w:eastAsiaTheme="minorHAnsi" w:hAnsi="Times New Roman" w:cs="Times New Roman"/>
          <w:b w:val="0"/>
          <w:bCs w:val="0"/>
        </w:rPr>
        <w:commentReference w:id="395"/>
      </w:r>
      <w:bookmarkEnd w:id="394"/>
    </w:p>
    <w:p w14:paraId="040878E8"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M&amp;S11</w:t>
      </w:r>
    </w:p>
    <w:p w14:paraId="54131394" w14:textId="77777777" w:rsidR="0016485D" w:rsidRDefault="0016485D" w:rsidP="0016485D">
      <w:pPr>
        <w:pStyle w:val="Level2Text"/>
        <w:ind w:left="1440"/>
      </w:pPr>
      <w:r w:rsidRPr="00BF5F7A">
        <w:rPr>
          <w:b/>
        </w:rPr>
        <w:t>Description:</w:t>
      </w:r>
      <w:r>
        <w:rPr>
          <w:b/>
        </w:rPr>
        <w:t xml:space="preserve"> </w:t>
      </w:r>
      <w:r>
        <w:t xml:space="preserve">The system must be able to handle our current number of companywide subscribers. </w:t>
      </w:r>
    </w:p>
    <w:p w14:paraId="7AE2F08D" w14:textId="77777777" w:rsidR="0016485D" w:rsidRPr="00192871" w:rsidRDefault="0016485D" w:rsidP="0016485D">
      <w:pPr>
        <w:pStyle w:val="Level2Text"/>
        <w:ind w:left="1440"/>
      </w:pPr>
      <w:r w:rsidRPr="00BF5F7A">
        <w:rPr>
          <w:b/>
        </w:rPr>
        <w:t>Rationale:</w:t>
      </w:r>
      <w:r>
        <w:rPr>
          <w:b/>
        </w:rPr>
        <w:t xml:space="preserve"> </w:t>
      </w:r>
      <w:r>
        <w:rPr>
          <w:bCs/>
        </w:rPr>
        <w:t>Any of our current customers may want to play the game.</w:t>
      </w:r>
    </w:p>
    <w:p w14:paraId="6F333E9E" w14:textId="77777777" w:rsidR="0016485D" w:rsidRDefault="0016485D" w:rsidP="0016485D">
      <w:pPr>
        <w:pStyle w:val="Level2Text"/>
        <w:ind w:left="1440"/>
      </w:pPr>
      <w:r w:rsidRPr="00BF5F7A">
        <w:rPr>
          <w:b/>
        </w:rPr>
        <w:t>Fit Criterion:</w:t>
      </w:r>
      <w:r>
        <w:t xml:space="preserve">  Server capacity must be able to handle our current number of server requests.</w:t>
      </w:r>
    </w:p>
    <w:p w14:paraId="1BF614BC" w14:textId="77777777" w:rsidR="0016485D" w:rsidRPr="00333B1E" w:rsidRDefault="0016485D" w:rsidP="0016485D">
      <w:pPr>
        <w:pStyle w:val="Level2Text"/>
        <w:ind w:left="1440"/>
      </w:pPr>
      <w:r w:rsidRPr="00BF5F7A">
        <w:rPr>
          <w:b/>
        </w:rPr>
        <w:t xml:space="preserve">Acceptance Tests:  </w:t>
      </w:r>
      <w:r>
        <w:t>TM&amp;S8</w:t>
      </w:r>
    </w:p>
    <w:p w14:paraId="4A8621F9"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M&amp;S12</w:t>
      </w:r>
    </w:p>
    <w:p w14:paraId="16D237B5" w14:textId="77777777" w:rsidR="0016485D" w:rsidRDefault="0016485D" w:rsidP="0016485D">
      <w:pPr>
        <w:pStyle w:val="Level2Text"/>
        <w:ind w:left="1440"/>
      </w:pPr>
      <w:r w:rsidRPr="00BF5F7A">
        <w:rPr>
          <w:b/>
        </w:rPr>
        <w:t>Description:</w:t>
      </w:r>
      <w:r>
        <w:rPr>
          <w:b/>
        </w:rPr>
        <w:t xml:space="preserve"> </w:t>
      </w:r>
      <w:r>
        <w:t>The system must be able to process multiple requests from different platforms.</w:t>
      </w:r>
    </w:p>
    <w:p w14:paraId="19AFE3F6" w14:textId="77777777" w:rsidR="0016485D" w:rsidRPr="008B585C" w:rsidRDefault="0016485D" w:rsidP="0016485D">
      <w:pPr>
        <w:pStyle w:val="Level2Text"/>
        <w:ind w:left="1440"/>
        <w:rPr>
          <w:bCs/>
        </w:rPr>
      </w:pPr>
      <w:r w:rsidRPr="00BF5F7A">
        <w:rPr>
          <w:b/>
        </w:rPr>
        <w:t>Rationale:</w:t>
      </w:r>
      <w:r>
        <w:rPr>
          <w:b/>
        </w:rPr>
        <w:t xml:space="preserve"> </w:t>
      </w:r>
      <w:r>
        <w:rPr>
          <w:bCs/>
        </w:rPr>
        <w:t>All system user must be able to access and play the game</w:t>
      </w:r>
    </w:p>
    <w:p w14:paraId="0BC9199B" w14:textId="77777777" w:rsidR="0016485D" w:rsidRDefault="0016485D" w:rsidP="0016485D">
      <w:pPr>
        <w:pStyle w:val="Level2Text"/>
        <w:ind w:left="1440"/>
      </w:pPr>
      <w:r w:rsidRPr="00BF5F7A">
        <w:rPr>
          <w:b/>
        </w:rPr>
        <w:t>Fit Criterion:</w:t>
      </w:r>
      <w:r>
        <w:t xml:space="preserve">  Multiple users in different platforms must be able to play at the same time.</w:t>
      </w:r>
    </w:p>
    <w:p w14:paraId="3CE7FC7E" w14:textId="77777777" w:rsidR="0016485D" w:rsidRPr="00BF5F7A" w:rsidRDefault="0016485D" w:rsidP="0016485D">
      <w:pPr>
        <w:pStyle w:val="Level2Text"/>
        <w:ind w:left="1440"/>
      </w:pPr>
      <w:r w:rsidRPr="00BF5F7A">
        <w:rPr>
          <w:b/>
        </w:rPr>
        <w:t xml:space="preserve">Acceptance Tests:  </w:t>
      </w:r>
      <w:r>
        <w:t>TM&amp;S8</w:t>
      </w:r>
    </w:p>
    <w:p w14:paraId="2ACE358E" w14:textId="77777777" w:rsidR="0016485D" w:rsidRDefault="0016485D" w:rsidP="0016485D">
      <w:pPr>
        <w:pStyle w:val="Heading3"/>
      </w:pPr>
      <w:bookmarkStart w:id="396" w:name="_Toc54988791"/>
      <w:r>
        <w:t xml:space="preserve">Longevity </w:t>
      </w:r>
      <w:commentRangeStart w:id="397"/>
      <w:r>
        <w:t>Requirements</w:t>
      </w:r>
      <w:commentRangeEnd w:id="397"/>
      <w:r>
        <w:rPr>
          <w:rStyle w:val="CommentReference"/>
          <w:rFonts w:ascii="Times New Roman" w:eastAsiaTheme="minorHAnsi" w:hAnsi="Times New Roman" w:cs="Times New Roman"/>
          <w:b w:val="0"/>
          <w:bCs w:val="0"/>
        </w:rPr>
        <w:commentReference w:id="397"/>
      </w:r>
      <w:bookmarkEnd w:id="396"/>
    </w:p>
    <w:p w14:paraId="43E962E0"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M&amp;S13</w:t>
      </w:r>
    </w:p>
    <w:p w14:paraId="6B83007E" w14:textId="77777777" w:rsidR="0016485D" w:rsidRDefault="0016485D" w:rsidP="0016485D">
      <w:pPr>
        <w:pStyle w:val="Level2Text"/>
        <w:ind w:left="1440"/>
      </w:pPr>
      <w:r w:rsidRPr="00BF5F7A">
        <w:rPr>
          <w:b/>
        </w:rPr>
        <w:t>Description:</w:t>
      </w:r>
      <w:r>
        <w:rPr>
          <w:b/>
        </w:rPr>
        <w:t xml:space="preserve"> </w:t>
      </w:r>
      <w:r>
        <w:t>The system should last for 7 years</w:t>
      </w:r>
    </w:p>
    <w:p w14:paraId="1BB6C8CD" w14:textId="77777777" w:rsidR="0016485D" w:rsidRPr="008B585C" w:rsidRDefault="0016485D" w:rsidP="0016485D">
      <w:pPr>
        <w:pStyle w:val="Level2Text"/>
        <w:ind w:left="1440"/>
        <w:rPr>
          <w:bCs/>
        </w:rPr>
      </w:pPr>
      <w:r w:rsidRPr="00BF5F7A">
        <w:rPr>
          <w:b/>
        </w:rPr>
        <w:t>Rationale:</w:t>
      </w:r>
      <w:r>
        <w:rPr>
          <w:b/>
        </w:rPr>
        <w:t xml:space="preserve"> </w:t>
      </w:r>
      <w:r>
        <w:rPr>
          <w:bCs/>
        </w:rPr>
        <w:t>Our current research shows that game usage and life last for about 5 years</w:t>
      </w:r>
    </w:p>
    <w:p w14:paraId="4E423105" w14:textId="77777777" w:rsidR="0016485D" w:rsidRDefault="0016485D" w:rsidP="0016485D">
      <w:pPr>
        <w:pStyle w:val="Level2Text"/>
        <w:ind w:left="1440"/>
      </w:pPr>
      <w:r w:rsidRPr="00BF5F7A">
        <w:rPr>
          <w:b/>
        </w:rPr>
        <w:lastRenderedPageBreak/>
        <w:t>Fit Criterion:</w:t>
      </w:r>
      <w:r>
        <w:t xml:space="preserve">  The system must be operational for 7 years.</w:t>
      </w:r>
    </w:p>
    <w:p w14:paraId="5C5F70C5" w14:textId="77777777" w:rsidR="0016485D" w:rsidRPr="00BF5F7A" w:rsidRDefault="0016485D" w:rsidP="0016485D">
      <w:pPr>
        <w:pStyle w:val="Level2Text"/>
        <w:ind w:left="1440"/>
      </w:pPr>
      <w:r w:rsidRPr="00BF5F7A">
        <w:rPr>
          <w:b/>
        </w:rPr>
        <w:t xml:space="preserve">Acceptance Tests:  </w:t>
      </w:r>
      <w:r>
        <w:t>TM&amp;S9</w:t>
      </w:r>
    </w:p>
    <w:p w14:paraId="54761B3E" w14:textId="77777777" w:rsidR="0016485D" w:rsidRDefault="0016485D" w:rsidP="0016485D">
      <w:pPr>
        <w:pStyle w:val="Heading2"/>
      </w:pPr>
      <w:bookmarkStart w:id="398" w:name="_Toc54988792"/>
      <w:r>
        <w:t xml:space="preserve">Security </w:t>
      </w:r>
      <w:commentRangeStart w:id="399"/>
      <w:r>
        <w:t>Requirements</w:t>
      </w:r>
      <w:commentRangeEnd w:id="399"/>
      <w:r>
        <w:rPr>
          <w:rStyle w:val="CommentReference"/>
          <w:rFonts w:ascii="Times New Roman" w:eastAsiaTheme="minorHAnsi" w:hAnsi="Times New Roman" w:cs="Times New Roman"/>
          <w:b w:val="0"/>
          <w:bCs w:val="0"/>
        </w:rPr>
        <w:commentReference w:id="399"/>
      </w:r>
      <w:bookmarkEnd w:id="398"/>
    </w:p>
    <w:p w14:paraId="52000605" w14:textId="77777777" w:rsidR="0016485D" w:rsidRDefault="0016485D" w:rsidP="0016485D">
      <w:pPr>
        <w:pStyle w:val="Heading3"/>
      </w:pPr>
      <w:bookmarkStart w:id="400" w:name="_Toc54988793"/>
      <w:r>
        <w:t>Access Requirements</w:t>
      </w:r>
      <w:bookmarkEnd w:id="400"/>
    </w:p>
    <w:p w14:paraId="65F3C841" w14:textId="77777777" w:rsidR="0016485D" w:rsidRPr="00BF5F7A" w:rsidRDefault="0016485D" w:rsidP="0016485D">
      <w:pPr>
        <w:pStyle w:val="Level2Text"/>
        <w:rPr>
          <w:b/>
          <w:u w:val="single"/>
        </w:rPr>
      </w:pPr>
      <w:r w:rsidRPr="00BF5F7A">
        <w:rPr>
          <w:b/>
          <w:u w:val="single"/>
        </w:rPr>
        <w:t xml:space="preserve">ID# - </w:t>
      </w:r>
      <w:r>
        <w:rPr>
          <w:b/>
          <w:u w:val="single"/>
        </w:rPr>
        <w:t>S1</w:t>
      </w:r>
    </w:p>
    <w:p w14:paraId="545648AB" w14:textId="77777777" w:rsidR="0016485D" w:rsidRDefault="0016485D" w:rsidP="0016485D">
      <w:pPr>
        <w:pStyle w:val="Level2Text"/>
        <w:ind w:left="1440"/>
      </w:pPr>
      <w:r w:rsidRPr="00BF5F7A">
        <w:rPr>
          <w:b/>
        </w:rPr>
        <w:t>Description:</w:t>
      </w:r>
      <w:r>
        <w:t xml:space="preserve"> Only the developers should be able to see crash reports and logistics. However, users will be notified of crashes.</w:t>
      </w:r>
    </w:p>
    <w:p w14:paraId="0D2EA6E9" w14:textId="77777777" w:rsidR="0016485D" w:rsidRDefault="0016485D" w:rsidP="0016485D">
      <w:pPr>
        <w:pStyle w:val="Level2Text"/>
        <w:ind w:left="1440"/>
      </w:pPr>
      <w:r w:rsidRPr="00BF5F7A">
        <w:rPr>
          <w:b/>
        </w:rPr>
        <w:t xml:space="preserve">Rationale: </w:t>
      </w:r>
      <w:r>
        <w:t>Blocking users from accessing crash reports ensures confidentiality of the application and background processes. Furthermore, it ensures that bugs won’t be altered to pose as an attack to the application.</w:t>
      </w:r>
    </w:p>
    <w:p w14:paraId="51C5E381" w14:textId="77777777" w:rsidR="0016485D" w:rsidRDefault="0016485D" w:rsidP="0016485D">
      <w:pPr>
        <w:pStyle w:val="Level2Text"/>
        <w:ind w:left="1440"/>
      </w:pPr>
      <w:r w:rsidRPr="00BF5F7A">
        <w:rPr>
          <w:b/>
        </w:rPr>
        <w:t>Fit Criterion:</w:t>
      </w:r>
      <w:r>
        <w:t xml:space="preserve">  General users should not be able to access crash reports.</w:t>
      </w:r>
      <w:r w:rsidDel="00290E14">
        <w:t xml:space="preserve"> </w:t>
      </w:r>
    </w:p>
    <w:p w14:paraId="2FB5A1CF" w14:textId="77777777" w:rsidR="0016485D" w:rsidRDefault="0016485D" w:rsidP="0016485D">
      <w:pPr>
        <w:pStyle w:val="Level2Text"/>
      </w:pPr>
      <w:r w:rsidRPr="00BF5F7A">
        <w:rPr>
          <w:b/>
        </w:rPr>
        <w:t xml:space="preserve">Acceptance Tests:  </w:t>
      </w:r>
      <w:r>
        <w:t>TS1</w:t>
      </w:r>
    </w:p>
    <w:p w14:paraId="660D42C9" w14:textId="77777777" w:rsidR="0016485D" w:rsidRDefault="0016485D" w:rsidP="0016485D">
      <w:pPr>
        <w:pStyle w:val="Level2Text"/>
        <w:rPr>
          <w:b/>
          <w:u w:val="single"/>
        </w:rPr>
      </w:pPr>
    </w:p>
    <w:p w14:paraId="25C808E4" w14:textId="77777777" w:rsidR="0016485D" w:rsidRPr="00BF5F7A" w:rsidRDefault="0016485D" w:rsidP="0016485D">
      <w:pPr>
        <w:pStyle w:val="Level2Text"/>
        <w:rPr>
          <w:b/>
          <w:u w:val="single"/>
        </w:rPr>
      </w:pPr>
      <w:r w:rsidRPr="00BF5F7A">
        <w:rPr>
          <w:b/>
          <w:u w:val="single"/>
        </w:rPr>
        <w:t xml:space="preserve">ID# - </w:t>
      </w:r>
      <w:r>
        <w:rPr>
          <w:b/>
          <w:u w:val="single"/>
        </w:rPr>
        <w:t>S2</w:t>
      </w:r>
    </w:p>
    <w:p w14:paraId="0609CD93" w14:textId="77777777" w:rsidR="0016485D" w:rsidRDefault="0016485D" w:rsidP="0016485D">
      <w:pPr>
        <w:pStyle w:val="Level2Text"/>
        <w:ind w:left="1440"/>
      </w:pPr>
      <w:r w:rsidRPr="00BF5F7A">
        <w:rPr>
          <w:b/>
        </w:rPr>
        <w:t>Description:</w:t>
      </w:r>
      <w:r>
        <w:t xml:space="preserve"> Only developers will have access to the source-code. General users should not have access the code or be able to read or write the source code.</w:t>
      </w:r>
    </w:p>
    <w:p w14:paraId="41204377" w14:textId="77777777" w:rsidR="0016485D" w:rsidRDefault="0016485D" w:rsidP="0016485D">
      <w:pPr>
        <w:pStyle w:val="Level2Text"/>
        <w:ind w:left="1440"/>
      </w:pPr>
      <w:r w:rsidRPr="00BF5F7A">
        <w:rPr>
          <w:b/>
        </w:rPr>
        <w:t xml:space="preserve">Rationale: </w:t>
      </w:r>
      <w:r>
        <w:t>Blocking users from accessing the source code is crucial for preventing any hacking and to make sure the application’s functionality does not change.</w:t>
      </w:r>
    </w:p>
    <w:p w14:paraId="0DC8F584" w14:textId="77777777" w:rsidR="0016485D" w:rsidRDefault="0016485D" w:rsidP="0016485D">
      <w:pPr>
        <w:pStyle w:val="Level2Text"/>
        <w:ind w:left="1440"/>
      </w:pPr>
      <w:r w:rsidRPr="00BF5F7A">
        <w:rPr>
          <w:b/>
        </w:rPr>
        <w:t>Fit Criterion:</w:t>
      </w:r>
      <w:r>
        <w:t xml:space="preserve">  General users should not be able to access the source code</w:t>
      </w:r>
      <w:r w:rsidDel="00290E14">
        <w:t xml:space="preserve"> </w:t>
      </w:r>
    </w:p>
    <w:p w14:paraId="717F6ECA" w14:textId="77777777" w:rsidR="0016485D" w:rsidRPr="00BF5F7A" w:rsidRDefault="0016485D" w:rsidP="0016485D">
      <w:pPr>
        <w:pStyle w:val="Level2Text"/>
        <w:ind w:left="1440"/>
      </w:pPr>
      <w:r w:rsidRPr="00BF5F7A">
        <w:rPr>
          <w:b/>
        </w:rPr>
        <w:t xml:space="preserve">Acceptance Tests:  </w:t>
      </w:r>
      <w:r>
        <w:t>TS2</w:t>
      </w:r>
    </w:p>
    <w:p w14:paraId="40CA312C" w14:textId="77777777" w:rsidR="0016485D" w:rsidRDefault="0016485D" w:rsidP="0016485D">
      <w:pPr>
        <w:pStyle w:val="Heading3"/>
      </w:pPr>
      <w:bookmarkStart w:id="401" w:name="_Toc54988794"/>
      <w:r>
        <w:t>Integrity Requirements</w:t>
      </w:r>
      <w:bookmarkEnd w:id="401"/>
    </w:p>
    <w:p w14:paraId="27CD2D24" w14:textId="77777777" w:rsidR="0016485D" w:rsidRPr="00BF5F7A" w:rsidRDefault="0016485D" w:rsidP="0016485D">
      <w:pPr>
        <w:pStyle w:val="Level2Text"/>
        <w:rPr>
          <w:b/>
          <w:u w:val="single"/>
        </w:rPr>
      </w:pPr>
      <w:r w:rsidRPr="00BF5F7A">
        <w:rPr>
          <w:b/>
          <w:u w:val="single"/>
        </w:rPr>
        <w:t xml:space="preserve">ID# - </w:t>
      </w:r>
      <w:r>
        <w:rPr>
          <w:b/>
          <w:u w:val="single"/>
        </w:rPr>
        <w:t>S3</w:t>
      </w:r>
    </w:p>
    <w:p w14:paraId="054994D9" w14:textId="77777777" w:rsidR="0016485D" w:rsidRDefault="0016485D" w:rsidP="0016485D">
      <w:pPr>
        <w:pStyle w:val="Level2Text"/>
        <w:ind w:left="1440"/>
      </w:pPr>
      <w:r w:rsidRPr="00BF5F7A">
        <w:rPr>
          <w:b/>
        </w:rPr>
        <w:t>Description:</w:t>
      </w:r>
      <w:r>
        <w:t xml:space="preserve"> The system should not allow users to access other users’ sensitive information. </w:t>
      </w:r>
    </w:p>
    <w:p w14:paraId="72E00958" w14:textId="77777777" w:rsidR="0016485D" w:rsidRDefault="0016485D" w:rsidP="0016485D">
      <w:pPr>
        <w:pStyle w:val="Level2Text"/>
        <w:ind w:left="1440"/>
      </w:pPr>
      <w:r w:rsidRPr="00BF5F7A">
        <w:rPr>
          <w:b/>
        </w:rPr>
        <w:t xml:space="preserve">Rationale: </w:t>
      </w:r>
      <w:r>
        <w:t>Keeping the users’ sensitive information confidential is crucial as the user could have payment information and personal information as well.</w:t>
      </w:r>
    </w:p>
    <w:p w14:paraId="17D35DDF" w14:textId="77777777" w:rsidR="0016485D" w:rsidRDefault="0016485D" w:rsidP="0016485D">
      <w:pPr>
        <w:pStyle w:val="Level2Text"/>
        <w:ind w:left="1440"/>
      </w:pPr>
      <w:r w:rsidRPr="00BF5F7A">
        <w:rPr>
          <w:b/>
        </w:rPr>
        <w:t>Fit Criterion:</w:t>
      </w:r>
      <w:r>
        <w:t xml:space="preserve">  </w:t>
      </w:r>
      <w:r>
        <w:rPr>
          <w:rFonts w:ascii="RobotoRegular"/>
        </w:rPr>
        <w:t>General users should not have access to other users</w:t>
      </w:r>
      <w:r>
        <w:rPr>
          <w:rFonts w:ascii="RobotoRegular"/>
        </w:rPr>
        <w:t>’</w:t>
      </w:r>
      <w:r>
        <w:rPr>
          <w:rFonts w:ascii="RobotoRegular"/>
        </w:rPr>
        <w:t xml:space="preserve"> personal information</w:t>
      </w:r>
      <w:r>
        <w:t>.</w:t>
      </w:r>
    </w:p>
    <w:p w14:paraId="22C4F2E1" w14:textId="77777777" w:rsidR="0016485D" w:rsidRPr="00BF5F7A" w:rsidRDefault="0016485D" w:rsidP="0016485D">
      <w:pPr>
        <w:pStyle w:val="Level2Text"/>
        <w:ind w:left="1440"/>
      </w:pPr>
      <w:r w:rsidRPr="00BF5F7A">
        <w:rPr>
          <w:b/>
        </w:rPr>
        <w:t xml:space="preserve">Acceptance Tests:  </w:t>
      </w:r>
      <w:r>
        <w:t>TS3</w:t>
      </w:r>
    </w:p>
    <w:p w14:paraId="78A6646C" w14:textId="77777777" w:rsidR="0016485D" w:rsidRDefault="0016485D" w:rsidP="0016485D">
      <w:pPr>
        <w:pStyle w:val="Heading3"/>
      </w:pPr>
      <w:bookmarkStart w:id="402" w:name="_Toc54988795"/>
      <w:r>
        <w:lastRenderedPageBreak/>
        <w:t>Privacy Requirements</w:t>
      </w:r>
      <w:bookmarkEnd w:id="402"/>
    </w:p>
    <w:p w14:paraId="22677667" w14:textId="77777777" w:rsidR="0016485D" w:rsidRPr="00BF5F7A" w:rsidRDefault="0016485D" w:rsidP="0016485D">
      <w:pPr>
        <w:pStyle w:val="Level2Text"/>
        <w:rPr>
          <w:b/>
          <w:u w:val="single"/>
        </w:rPr>
      </w:pPr>
      <w:r w:rsidRPr="00BF5F7A">
        <w:rPr>
          <w:b/>
          <w:u w:val="single"/>
        </w:rPr>
        <w:t xml:space="preserve">ID# - </w:t>
      </w:r>
      <w:r>
        <w:rPr>
          <w:b/>
          <w:u w:val="single"/>
        </w:rPr>
        <w:t>S4</w:t>
      </w:r>
    </w:p>
    <w:p w14:paraId="763607EF" w14:textId="77777777" w:rsidR="0016485D" w:rsidRDefault="0016485D" w:rsidP="0016485D">
      <w:pPr>
        <w:pStyle w:val="Level2Text"/>
        <w:ind w:left="1440"/>
      </w:pPr>
      <w:r w:rsidRPr="00BF5F7A">
        <w:rPr>
          <w:b/>
        </w:rPr>
        <w:t>Description:</w:t>
      </w:r>
      <w:r>
        <w:t xml:space="preserve"> The application should have a terms and agreement page before the user uses the application that informs users of all privacy standards. </w:t>
      </w:r>
    </w:p>
    <w:p w14:paraId="11DB56B6" w14:textId="77777777" w:rsidR="0016485D" w:rsidRDefault="0016485D" w:rsidP="0016485D">
      <w:pPr>
        <w:pStyle w:val="Level2Text"/>
        <w:ind w:left="1440"/>
      </w:pPr>
      <w:r w:rsidRPr="00BF5F7A">
        <w:rPr>
          <w:b/>
        </w:rPr>
        <w:t xml:space="preserve">Rationale: </w:t>
      </w:r>
      <w:r>
        <w:t>Users will feel more comfortable using an application that lists the user’s rights regarding their own security and privacy rights.</w:t>
      </w:r>
    </w:p>
    <w:p w14:paraId="269A3366" w14:textId="77777777" w:rsidR="0016485D" w:rsidRDefault="0016485D" w:rsidP="0016485D">
      <w:pPr>
        <w:pStyle w:val="Level2Text"/>
        <w:ind w:left="1440"/>
      </w:pPr>
      <w:r w:rsidRPr="00BF5F7A">
        <w:rPr>
          <w:b/>
        </w:rPr>
        <w:t>Fit Criterion:</w:t>
      </w:r>
      <w:r>
        <w:t xml:space="preserve">  The application should display the terms and agreement page prior to starting the application for the first time and update the user on any changes.</w:t>
      </w:r>
    </w:p>
    <w:p w14:paraId="04B29B23" w14:textId="77777777" w:rsidR="0016485D" w:rsidRPr="00BF5F7A" w:rsidRDefault="0016485D" w:rsidP="0016485D">
      <w:pPr>
        <w:pStyle w:val="Level2Text"/>
        <w:ind w:left="1440"/>
      </w:pPr>
      <w:r w:rsidRPr="00BF5F7A">
        <w:rPr>
          <w:b/>
        </w:rPr>
        <w:t>Acceptance Tests:</w:t>
      </w:r>
      <w:r>
        <w:t xml:space="preserve"> TS4</w:t>
      </w:r>
    </w:p>
    <w:p w14:paraId="52F64157" w14:textId="77777777" w:rsidR="0016485D" w:rsidRPr="00BF5F7A" w:rsidRDefault="0016485D" w:rsidP="0016485D">
      <w:pPr>
        <w:pStyle w:val="Level2Text"/>
        <w:rPr>
          <w:b/>
          <w:u w:val="single"/>
        </w:rPr>
      </w:pPr>
      <w:r w:rsidRPr="00BF5F7A">
        <w:rPr>
          <w:b/>
          <w:u w:val="single"/>
        </w:rPr>
        <w:t xml:space="preserve">ID# - </w:t>
      </w:r>
      <w:r>
        <w:rPr>
          <w:b/>
          <w:u w:val="single"/>
        </w:rPr>
        <w:t>S5</w:t>
      </w:r>
    </w:p>
    <w:p w14:paraId="4C358637" w14:textId="77777777" w:rsidR="0016485D" w:rsidRDefault="0016485D" w:rsidP="0016485D">
      <w:pPr>
        <w:pStyle w:val="Level2Text"/>
        <w:ind w:left="1440"/>
      </w:pPr>
      <w:r w:rsidRPr="00BF5F7A">
        <w:rPr>
          <w:b/>
        </w:rPr>
        <w:t>Description:</w:t>
      </w:r>
      <w:r>
        <w:t xml:space="preserve"> Users should be able to terminate their account along with any information stored in that account profile. </w:t>
      </w:r>
    </w:p>
    <w:p w14:paraId="3C6ABD21" w14:textId="77777777" w:rsidR="0016485D" w:rsidRDefault="0016485D" w:rsidP="0016485D">
      <w:pPr>
        <w:pStyle w:val="Level2Text"/>
        <w:ind w:left="1440"/>
      </w:pPr>
      <w:r w:rsidRPr="00BF5F7A">
        <w:rPr>
          <w:b/>
        </w:rPr>
        <w:t xml:space="preserve">Rationale: </w:t>
      </w:r>
      <w:r>
        <w:t>Users should be treated fairly with their personal information being erased when they choose to delete their profile. This ensures that data will not be leaked or accessed after termination.</w:t>
      </w:r>
    </w:p>
    <w:p w14:paraId="65E669F6" w14:textId="77777777" w:rsidR="0016485D" w:rsidRDefault="0016485D" w:rsidP="0016485D">
      <w:pPr>
        <w:pStyle w:val="Level2Text"/>
        <w:ind w:left="1440"/>
      </w:pPr>
      <w:r w:rsidRPr="00BF5F7A">
        <w:rPr>
          <w:b/>
        </w:rPr>
        <w:t>Fit Criterion:</w:t>
      </w:r>
      <w:r>
        <w:t xml:space="preserve">  User should be allowed to delete their account along with the database containing the account should not contain account info after deletion.</w:t>
      </w:r>
    </w:p>
    <w:p w14:paraId="537BED70" w14:textId="77777777" w:rsidR="0016485D" w:rsidRPr="00BF5F7A" w:rsidRDefault="0016485D" w:rsidP="0016485D">
      <w:pPr>
        <w:pStyle w:val="Level2Text"/>
      </w:pPr>
      <w:r w:rsidRPr="00BF5F7A">
        <w:rPr>
          <w:b/>
        </w:rPr>
        <w:t xml:space="preserve">Acceptance Tests:  </w:t>
      </w:r>
      <w:r>
        <w:t>TS5</w:t>
      </w:r>
    </w:p>
    <w:p w14:paraId="5450D12E" w14:textId="77777777" w:rsidR="0016485D" w:rsidRDefault="0016485D" w:rsidP="0016485D">
      <w:pPr>
        <w:pStyle w:val="Heading3"/>
      </w:pPr>
      <w:bookmarkStart w:id="403" w:name="_Toc54988796"/>
      <w:r>
        <w:t>Audit Requirements</w:t>
      </w:r>
      <w:bookmarkEnd w:id="403"/>
    </w:p>
    <w:p w14:paraId="3B75B657" w14:textId="77777777" w:rsidR="0016485D" w:rsidRPr="00BF5F7A" w:rsidRDefault="0016485D" w:rsidP="0016485D">
      <w:pPr>
        <w:pStyle w:val="Level2Text"/>
        <w:rPr>
          <w:b/>
          <w:u w:val="single"/>
        </w:rPr>
      </w:pPr>
      <w:r w:rsidRPr="00BF5F7A">
        <w:rPr>
          <w:b/>
          <w:u w:val="single"/>
        </w:rPr>
        <w:t xml:space="preserve">ID# - </w:t>
      </w:r>
      <w:r>
        <w:rPr>
          <w:b/>
          <w:u w:val="single"/>
        </w:rPr>
        <w:t>S6</w:t>
      </w:r>
    </w:p>
    <w:p w14:paraId="2DE0FF46" w14:textId="77777777" w:rsidR="0016485D" w:rsidRDefault="0016485D" w:rsidP="0016485D">
      <w:pPr>
        <w:pStyle w:val="Level2Text"/>
        <w:ind w:left="1440"/>
      </w:pPr>
      <w:r w:rsidRPr="00BF5F7A">
        <w:rPr>
          <w:b/>
        </w:rPr>
        <w:t>Description:</w:t>
      </w:r>
      <w:r>
        <w:t xml:space="preserve"> The application should track user data regarding ratings, multiplayer activity, and any update to the database.</w:t>
      </w:r>
    </w:p>
    <w:p w14:paraId="2BADE7D7" w14:textId="77777777" w:rsidR="0016485D" w:rsidRDefault="0016485D" w:rsidP="0016485D">
      <w:pPr>
        <w:pStyle w:val="Level2Text"/>
        <w:ind w:left="1440"/>
      </w:pPr>
      <w:r w:rsidRPr="00BF5F7A">
        <w:rPr>
          <w:b/>
        </w:rPr>
        <w:t xml:space="preserve">Rationale: </w:t>
      </w:r>
      <w:r>
        <w:t>Keeping and tracking user data will allow developers to improve the application based on the user’s activity.</w:t>
      </w:r>
    </w:p>
    <w:p w14:paraId="49A3DA8D" w14:textId="77777777" w:rsidR="0016485D" w:rsidRDefault="0016485D" w:rsidP="0016485D">
      <w:pPr>
        <w:pStyle w:val="Level2Text"/>
        <w:ind w:left="1440"/>
      </w:pPr>
      <w:r w:rsidRPr="00BF5F7A">
        <w:rPr>
          <w:b/>
        </w:rPr>
        <w:t>Fit Criterion:</w:t>
      </w:r>
      <w:r>
        <w:t xml:space="preserve">  </w:t>
      </w:r>
      <w:r>
        <w:rPr>
          <w:rFonts w:ascii="RobotoRegular"/>
        </w:rPr>
        <w:t>Tracking user data will be allowed</w:t>
      </w:r>
    </w:p>
    <w:p w14:paraId="2E043CF3" w14:textId="77777777" w:rsidR="0016485D" w:rsidRPr="00BF5F7A" w:rsidRDefault="0016485D" w:rsidP="0016485D">
      <w:pPr>
        <w:pStyle w:val="Level2Text"/>
        <w:ind w:firstLine="360"/>
      </w:pPr>
      <w:r w:rsidRPr="00BF5F7A">
        <w:rPr>
          <w:b/>
        </w:rPr>
        <w:t xml:space="preserve">Acceptance Tests:  </w:t>
      </w:r>
      <w:r>
        <w:t>TS6</w:t>
      </w:r>
    </w:p>
    <w:p w14:paraId="73A2F510" w14:textId="77777777" w:rsidR="0016485D" w:rsidRDefault="0016485D" w:rsidP="0016485D">
      <w:pPr>
        <w:pStyle w:val="Heading3"/>
      </w:pPr>
      <w:bookmarkStart w:id="404" w:name="_Toc54988797"/>
      <w:r>
        <w:t>Immunity Requirements</w:t>
      </w:r>
      <w:bookmarkEnd w:id="404"/>
    </w:p>
    <w:p w14:paraId="4DA06F42" w14:textId="77777777" w:rsidR="0016485D" w:rsidRPr="00BF5F7A" w:rsidRDefault="0016485D" w:rsidP="0016485D">
      <w:pPr>
        <w:pStyle w:val="Level2Text"/>
        <w:rPr>
          <w:b/>
          <w:u w:val="single"/>
        </w:rPr>
      </w:pPr>
      <w:r w:rsidRPr="00BF5F7A">
        <w:rPr>
          <w:b/>
          <w:u w:val="single"/>
        </w:rPr>
        <w:t xml:space="preserve">ID# - </w:t>
      </w:r>
      <w:r>
        <w:rPr>
          <w:b/>
          <w:u w:val="single"/>
        </w:rPr>
        <w:t>S7</w:t>
      </w:r>
    </w:p>
    <w:p w14:paraId="1ED907FA" w14:textId="77777777" w:rsidR="0016485D" w:rsidRDefault="0016485D" w:rsidP="0016485D">
      <w:pPr>
        <w:pStyle w:val="Level2Text"/>
        <w:ind w:left="1440"/>
      </w:pPr>
      <w:r w:rsidRPr="00BF5F7A">
        <w:rPr>
          <w:b/>
        </w:rPr>
        <w:t>Description:</w:t>
      </w:r>
      <w:r>
        <w:t xml:space="preserve"> The system should be hosted by third party security software. These should be constantly backing up and keeping information encrypted.</w:t>
      </w:r>
    </w:p>
    <w:p w14:paraId="0713C2DD" w14:textId="77777777" w:rsidR="0016485D" w:rsidRDefault="0016485D" w:rsidP="0016485D">
      <w:pPr>
        <w:pStyle w:val="Level2Text"/>
        <w:ind w:left="1440"/>
      </w:pPr>
      <w:r w:rsidRPr="00BF5F7A">
        <w:rPr>
          <w:b/>
        </w:rPr>
        <w:lastRenderedPageBreak/>
        <w:t xml:space="preserve">Rationale: </w:t>
      </w:r>
      <w:r>
        <w:t>With constant feedback from security firms, the application will be free of any unauthorized packets being set, and any other malware from corrupting files.</w:t>
      </w:r>
    </w:p>
    <w:p w14:paraId="1C273EE0" w14:textId="77777777" w:rsidR="0016485D" w:rsidRDefault="0016485D" w:rsidP="0016485D">
      <w:pPr>
        <w:pStyle w:val="Level2Text"/>
        <w:ind w:left="1440"/>
      </w:pPr>
      <w:r w:rsidRPr="00BF5F7A">
        <w:rPr>
          <w:b/>
        </w:rPr>
        <w:t>Fit Criterion:</w:t>
      </w:r>
      <w:r>
        <w:t xml:space="preserve">  There will be multiple rounds of tests placed such as OWASP. These tests will have multiple iterations to protect personal data.</w:t>
      </w:r>
    </w:p>
    <w:p w14:paraId="28A3DFC2" w14:textId="77777777" w:rsidR="0016485D" w:rsidRPr="00BF5F7A" w:rsidRDefault="0016485D" w:rsidP="0016485D">
      <w:pPr>
        <w:pStyle w:val="Level2Text"/>
        <w:ind w:firstLine="360"/>
      </w:pPr>
      <w:r w:rsidRPr="00BF5F7A">
        <w:rPr>
          <w:b/>
        </w:rPr>
        <w:t xml:space="preserve">Acceptance Tests:  </w:t>
      </w:r>
      <w:r>
        <w:t>TS7</w:t>
      </w:r>
    </w:p>
    <w:p w14:paraId="31CBDAC9" w14:textId="77777777" w:rsidR="0016485D" w:rsidRDefault="0016485D" w:rsidP="0016485D">
      <w:pPr>
        <w:pStyle w:val="Heading2"/>
      </w:pPr>
      <w:bookmarkStart w:id="405" w:name="_Toc54988798"/>
      <w:r>
        <w:t xml:space="preserve">Usability and Humanity </w:t>
      </w:r>
      <w:commentRangeStart w:id="406"/>
      <w:r>
        <w:t>Requirements</w:t>
      </w:r>
      <w:commentRangeEnd w:id="406"/>
      <w:r>
        <w:rPr>
          <w:rStyle w:val="CommentReference"/>
          <w:rFonts w:ascii="Times New Roman" w:eastAsiaTheme="minorHAnsi" w:hAnsi="Times New Roman" w:cs="Times New Roman"/>
          <w:b w:val="0"/>
          <w:bCs w:val="0"/>
        </w:rPr>
        <w:commentReference w:id="406"/>
      </w:r>
      <w:bookmarkEnd w:id="405"/>
    </w:p>
    <w:p w14:paraId="74952B88" w14:textId="77777777" w:rsidR="0016485D" w:rsidRDefault="0016485D" w:rsidP="0016485D">
      <w:pPr>
        <w:pStyle w:val="Heading3"/>
      </w:pPr>
      <w:bookmarkStart w:id="407" w:name="_Ref525513383"/>
      <w:bookmarkStart w:id="408" w:name="_Toc54988799"/>
      <w:r>
        <w:t>Ease of Use Requirements</w:t>
      </w:r>
      <w:bookmarkEnd w:id="407"/>
      <w:bookmarkEnd w:id="408"/>
      <w:r>
        <w:t xml:space="preserve"> </w:t>
      </w:r>
    </w:p>
    <w:p w14:paraId="19B3EA6F" w14:textId="77777777" w:rsidR="0016485D" w:rsidRPr="00BF5F7A" w:rsidRDefault="0016485D" w:rsidP="0016485D">
      <w:pPr>
        <w:pStyle w:val="Level2Text"/>
        <w:rPr>
          <w:b/>
          <w:u w:val="single"/>
        </w:rPr>
      </w:pPr>
      <w:r>
        <w:rPr>
          <w:b/>
          <w:u w:val="single"/>
        </w:rPr>
        <w:t>Requirement # U&amp;H1</w:t>
      </w:r>
    </w:p>
    <w:p w14:paraId="263558B3" w14:textId="77777777" w:rsidR="0016485D" w:rsidRDefault="0016485D" w:rsidP="0016485D">
      <w:pPr>
        <w:pStyle w:val="Level2Text"/>
        <w:ind w:left="1440"/>
      </w:pPr>
      <w:r w:rsidRPr="00BF5F7A">
        <w:rPr>
          <w:b/>
        </w:rPr>
        <w:t>Description:</w:t>
      </w:r>
      <w:r>
        <w:t xml:space="preserve"> The game should open up to show the players’ character and should have an option to customize it on the main screen before jumping into a game. </w:t>
      </w:r>
    </w:p>
    <w:p w14:paraId="6798A397" w14:textId="77777777" w:rsidR="0016485D" w:rsidRDefault="0016485D" w:rsidP="0016485D">
      <w:pPr>
        <w:pStyle w:val="Level2Text"/>
        <w:ind w:left="1440"/>
      </w:pPr>
      <w:r w:rsidRPr="00BF5F7A">
        <w:rPr>
          <w:b/>
        </w:rPr>
        <w:t xml:space="preserve">Rationale: </w:t>
      </w:r>
      <w:r>
        <w:t xml:space="preserve"> It is important to have the ease of changing the avatars and customizing it since our game economy is dependent on players buying into the game. We need to make sure it is easy to work                                                                                                                                                                                                                                                                                                                                                                                                                                                                                                                                                                                                                                                                                                                                                                                </w:t>
      </w:r>
    </w:p>
    <w:p w14:paraId="65C8CC84" w14:textId="77777777" w:rsidR="0016485D" w:rsidRDefault="0016485D" w:rsidP="0016485D">
      <w:pPr>
        <w:pStyle w:val="Level2Text"/>
        <w:ind w:left="1440"/>
      </w:pPr>
      <w:r w:rsidRPr="00BF5F7A">
        <w:rPr>
          <w:b/>
        </w:rPr>
        <w:t>Fit Criterion:</w:t>
      </w:r>
      <w:r>
        <w:t xml:space="preserve">  </w:t>
      </w:r>
      <w:r w:rsidRPr="00786AFE">
        <w:t>It should open the customization screen in the first ten seconds. The customization screen needs to be visible before a game starts</w:t>
      </w:r>
      <w:r>
        <w:t xml:space="preserve"> </w:t>
      </w:r>
    </w:p>
    <w:p w14:paraId="635ADD09" w14:textId="77777777" w:rsidR="0016485D" w:rsidRDefault="0016485D" w:rsidP="0016485D">
      <w:pPr>
        <w:pStyle w:val="Level2Text"/>
        <w:ind w:left="1440"/>
      </w:pPr>
      <w:r w:rsidRPr="00BF5F7A">
        <w:rPr>
          <w:b/>
        </w:rPr>
        <w:t xml:space="preserve">Acceptance Tests:  </w:t>
      </w:r>
      <w:ins w:id="409" w:author="Umer" w:date="2020-10-31T23:33:00Z">
        <w:r>
          <w:t>TU&amp;H1</w:t>
        </w:r>
      </w:ins>
      <w:del w:id="410" w:author="Umer" w:date="2020-10-31T23:33:00Z">
        <w:r w:rsidDel="00935DD1">
          <w:delText>16a1</w:delText>
        </w:r>
      </w:del>
    </w:p>
    <w:p w14:paraId="2FDE907E" w14:textId="77777777" w:rsidR="0016485D" w:rsidRPr="00BF5F7A" w:rsidRDefault="0016485D" w:rsidP="0016485D">
      <w:pPr>
        <w:pStyle w:val="Level2Text"/>
        <w:rPr>
          <w:b/>
          <w:u w:val="single"/>
        </w:rPr>
      </w:pPr>
      <w:r>
        <w:rPr>
          <w:b/>
          <w:u w:val="single"/>
        </w:rPr>
        <w:t>Requirement # U&amp;H</w:t>
      </w:r>
      <w:ins w:id="411" w:author="Umer" w:date="2020-10-31T23:33:00Z">
        <w:r>
          <w:rPr>
            <w:b/>
            <w:u w:val="single"/>
          </w:rPr>
          <w:t>2</w:t>
        </w:r>
      </w:ins>
      <w:del w:id="412" w:author="Umer" w:date="2020-10-31T23:33:00Z">
        <w:r w:rsidDel="00935DD1">
          <w:rPr>
            <w:b/>
            <w:u w:val="single"/>
          </w:rPr>
          <w:delText>1</w:delText>
        </w:r>
      </w:del>
    </w:p>
    <w:p w14:paraId="0859ECAC" w14:textId="77777777" w:rsidR="0016485D" w:rsidRDefault="0016485D" w:rsidP="0016485D">
      <w:pPr>
        <w:pStyle w:val="Level2Text"/>
        <w:ind w:left="1440"/>
        <w:rPr>
          <w:rFonts w:ascii="Arial" w:hAnsi="Arial" w:cs="Arial"/>
          <w:color w:val="000000"/>
          <w:sz w:val="22"/>
          <w:szCs w:val="22"/>
        </w:rPr>
      </w:pPr>
      <w:r w:rsidRPr="00BF5F7A">
        <w:rPr>
          <w:b/>
        </w:rPr>
        <w:t>Description:</w:t>
      </w:r>
      <w:r>
        <w:t xml:space="preserve"> </w:t>
      </w:r>
      <w:r w:rsidRPr="00333B1E">
        <w:rPr>
          <w:rFonts w:asciiTheme="majorBidi" w:hAnsiTheme="majorBidi" w:cstheme="majorBidi"/>
          <w:color w:val="000000"/>
        </w:rPr>
        <w:t>The game description must have a “how to” button on the main screen for users who want to refresh their game rules</w:t>
      </w:r>
    </w:p>
    <w:p w14:paraId="7CD92D1D" w14:textId="77777777" w:rsidR="0016485D" w:rsidRDefault="0016485D" w:rsidP="0016485D">
      <w:pPr>
        <w:pStyle w:val="Level2Text"/>
        <w:ind w:left="1440"/>
      </w:pPr>
      <w:r w:rsidRPr="00BF5F7A">
        <w:rPr>
          <w:b/>
        </w:rPr>
        <w:t xml:space="preserve">Rationale: </w:t>
      </w:r>
      <w:r>
        <w:t xml:space="preserve"> </w:t>
      </w:r>
      <w:r>
        <w:rPr>
          <w:color w:val="000000"/>
        </w:rPr>
        <w:t>Since 3D Tic-Tic-Toe is an extension of a simple historic game, we need to make sure that the rules are set and are easy to understand.</w:t>
      </w:r>
    </w:p>
    <w:p w14:paraId="32A4BF4D" w14:textId="77777777" w:rsidR="0016485D" w:rsidRDefault="0016485D" w:rsidP="0016485D">
      <w:pPr>
        <w:pStyle w:val="Level2Text"/>
        <w:ind w:left="1440"/>
      </w:pPr>
      <w:r w:rsidRPr="00BF5F7A">
        <w:rPr>
          <w:b/>
        </w:rPr>
        <w:t>Fit Criterion:</w:t>
      </w:r>
      <w:r>
        <w:t xml:space="preserve">  </w:t>
      </w:r>
      <w:r>
        <w:rPr>
          <w:color w:val="000000"/>
        </w:rPr>
        <w:t>A 10-year-old player should be able to understand the rules of the game when first read.</w:t>
      </w:r>
      <w:r>
        <w:t xml:space="preserve"> </w:t>
      </w:r>
    </w:p>
    <w:p w14:paraId="754BB9EC" w14:textId="77777777" w:rsidR="0016485D" w:rsidRPr="00BF5F7A" w:rsidRDefault="0016485D" w:rsidP="0016485D">
      <w:pPr>
        <w:pStyle w:val="Level2Text"/>
        <w:ind w:left="1440"/>
      </w:pPr>
      <w:r w:rsidRPr="00BF5F7A">
        <w:rPr>
          <w:b/>
        </w:rPr>
        <w:t xml:space="preserve">Acceptance Tests: </w:t>
      </w:r>
      <w:r>
        <w:rPr>
          <w:b/>
        </w:rPr>
        <w:t xml:space="preserve"> </w:t>
      </w:r>
      <w:r w:rsidRPr="00BF5F7A">
        <w:rPr>
          <w:b/>
        </w:rPr>
        <w:t xml:space="preserve"> </w:t>
      </w:r>
      <w:ins w:id="413" w:author="Umer" w:date="2020-10-31T23:34:00Z">
        <w:r>
          <w:t>TU&amp;H2</w:t>
        </w:r>
      </w:ins>
      <w:del w:id="414" w:author="Umer" w:date="2020-10-31T23:34:00Z">
        <w:r w:rsidDel="00935DD1">
          <w:delText>16a2</w:delText>
        </w:r>
      </w:del>
    </w:p>
    <w:p w14:paraId="7528817A" w14:textId="77777777" w:rsidR="0016485D" w:rsidRPr="00BF5F7A" w:rsidRDefault="0016485D" w:rsidP="0016485D">
      <w:pPr>
        <w:pStyle w:val="Level2Text"/>
        <w:ind w:left="1440"/>
      </w:pPr>
    </w:p>
    <w:p w14:paraId="2DFC1125" w14:textId="77777777" w:rsidR="0016485D" w:rsidRDefault="0016485D" w:rsidP="0016485D">
      <w:pPr>
        <w:pStyle w:val="Heading3"/>
      </w:pPr>
      <w:bookmarkStart w:id="415" w:name="_Toc54988800"/>
      <w:r>
        <w:t>Personalization and Internationalization Requirements</w:t>
      </w:r>
      <w:bookmarkEnd w:id="415"/>
    </w:p>
    <w:p w14:paraId="3A2A7A9B" w14:textId="77777777" w:rsidR="0016485D" w:rsidRPr="00BF5F7A" w:rsidRDefault="0016485D" w:rsidP="0016485D">
      <w:pPr>
        <w:pStyle w:val="Level2Text"/>
        <w:rPr>
          <w:b/>
          <w:u w:val="single"/>
        </w:rPr>
      </w:pPr>
      <w:r>
        <w:rPr>
          <w:b/>
          <w:u w:val="single"/>
        </w:rPr>
        <w:t>Requirement # U&amp;H3</w:t>
      </w:r>
    </w:p>
    <w:p w14:paraId="0AAE4EB3" w14:textId="77777777" w:rsidR="0016485D" w:rsidRDefault="0016485D" w:rsidP="0016485D">
      <w:pPr>
        <w:pStyle w:val="Level2Text"/>
        <w:ind w:left="1440"/>
      </w:pPr>
      <w:r w:rsidRPr="00BF5F7A">
        <w:rPr>
          <w:b/>
        </w:rPr>
        <w:t>Description:</w:t>
      </w:r>
      <w:r>
        <w:t xml:space="preserve"> </w:t>
      </w:r>
      <w:r>
        <w:rPr>
          <w:color w:val="000000"/>
        </w:rPr>
        <w:t>The game must be available in multiple languages but most importantly in English, Korean, Japanese, Mandarin, Arabic, and the European languages.</w:t>
      </w:r>
    </w:p>
    <w:p w14:paraId="5C0DD9F4" w14:textId="77777777" w:rsidR="0016485D" w:rsidRDefault="0016485D" w:rsidP="0016485D">
      <w:pPr>
        <w:pStyle w:val="Level2Text"/>
        <w:ind w:left="1440"/>
      </w:pPr>
      <w:r w:rsidRPr="00BF5F7A">
        <w:rPr>
          <w:b/>
        </w:rPr>
        <w:lastRenderedPageBreak/>
        <w:t xml:space="preserve">Rationale: </w:t>
      </w:r>
      <w:r>
        <w:rPr>
          <w:color w:val="000000"/>
        </w:rPr>
        <w:t>Since it is going to be an international game, we need to have multiple languages in the game. Especially the “how to” section of the game and settings.</w:t>
      </w:r>
    </w:p>
    <w:p w14:paraId="1A6F56EF" w14:textId="77777777" w:rsidR="0016485D" w:rsidRDefault="0016485D" w:rsidP="0016485D">
      <w:pPr>
        <w:pStyle w:val="Level2Text"/>
        <w:ind w:left="1440"/>
      </w:pPr>
      <w:r w:rsidRPr="00BF5F7A">
        <w:rPr>
          <w:b/>
        </w:rPr>
        <w:t>Fit Criterion:</w:t>
      </w:r>
      <w:r>
        <w:t xml:space="preserve">  </w:t>
      </w:r>
      <w:r>
        <w:rPr>
          <w:color w:val="000000"/>
        </w:rPr>
        <w:t>It should be at least translated into the top 5 most common languages by release and continues to add languages for our international player base.</w:t>
      </w:r>
    </w:p>
    <w:p w14:paraId="3C66DAE1" w14:textId="77777777" w:rsidR="0016485D" w:rsidRPr="00BF5F7A" w:rsidRDefault="0016485D" w:rsidP="0016485D">
      <w:pPr>
        <w:pStyle w:val="Level2Text"/>
        <w:ind w:left="1440"/>
      </w:pPr>
      <w:r w:rsidRPr="00BF5F7A">
        <w:rPr>
          <w:b/>
        </w:rPr>
        <w:t xml:space="preserve">Acceptance Tests:  </w:t>
      </w:r>
      <w:ins w:id="416" w:author="Umer" w:date="2020-10-31T23:34:00Z">
        <w:r>
          <w:t>TU&amp;H3</w:t>
        </w:r>
      </w:ins>
      <w:del w:id="417" w:author="Umer" w:date="2020-10-31T23:34:00Z">
        <w:r w:rsidDel="00935DD1">
          <w:delText>16b1</w:delText>
        </w:r>
      </w:del>
    </w:p>
    <w:p w14:paraId="50E7AB3A" w14:textId="77777777" w:rsidR="0016485D" w:rsidRDefault="0016485D" w:rsidP="0016485D">
      <w:pPr>
        <w:pStyle w:val="Heading3"/>
      </w:pPr>
      <w:bookmarkStart w:id="418" w:name="_Toc54988801"/>
      <w:r w:rsidRPr="000759FB">
        <w:t>Learning Requirements</w:t>
      </w:r>
      <w:bookmarkEnd w:id="418"/>
      <w:r w:rsidRPr="000759FB">
        <w:t xml:space="preserve"> </w:t>
      </w:r>
    </w:p>
    <w:p w14:paraId="62A0A077" w14:textId="77777777" w:rsidR="0016485D" w:rsidRPr="00BF5F7A" w:rsidRDefault="0016485D" w:rsidP="0016485D">
      <w:pPr>
        <w:pStyle w:val="Level2Text"/>
        <w:rPr>
          <w:b/>
          <w:u w:val="single"/>
        </w:rPr>
      </w:pPr>
      <w:r>
        <w:rPr>
          <w:b/>
          <w:u w:val="single"/>
        </w:rPr>
        <w:t>Requirement # U&amp;H4</w:t>
      </w:r>
    </w:p>
    <w:p w14:paraId="4738F19C" w14:textId="77777777" w:rsidR="0016485D" w:rsidRDefault="0016485D" w:rsidP="0016485D">
      <w:pPr>
        <w:pStyle w:val="Level2Text"/>
        <w:ind w:left="1440"/>
      </w:pPr>
      <w:r w:rsidRPr="00BF5F7A">
        <w:rPr>
          <w:b/>
        </w:rPr>
        <w:t>Description:</w:t>
      </w:r>
      <w:r>
        <w:t xml:space="preserve"> </w:t>
      </w:r>
      <w:r>
        <w:rPr>
          <w:color w:val="000000"/>
        </w:rPr>
        <w:t>When first opening the app and making an account, the user goes through a tutorial in a language of their choice.</w:t>
      </w:r>
    </w:p>
    <w:p w14:paraId="6E99DB97" w14:textId="77777777" w:rsidR="0016485D" w:rsidRDefault="0016485D" w:rsidP="0016485D">
      <w:pPr>
        <w:pStyle w:val="Level2Text"/>
        <w:ind w:left="1440"/>
      </w:pPr>
      <w:r w:rsidRPr="00BF5F7A">
        <w:rPr>
          <w:b/>
        </w:rPr>
        <w:t xml:space="preserve">Rationale: </w:t>
      </w:r>
      <w:r>
        <w:rPr>
          <w:color w:val="000000"/>
        </w:rPr>
        <w:t>3D Tic-Tac-Toe has important features and rules that each player needs to understand to fully enjoy the game.</w:t>
      </w:r>
    </w:p>
    <w:p w14:paraId="1F8A1B9B" w14:textId="77777777" w:rsidR="0016485D" w:rsidRDefault="0016485D" w:rsidP="0016485D">
      <w:pPr>
        <w:pStyle w:val="Level2Text"/>
        <w:ind w:left="1440"/>
      </w:pPr>
      <w:r w:rsidRPr="00BF5F7A">
        <w:rPr>
          <w:b/>
        </w:rPr>
        <w:t>Fit Criterion:</w:t>
      </w:r>
      <w:r>
        <w:t xml:space="preserve">  </w:t>
      </w:r>
      <w:r>
        <w:rPr>
          <w:color w:val="000000"/>
        </w:rPr>
        <w:t>The game should put the new player with 3 bots as a practice game and an option to redo the game until the player feels confident in their skills and understanding of the game.</w:t>
      </w:r>
    </w:p>
    <w:p w14:paraId="1051C495" w14:textId="77777777" w:rsidR="0016485D" w:rsidRPr="00BF5F7A" w:rsidRDefault="0016485D" w:rsidP="0016485D">
      <w:pPr>
        <w:pStyle w:val="Level2Text"/>
        <w:ind w:left="1440"/>
      </w:pPr>
      <w:r w:rsidRPr="00BF5F7A">
        <w:rPr>
          <w:b/>
        </w:rPr>
        <w:t xml:space="preserve">Acceptance Tests:  </w:t>
      </w:r>
      <w:ins w:id="419" w:author="Umer" w:date="2020-10-31T23:34:00Z">
        <w:r>
          <w:t>TU&amp;H4</w:t>
        </w:r>
      </w:ins>
      <w:del w:id="420" w:author="Umer" w:date="2020-10-31T23:34:00Z">
        <w:r w:rsidDel="00935DD1">
          <w:delText>16c1</w:delText>
        </w:r>
      </w:del>
    </w:p>
    <w:p w14:paraId="2BEF2F3E" w14:textId="77777777" w:rsidR="0016485D" w:rsidRDefault="0016485D" w:rsidP="0016485D">
      <w:pPr>
        <w:pStyle w:val="Heading3"/>
      </w:pPr>
      <w:bookmarkStart w:id="421" w:name="_Toc54988802"/>
      <w:r w:rsidRPr="000759FB">
        <w:t>Understandability and Politeness Requirements</w:t>
      </w:r>
      <w:bookmarkEnd w:id="421"/>
    </w:p>
    <w:p w14:paraId="11F43053" w14:textId="77777777" w:rsidR="0016485D" w:rsidRPr="00BF5F7A" w:rsidRDefault="0016485D" w:rsidP="0016485D">
      <w:pPr>
        <w:pStyle w:val="Level2Text"/>
        <w:rPr>
          <w:b/>
          <w:u w:val="single"/>
        </w:rPr>
      </w:pPr>
      <w:r>
        <w:rPr>
          <w:b/>
          <w:u w:val="single"/>
        </w:rPr>
        <w:t>Requirement # U&amp;H5</w:t>
      </w:r>
    </w:p>
    <w:p w14:paraId="5FEE889D" w14:textId="77777777" w:rsidR="0016485D" w:rsidRDefault="0016485D" w:rsidP="0016485D">
      <w:pPr>
        <w:pStyle w:val="Level2Text"/>
        <w:ind w:left="1440"/>
      </w:pPr>
      <w:r w:rsidRPr="00BF5F7A">
        <w:rPr>
          <w:b/>
        </w:rPr>
        <w:t>Description:</w:t>
      </w:r>
      <w:r>
        <w:t xml:space="preserve"> </w:t>
      </w:r>
      <w:r>
        <w:rPr>
          <w:color w:val="000000"/>
        </w:rPr>
        <w:t>The game should be easy for a middle schooler.</w:t>
      </w:r>
    </w:p>
    <w:p w14:paraId="5CFBCC2B" w14:textId="77777777" w:rsidR="0016485D" w:rsidRDefault="0016485D" w:rsidP="0016485D">
      <w:pPr>
        <w:pStyle w:val="Level2Text"/>
        <w:ind w:left="1440"/>
      </w:pPr>
      <w:r w:rsidRPr="00BF5F7A">
        <w:rPr>
          <w:b/>
        </w:rPr>
        <w:t xml:space="preserve">Rationale: </w:t>
      </w:r>
      <w:r>
        <w:rPr>
          <w:color w:val="000000"/>
        </w:rPr>
        <w:t>Since most middle schoolers now have a smartphone and are connected to the internet. We need our game to be easy enough for middle schoolers to play.</w:t>
      </w:r>
    </w:p>
    <w:p w14:paraId="42D4855B" w14:textId="77777777" w:rsidR="0016485D" w:rsidRDefault="0016485D" w:rsidP="0016485D">
      <w:pPr>
        <w:pStyle w:val="Level2Text"/>
        <w:ind w:left="1440"/>
      </w:pPr>
      <w:r w:rsidRPr="00BF5F7A">
        <w:rPr>
          <w:b/>
        </w:rPr>
        <w:t>Fit Criterion:</w:t>
      </w:r>
      <w:r>
        <w:t xml:space="preserve">  </w:t>
      </w:r>
      <w:r>
        <w:rPr>
          <w:color w:val="000000"/>
        </w:rPr>
        <w:t>The game will be tested with middle and high schoolers.</w:t>
      </w:r>
    </w:p>
    <w:p w14:paraId="6E0CD7EF" w14:textId="77777777" w:rsidR="0016485D" w:rsidRDefault="0016485D" w:rsidP="0016485D">
      <w:pPr>
        <w:pStyle w:val="Level2Text"/>
        <w:ind w:left="1440"/>
      </w:pPr>
      <w:r w:rsidRPr="00BF5F7A">
        <w:rPr>
          <w:b/>
        </w:rPr>
        <w:t xml:space="preserve">Acceptance Tests:  </w:t>
      </w:r>
      <w:ins w:id="422" w:author="Umer" w:date="2020-10-31T23:34:00Z">
        <w:r>
          <w:t>TU&amp;H5</w:t>
        </w:r>
      </w:ins>
      <w:del w:id="423" w:author="Umer" w:date="2020-10-31T23:34:00Z">
        <w:r w:rsidDel="00935DD1">
          <w:delText>16d1</w:delText>
        </w:r>
      </w:del>
    </w:p>
    <w:p w14:paraId="7DC4F0E5" w14:textId="77777777" w:rsidR="0016485D" w:rsidRPr="00BF5F7A" w:rsidRDefault="0016485D" w:rsidP="0016485D">
      <w:pPr>
        <w:pStyle w:val="Level2Text"/>
        <w:rPr>
          <w:b/>
          <w:u w:val="single"/>
        </w:rPr>
      </w:pPr>
      <w:r>
        <w:rPr>
          <w:b/>
          <w:u w:val="single"/>
        </w:rPr>
        <w:t>Requirement # U&amp;H6</w:t>
      </w:r>
    </w:p>
    <w:p w14:paraId="075A71D0" w14:textId="77777777" w:rsidR="0016485D" w:rsidRDefault="0016485D" w:rsidP="0016485D">
      <w:pPr>
        <w:pStyle w:val="Level2Text"/>
        <w:ind w:left="1440"/>
      </w:pPr>
      <w:r w:rsidRPr="00BF5F7A">
        <w:rPr>
          <w:b/>
        </w:rPr>
        <w:t>Description:</w:t>
      </w:r>
      <w:r>
        <w:t xml:space="preserve"> </w:t>
      </w:r>
      <w:r>
        <w:rPr>
          <w:color w:val="000000"/>
        </w:rPr>
        <w:t>The game will have symbols and buttons on the interactive game screen while playing.</w:t>
      </w:r>
    </w:p>
    <w:p w14:paraId="33CCEC57" w14:textId="77777777" w:rsidR="0016485D" w:rsidRDefault="0016485D" w:rsidP="0016485D">
      <w:pPr>
        <w:pStyle w:val="Level2Text"/>
        <w:ind w:left="1440"/>
      </w:pPr>
      <w:r w:rsidRPr="00BF5F7A">
        <w:rPr>
          <w:b/>
        </w:rPr>
        <w:t xml:space="preserve">Rationale: </w:t>
      </w:r>
      <w:r>
        <w:rPr>
          <w:color w:val="000000"/>
        </w:rPr>
        <w:t>Since we will have powers ups and other buttons during the game, we need them to be in a visually pleasing environment for players to understand and utilize while playing.</w:t>
      </w:r>
    </w:p>
    <w:p w14:paraId="57938CC9" w14:textId="77777777" w:rsidR="0016485D" w:rsidRDefault="0016485D" w:rsidP="0016485D">
      <w:pPr>
        <w:pStyle w:val="Level2Text"/>
        <w:ind w:left="1440"/>
      </w:pPr>
      <w:r w:rsidRPr="00BF5F7A">
        <w:rPr>
          <w:b/>
        </w:rPr>
        <w:t>Fit Criterion:</w:t>
      </w:r>
      <w:r>
        <w:t xml:space="preserve">  </w:t>
      </w:r>
      <w:r>
        <w:rPr>
          <w:color w:val="000000"/>
        </w:rPr>
        <w:t>All important buttons, power ups, and timers must be clear to the user when playing.</w:t>
      </w:r>
    </w:p>
    <w:p w14:paraId="528CEA4A" w14:textId="77777777" w:rsidR="0016485D" w:rsidRPr="00BF5F7A" w:rsidRDefault="0016485D" w:rsidP="0016485D">
      <w:pPr>
        <w:pStyle w:val="Level2Text"/>
        <w:ind w:left="1440"/>
      </w:pPr>
      <w:r w:rsidRPr="00BF5F7A">
        <w:rPr>
          <w:b/>
        </w:rPr>
        <w:lastRenderedPageBreak/>
        <w:t xml:space="preserve">Acceptance Tests:  </w:t>
      </w:r>
      <w:ins w:id="424" w:author="Umer" w:date="2020-10-31T23:34:00Z">
        <w:r>
          <w:t>TU&amp;H6</w:t>
        </w:r>
      </w:ins>
      <w:del w:id="425" w:author="Umer" w:date="2020-10-31T23:34:00Z">
        <w:r w:rsidRPr="00333B1E" w:rsidDel="00935DD1">
          <w:rPr>
            <w:bCs/>
          </w:rPr>
          <w:delText>16d2</w:delText>
        </w:r>
      </w:del>
    </w:p>
    <w:p w14:paraId="0304E89C" w14:textId="77777777" w:rsidR="0016485D" w:rsidRPr="00BF5F7A" w:rsidRDefault="0016485D" w:rsidP="0016485D">
      <w:pPr>
        <w:pStyle w:val="Level2Text"/>
        <w:ind w:left="1440"/>
      </w:pPr>
    </w:p>
    <w:p w14:paraId="6E5C6656" w14:textId="77777777" w:rsidR="0016485D" w:rsidRDefault="0016485D" w:rsidP="0016485D">
      <w:pPr>
        <w:pStyle w:val="Heading3"/>
      </w:pPr>
      <w:bookmarkStart w:id="426" w:name="_Toc54988803"/>
      <w:r w:rsidRPr="000759FB">
        <w:t xml:space="preserve">Accessibility </w:t>
      </w:r>
      <w:commentRangeStart w:id="427"/>
      <w:r w:rsidRPr="000759FB">
        <w:t>Requirements</w:t>
      </w:r>
      <w:commentRangeEnd w:id="427"/>
      <w:r>
        <w:rPr>
          <w:rStyle w:val="CommentReference"/>
          <w:rFonts w:ascii="Times New Roman" w:eastAsiaTheme="minorHAnsi" w:hAnsi="Times New Roman" w:cs="Times New Roman"/>
          <w:b w:val="0"/>
          <w:bCs w:val="0"/>
        </w:rPr>
        <w:commentReference w:id="427"/>
      </w:r>
      <w:bookmarkEnd w:id="426"/>
    </w:p>
    <w:p w14:paraId="69CEDDE3" w14:textId="77777777" w:rsidR="0016485D" w:rsidRPr="00BF5F7A" w:rsidRDefault="0016485D" w:rsidP="0016485D">
      <w:pPr>
        <w:pStyle w:val="Level2Text"/>
        <w:rPr>
          <w:b/>
          <w:u w:val="single"/>
        </w:rPr>
      </w:pPr>
      <w:r>
        <w:rPr>
          <w:b/>
          <w:u w:val="single"/>
        </w:rPr>
        <w:t>Requirement # U&amp;H7</w:t>
      </w:r>
    </w:p>
    <w:p w14:paraId="40234CEB" w14:textId="77777777" w:rsidR="0016485D" w:rsidRDefault="0016485D" w:rsidP="0016485D">
      <w:pPr>
        <w:pStyle w:val="Level2Text"/>
        <w:ind w:left="1440"/>
      </w:pPr>
      <w:r w:rsidRPr="00BF5F7A">
        <w:rPr>
          <w:b/>
        </w:rPr>
        <w:t>Description:</w:t>
      </w:r>
      <w:r>
        <w:t xml:space="preserve"> </w:t>
      </w:r>
      <w:r>
        <w:rPr>
          <w:color w:val="000000"/>
        </w:rPr>
        <w:t>The game must be accessible to players with disabilities.</w:t>
      </w:r>
      <w:r>
        <w:t xml:space="preserve"> </w:t>
      </w:r>
    </w:p>
    <w:p w14:paraId="254AAC17" w14:textId="77777777" w:rsidR="0016485D" w:rsidRDefault="0016485D" w:rsidP="0016485D">
      <w:pPr>
        <w:pStyle w:val="Level2Text"/>
        <w:ind w:left="1440"/>
      </w:pPr>
      <w:r w:rsidRPr="00BF5F7A">
        <w:rPr>
          <w:b/>
        </w:rPr>
        <w:t xml:space="preserve">Rationale: </w:t>
      </w:r>
      <w:r>
        <w:rPr>
          <w:color w:val="000000"/>
        </w:rPr>
        <w:t>We want our players from every background to have a good experience while playing.</w:t>
      </w:r>
    </w:p>
    <w:p w14:paraId="3CB8A43B" w14:textId="77777777" w:rsidR="0016485D" w:rsidRDefault="0016485D" w:rsidP="0016485D">
      <w:pPr>
        <w:pStyle w:val="Level2Text"/>
        <w:ind w:left="1440"/>
      </w:pPr>
      <w:r w:rsidRPr="00BF5F7A">
        <w:rPr>
          <w:b/>
        </w:rPr>
        <w:t>Fit Criterion:</w:t>
      </w:r>
      <w:r>
        <w:t xml:space="preserve">  </w:t>
      </w:r>
      <w:r>
        <w:rPr>
          <w:color w:val="000000"/>
        </w:rPr>
        <w:t>We will test the game with players with Special needs and mild autism to make sure we reach every potential player.</w:t>
      </w:r>
    </w:p>
    <w:p w14:paraId="128135EA" w14:textId="77777777" w:rsidR="0016485D" w:rsidRPr="00BF5F7A" w:rsidRDefault="0016485D" w:rsidP="0016485D">
      <w:pPr>
        <w:pStyle w:val="Level2Text"/>
        <w:ind w:left="1440"/>
      </w:pPr>
      <w:r w:rsidRPr="00BF5F7A">
        <w:rPr>
          <w:b/>
        </w:rPr>
        <w:t xml:space="preserve">Acceptance Tests:  </w:t>
      </w:r>
      <w:ins w:id="428" w:author="Umer" w:date="2020-10-31T23:34:00Z">
        <w:r>
          <w:t>TU&amp;H7</w:t>
        </w:r>
      </w:ins>
      <w:del w:id="429" w:author="Umer" w:date="2020-10-31T23:34:00Z">
        <w:r w:rsidDel="00935DD1">
          <w:delText>16e1</w:delText>
        </w:r>
      </w:del>
    </w:p>
    <w:p w14:paraId="01FE1A9E" w14:textId="77777777" w:rsidR="0016485D" w:rsidRDefault="0016485D" w:rsidP="0016485D">
      <w:pPr>
        <w:pStyle w:val="Heading3"/>
      </w:pPr>
      <w:bookmarkStart w:id="430" w:name="_Toc54988804"/>
      <w:r>
        <w:t xml:space="preserve">User Documentation </w:t>
      </w:r>
      <w:commentRangeStart w:id="431"/>
      <w:r>
        <w:t>Requirements</w:t>
      </w:r>
      <w:commentRangeEnd w:id="431"/>
      <w:r>
        <w:rPr>
          <w:rStyle w:val="CommentReference"/>
          <w:rFonts w:ascii="Times New Roman" w:eastAsiaTheme="minorHAnsi" w:hAnsi="Times New Roman" w:cs="Times New Roman"/>
          <w:b w:val="0"/>
          <w:bCs w:val="0"/>
        </w:rPr>
        <w:commentReference w:id="431"/>
      </w:r>
      <w:bookmarkEnd w:id="430"/>
      <w:r>
        <w:t xml:space="preserve"> </w:t>
      </w:r>
    </w:p>
    <w:p w14:paraId="0C4FD341" w14:textId="77777777" w:rsidR="0016485D" w:rsidRPr="00BF5F7A" w:rsidRDefault="0016485D" w:rsidP="0016485D">
      <w:pPr>
        <w:pStyle w:val="Level2Text"/>
        <w:rPr>
          <w:b/>
          <w:u w:val="single"/>
        </w:rPr>
      </w:pPr>
      <w:r>
        <w:rPr>
          <w:b/>
          <w:u w:val="single"/>
        </w:rPr>
        <w:t>Requirement # U&amp;H8</w:t>
      </w:r>
    </w:p>
    <w:p w14:paraId="6D680C66" w14:textId="77777777" w:rsidR="0016485D" w:rsidRDefault="0016485D" w:rsidP="0016485D">
      <w:pPr>
        <w:pStyle w:val="Level2Text"/>
        <w:ind w:left="1440"/>
      </w:pPr>
      <w:r w:rsidRPr="00BF5F7A">
        <w:rPr>
          <w:b/>
        </w:rPr>
        <w:t>Description:</w:t>
      </w:r>
      <w:r>
        <w:t xml:space="preserve"> </w:t>
      </w:r>
      <w:r>
        <w:rPr>
          <w:color w:val="000000"/>
        </w:rPr>
        <w:t>The developers must put the “terms of use” and “in game harassment policy” documents in the game.</w:t>
      </w:r>
    </w:p>
    <w:p w14:paraId="4BB0A732" w14:textId="77777777" w:rsidR="0016485D" w:rsidRDefault="0016485D" w:rsidP="0016485D">
      <w:pPr>
        <w:pStyle w:val="Level2Text"/>
        <w:ind w:left="1440"/>
      </w:pPr>
      <w:r w:rsidRPr="00BF5F7A">
        <w:rPr>
          <w:b/>
        </w:rPr>
        <w:t xml:space="preserve">Rationale: </w:t>
      </w:r>
      <w:r>
        <w:rPr>
          <w:color w:val="000000"/>
        </w:rPr>
        <w:t>Since we want our users to have fun playing the game and take out any possible toxicity and harassment, we will make all of our players sign each policy.</w:t>
      </w:r>
    </w:p>
    <w:p w14:paraId="530B0759" w14:textId="77777777" w:rsidR="0016485D" w:rsidRDefault="0016485D" w:rsidP="0016485D">
      <w:pPr>
        <w:pStyle w:val="Level2Text"/>
        <w:ind w:left="1440"/>
      </w:pPr>
      <w:r w:rsidRPr="00BF5F7A">
        <w:rPr>
          <w:b/>
        </w:rPr>
        <w:t>Fit Criterion:</w:t>
      </w:r>
      <w:r>
        <w:t xml:space="preserve">  </w:t>
      </w:r>
      <w:r>
        <w:rPr>
          <w:color w:val="000000"/>
        </w:rPr>
        <w:t>The developers must make a “complaint form” for players to report other players for toxic behavior and any kind of harassment. We also need to make sure that harassment policy is updated every 3 months, so 4 times in a year.</w:t>
      </w:r>
    </w:p>
    <w:p w14:paraId="6925C788" w14:textId="77777777" w:rsidR="0016485D" w:rsidRPr="00BF5F7A" w:rsidRDefault="0016485D" w:rsidP="0016485D">
      <w:pPr>
        <w:pStyle w:val="Level2Text"/>
        <w:ind w:left="1440"/>
      </w:pPr>
      <w:r w:rsidRPr="00BF5F7A">
        <w:rPr>
          <w:b/>
        </w:rPr>
        <w:t xml:space="preserve">Acceptance Tests:  </w:t>
      </w:r>
      <w:ins w:id="432" w:author="Umer" w:date="2020-10-31T23:34:00Z">
        <w:r>
          <w:t>TU&amp;H8</w:t>
        </w:r>
      </w:ins>
      <w:del w:id="433" w:author="Umer" w:date="2020-10-31T23:34:00Z">
        <w:r w:rsidDel="00935DD1">
          <w:delText>16f1</w:delText>
        </w:r>
      </w:del>
    </w:p>
    <w:p w14:paraId="6964A351" w14:textId="77777777" w:rsidR="0016485D" w:rsidRDefault="0016485D" w:rsidP="0016485D">
      <w:pPr>
        <w:pStyle w:val="Heading3"/>
      </w:pPr>
      <w:bookmarkStart w:id="434" w:name="_Ref525511480"/>
      <w:bookmarkStart w:id="435" w:name="_Toc54988805"/>
      <w:r>
        <w:t>Training Requirements</w:t>
      </w:r>
      <w:bookmarkEnd w:id="434"/>
      <w:bookmarkEnd w:id="435"/>
      <w:r>
        <w:t xml:space="preserve"> </w:t>
      </w:r>
    </w:p>
    <w:p w14:paraId="54DA3E61" w14:textId="77777777" w:rsidR="0016485D" w:rsidRPr="00BF5F7A" w:rsidRDefault="0016485D" w:rsidP="0016485D">
      <w:pPr>
        <w:pStyle w:val="Level2Text"/>
        <w:rPr>
          <w:b/>
          <w:u w:val="single"/>
        </w:rPr>
      </w:pPr>
      <w:r>
        <w:rPr>
          <w:b/>
          <w:u w:val="single"/>
        </w:rPr>
        <w:t>Requirement # U&amp;H</w:t>
      </w:r>
      <w:ins w:id="436" w:author="Umer" w:date="2020-10-31T23:34:00Z">
        <w:r>
          <w:rPr>
            <w:b/>
            <w:u w:val="single"/>
          </w:rPr>
          <w:t>9</w:t>
        </w:r>
      </w:ins>
      <w:del w:id="437" w:author="Umer" w:date="2020-10-31T23:34:00Z">
        <w:r w:rsidDel="00935DD1">
          <w:rPr>
            <w:b/>
            <w:u w:val="single"/>
          </w:rPr>
          <w:delText>8</w:delText>
        </w:r>
      </w:del>
    </w:p>
    <w:p w14:paraId="5397F4EA" w14:textId="77777777" w:rsidR="0016485D" w:rsidRDefault="0016485D" w:rsidP="0016485D">
      <w:pPr>
        <w:pStyle w:val="Level2Text"/>
        <w:ind w:left="1440"/>
      </w:pPr>
      <w:r w:rsidRPr="00BF5F7A">
        <w:rPr>
          <w:b/>
        </w:rPr>
        <w:t>Description:</w:t>
      </w:r>
      <w:r w:rsidRPr="007B05EB">
        <w:rPr>
          <w:color w:val="000000"/>
        </w:rPr>
        <w:t xml:space="preserve"> </w:t>
      </w:r>
      <w:r>
        <w:rPr>
          <w:color w:val="000000"/>
        </w:rPr>
        <w:t>​For training, the user will learn about the app and its features through a step-by-step tutorial.</w:t>
      </w:r>
      <w:r>
        <w:t xml:space="preserve"> </w:t>
      </w:r>
    </w:p>
    <w:p w14:paraId="079BA182" w14:textId="77777777" w:rsidR="0016485D" w:rsidRDefault="0016485D" w:rsidP="0016485D">
      <w:pPr>
        <w:pStyle w:val="Level2Text"/>
        <w:ind w:left="1440"/>
      </w:pPr>
      <w:r w:rsidRPr="00BF5F7A">
        <w:rPr>
          <w:b/>
        </w:rPr>
        <w:t xml:space="preserve">Rationale: </w:t>
      </w:r>
      <w:r>
        <w:rPr>
          <w:color w:val="000000"/>
        </w:rPr>
        <w:t>The app has crucial features that would be handled best when the player has learned the app’s functions. Otherwise, it would be hard to understand if the user does not follow the tutorial.</w:t>
      </w:r>
    </w:p>
    <w:p w14:paraId="788FAC4C" w14:textId="77777777" w:rsidR="0016485D" w:rsidRDefault="0016485D" w:rsidP="0016485D">
      <w:pPr>
        <w:pStyle w:val="Level2Text"/>
        <w:ind w:left="1440"/>
      </w:pPr>
      <w:r w:rsidRPr="00BF5F7A">
        <w:rPr>
          <w:b/>
        </w:rPr>
        <w:t>Fit Criterion:</w:t>
      </w:r>
      <w:r>
        <w:t xml:space="preserve">  </w:t>
      </w:r>
      <w:r>
        <w:rPr>
          <w:color w:val="000000"/>
        </w:rPr>
        <w:t>The user must be trained to be competent enough to use the interactive buttons and are able to have fun.</w:t>
      </w:r>
    </w:p>
    <w:p w14:paraId="3AD1E907" w14:textId="77777777" w:rsidR="0016485D" w:rsidRPr="00BF5F7A" w:rsidRDefault="0016485D" w:rsidP="0016485D">
      <w:pPr>
        <w:pStyle w:val="Level2Text"/>
        <w:ind w:left="1440"/>
      </w:pPr>
      <w:r w:rsidRPr="00BF5F7A">
        <w:rPr>
          <w:b/>
        </w:rPr>
        <w:t xml:space="preserve">Acceptance Tests:  </w:t>
      </w:r>
      <w:ins w:id="438" w:author="Umer" w:date="2020-10-31T23:34:00Z">
        <w:r>
          <w:t>TU&amp;H</w:t>
        </w:r>
      </w:ins>
      <w:ins w:id="439" w:author="Umer" w:date="2020-10-31T23:35:00Z">
        <w:r>
          <w:t>9</w:t>
        </w:r>
      </w:ins>
      <w:del w:id="440" w:author="Umer" w:date="2020-10-31T23:34:00Z">
        <w:r w:rsidDel="00935DD1">
          <w:delText>16g1</w:delText>
        </w:r>
      </w:del>
    </w:p>
    <w:p w14:paraId="21E5907B" w14:textId="77777777" w:rsidR="0016485D" w:rsidRDefault="0016485D" w:rsidP="0016485D">
      <w:pPr>
        <w:pStyle w:val="Heading2"/>
      </w:pPr>
      <w:bookmarkStart w:id="441" w:name="_Toc54988806"/>
      <w:r>
        <w:lastRenderedPageBreak/>
        <w:t xml:space="preserve">Look and Feel </w:t>
      </w:r>
      <w:commentRangeStart w:id="442"/>
      <w:r>
        <w:t>Requirements</w:t>
      </w:r>
      <w:commentRangeEnd w:id="442"/>
      <w:r>
        <w:rPr>
          <w:rStyle w:val="CommentReference"/>
          <w:rFonts w:ascii="Times New Roman" w:eastAsiaTheme="minorHAnsi" w:hAnsi="Times New Roman" w:cs="Times New Roman"/>
          <w:b w:val="0"/>
          <w:bCs w:val="0"/>
        </w:rPr>
        <w:commentReference w:id="442"/>
      </w:r>
      <w:bookmarkEnd w:id="441"/>
    </w:p>
    <w:p w14:paraId="7EE4777A" w14:textId="77777777" w:rsidR="0016485D" w:rsidRDefault="0016485D" w:rsidP="0016485D">
      <w:pPr>
        <w:pStyle w:val="Heading3"/>
      </w:pPr>
      <w:bookmarkStart w:id="443" w:name="_Toc54988807"/>
      <w:r>
        <w:t>Appearance Requirements</w:t>
      </w:r>
      <w:bookmarkEnd w:id="443"/>
      <w:r>
        <w:t xml:space="preserve"> </w:t>
      </w:r>
    </w:p>
    <w:p w14:paraId="1DC87763" w14:textId="77777777" w:rsidR="0016485D" w:rsidRPr="00BF5F7A" w:rsidRDefault="0016485D" w:rsidP="0016485D">
      <w:pPr>
        <w:pStyle w:val="Level2Text"/>
        <w:rPr>
          <w:b/>
          <w:u w:val="single"/>
        </w:rPr>
      </w:pPr>
      <w:r>
        <w:rPr>
          <w:b/>
          <w:u w:val="single"/>
        </w:rPr>
        <w:t>Requirement # LaF1</w:t>
      </w:r>
    </w:p>
    <w:p w14:paraId="2E98D261" w14:textId="77777777" w:rsidR="0016485D" w:rsidRDefault="0016485D" w:rsidP="0016485D">
      <w:pPr>
        <w:pStyle w:val="Level2Text"/>
        <w:ind w:left="1440"/>
      </w:pPr>
      <w:r w:rsidRPr="00BF5F7A">
        <w:rPr>
          <w:b/>
        </w:rPr>
        <w:t>Description:</w:t>
      </w:r>
      <w:r>
        <w:t xml:space="preserve"> The product shall adhere to all the branding standards of Board Games 2.0 INC.</w:t>
      </w:r>
    </w:p>
    <w:p w14:paraId="37CB9CAB" w14:textId="77777777" w:rsidR="0016485D" w:rsidRDefault="0016485D" w:rsidP="0016485D">
      <w:pPr>
        <w:pStyle w:val="Level2Text"/>
        <w:ind w:left="1440"/>
      </w:pPr>
      <w:r w:rsidRPr="00BF5F7A">
        <w:rPr>
          <w:b/>
        </w:rPr>
        <w:t xml:space="preserve">Rationale: </w:t>
      </w:r>
      <w:r>
        <w:t xml:space="preserve">All of the products must look the same, thus this product must as well. </w:t>
      </w:r>
    </w:p>
    <w:p w14:paraId="19462643" w14:textId="77777777" w:rsidR="0016485D" w:rsidRDefault="0016485D" w:rsidP="0016485D">
      <w:pPr>
        <w:pStyle w:val="Level2Text"/>
        <w:ind w:left="1440"/>
      </w:pPr>
      <w:r w:rsidRPr="00BF5F7A">
        <w:rPr>
          <w:b/>
        </w:rPr>
        <w:t>Fit Criterion:</w:t>
      </w:r>
      <w:r>
        <w:t xml:space="preserve">  To test, design mockups will first be checked by the design department of Board Games 2.0 INC. to ensure that all standards are being to a certain extent.</w:t>
      </w:r>
    </w:p>
    <w:p w14:paraId="33369F86" w14:textId="77777777" w:rsidR="0016485D" w:rsidRPr="0069612D" w:rsidRDefault="0016485D" w:rsidP="0016485D">
      <w:pPr>
        <w:pStyle w:val="Level2Text"/>
        <w:ind w:left="1440"/>
      </w:pPr>
      <w:r w:rsidRPr="008B4083">
        <w:rPr>
          <w:b/>
        </w:rPr>
        <w:t xml:space="preserve">Acceptance Tests:  </w:t>
      </w:r>
      <w:r>
        <w:t>TLaF1</w:t>
      </w:r>
    </w:p>
    <w:p w14:paraId="5192A096" w14:textId="77777777" w:rsidR="0016485D" w:rsidRPr="00BF5F7A" w:rsidRDefault="0016485D" w:rsidP="0016485D">
      <w:pPr>
        <w:pStyle w:val="Level2Text"/>
        <w:rPr>
          <w:b/>
          <w:u w:val="single"/>
        </w:rPr>
      </w:pPr>
      <w:r>
        <w:rPr>
          <w:b/>
          <w:u w:val="single"/>
        </w:rPr>
        <w:t>Requirement # LaF2</w:t>
      </w:r>
    </w:p>
    <w:p w14:paraId="01276A38" w14:textId="77777777" w:rsidR="0016485D" w:rsidRDefault="0016485D" w:rsidP="0016485D">
      <w:pPr>
        <w:pStyle w:val="Level2Text"/>
        <w:ind w:left="1440"/>
      </w:pPr>
      <w:r w:rsidRPr="00BF5F7A">
        <w:rPr>
          <w:b/>
        </w:rPr>
        <w:t>Description:</w:t>
      </w:r>
      <w:r>
        <w:t xml:space="preserve"> The product shall have different colors to be associated with the rank of a particular user. </w:t>
      </w:r>
    </w:p>
    <w:p w14:paraId="6022A402" w14:textId="77777777" w:rsidR="0016485D" w:rsidRPr="0082502D" w:rsidRDefault="0016485D" w:rsidP="0016485D">
      <w:pPr>
        <w:pStyle w:val="Level2Text"/>
        <w:ind w:left="1440"/>
      </w:pPr>
      <w:r w:rsidRPr="00BF5F7A">
        <w:rPr>
          <w:b/>
        </w:rPr>
        <w:t xml:space="preserve">Rationale: </w:t>
      </w:r>
      <w:r>
        <w:rPr>
          <w:bCs/>
        </w:rPr>
        <w:t>The different colors will aspire the lower-ranked users to get to the higher rank. It will also establish color schemes that will be changing but consistent for all users.</w:t>
      </w:r>
    </w:p>
    <w:p w14:paraId="2BFACD60" w14:textId="77777777" w:rsidR="0016485D" w:rsidRDefault="0016485D" w:rsidP="0016485D">
      <w:pPr>
        <w:pStyle w:val="Level2Text"/>
        <w:ind w:left="1440"/>
      </w:pPr>
      <w:r w:rsidRPr="00BF5F7A">
        <w:rPr>
          <w:b/>
        </w:rPr>
        <w:t>Fit Criterion:</w:t>
      </w:r>
      <w:r>
        <w:t xml:space="preserve">  To test, all colors will be cycled through to make sure they are still appealing and do not break any of the client’s aforementioned standards.</w:t>
      </w:r>
    </w:p>
    <w:p w14:paraId="4FA5A95A" w14:textId="77777777" w:rsidR="0016485D" w:rsidRPr="00BF5F7A" w:rsidRDefault="0016485D" w:rsidP="0016485D">
      <w:pPr>
        <w:pStyle w:val="Level2Text"/>
        <w:ind w:left="1440"/>
      </w:pPr>
      <w:r w:rsidRPr="002962BF">
        <w:rPr>
          <w:b/>
        </w:rPr>
        <w:t xml:space="preserve">Acceptance Tests:  </w:t>
      </w:r>
      <w:r>
        <w:t>TLaF1</w:t>
      </w:r>
    </w:p>
    <w:p w14:paraId="215EB47E" w14:textId="77777777" w:rsidR="0016485D" w:rsidRPr="00BF5F7A" w:rsidRDefault="0016485D" w:rsidP="0016485D">
      <w:pPr>
        <w:pStyle w:val="Level2Text"/>
        <w:rPr>
          <w:b/>
          <w:u w:val="single"/>
        </w:rPr>
      </w:pPr>
      <w:r>
        <w:rPr>
          <w:b/>
          <w:u w:val="single"/>
        </w:rPr>
        <w:t>Requirement # LaF3</w:t>
      </w:r>
    </w:p>
    <w:p w14:paraId="493F1499" w14:textId="77777777" w:rsidR="0016485D" w:rsidRDefault="0016485D" w:rsidP="0016485D">
      <w:pPr>
        <w:pStyle w:val="Level2Text"/>
        <w:ind w:left="1440"/>
      </w:pPr>
      <w:r w:rsidRPr="00BF5F7A">
        <w:rPr>
          <w:b/>
        </w:rPr>
        <w:t>Description:</w:t>
      </w:r>
      <w:r>
        <w:t xml:space="preserve"> The product shall have a bright and inviting appearance  </w:t>
      </w:r>
    </w:p>
    <w:p w14:paraId="14060EB9" w14:textId="77777777" w:rsidR="0016485D" w:rsidRDefault="0016485D" w:rsidP="0016485D">
      <w:pPr>
        <w:pStyle w:val="Level2Text"/>
        <w:ind w:left="1440"/>
      </w:pPr>
      <w:r w:rsidRPr="00BF5F7A">
        <w:rPr>
          <w:b/>
        </w:rPr>
        <w:t xml:space="preserve">Rationale: </w:t>
      </w:r>
      <w:r>
        <w:t>The intended audience is the general public and so they should feel like they’re wanted when using said product.</w:t>
      </w:r>
    </w:p>
    <w:p w14:paraId="476F7A37" w14:textId="77777777" w:rsidR="0016485D" w:rsidRDefault="0016485D" w:rsidP="0016485D">
      <w:pPr>
        <w:pStyle w:val="Level2Text"/>
        <w:ind w:left="1440"/>
      </w:pPr>
      <w:r w:rsidRPr="00BF5F7A">
        <w:rPr>
          <w:b/>
        </w:rPr>
        <w:t>Fit Criterion:</w:t>
      </w:r>
      <w:r>
        <w:t xml:space="preserve">  To test, the product must be cross-referenced with other popular games with a bright color scheme.</w:t>
      </w:r>
    </w:p>
    <w:p w14:paraId="1AB073DD" w14:textId="77777777" w:rsidR="0016485D" w:rsidRPr="00BF5F7A" w:rsidRDefault="0016485D" w:rsidP="0016485D">
      <w:pPr>
        <w:pStyle w:val="Level2Text"/>
        <w:ind w:left="1440"/>
      </w:pPr>
      <w:r w:rsidRPr="000B3469">
        <w:rPr>
          <w:b/>
        </w:rPr>
        <w:t xml:space="preserve">Acceptance Tests:  </w:t>
      </w:r>
      <w:r>
        <w:t>TLaF2</w:t>
      </w:r>
    </w:p>
    <w:p w14:paraId="7E599DA1" w14:textId="77777777" w:rsidR="0016485D" w:rsidRDefault="0016485D" w:rsidP="0016485D">
      <w:pPr>
        <w:pStyle w:val="Heading3"/>
      </w:pPr>
      <w:bookmarkStart w:id="444" w:name="_Toc54988808"/>
      <w:r>
        <w:t>Style Requirements</w:t>
      </w:r>
      <w:bookmarkEnd w:id="444"/>
      <w:r>
        <w:t xml:space="preserve"> </w:t>
      </w:r>
    </w:p>
    <w:p w14:paraId="4F011A1B" w14:textId="77777777" w:rsidR="0016485D" w:rsidRPr="00BF5F7A" w:rsidRDefault="0016485D" w:rsidP="0016485D">
      <w:pPr>
        <w:pStyle w:val="Level2Text"/>
        <w:rPr>
          <w:b/>
          <w:u w:val="single"/>
        </w:rPr>
      </w:pPr>
      <w:r>
        <w:rPr>
          <w:b/>
          <w:u w:val="single"/>
        </w:rPr>
        <w:t>Requirement # LaF4</w:t>
      </w:r>
    </w:p>
    <w:p w14:paraId="785357F2" w14:textId="77777777" w:rsidR="0016485D" w:rsidRDefault="0016485D" w:rsidP="0016485D">
      <w:pPr>
        <w:pStyle w:val="Level2Text"/>
        <w:ind w:left="1440"/>
      </w:pPr>
      <w:r w:rsidRPr="00BF5F7A">
        <w:rPr>
          <w:b/>
        </w:rPr>
        <w:t>Description:</w:t>
      </w:r>
      <w:r>
        <w:t xml:space="preserve"> The product shall incite a willingness in the user to play the game </w:t>
      </w:r>
    </w:p>
    <w:p w14:paraId="3061CC76" w14:textId="77777777" w:rsidR="0016485D" w:rsidRDefault="0016485D" w:rsidP="0016485D">
      <w:pPr>
        <w:pStyle w:val="Level2Text"/>
        <w:ind w:left="1440"/>
      </w:pPr>
      <w:r w:rsidRPr="00BF5F7A">
        <w:rPr>
          <w:b/>
        </w:rPr>
        <w:lastRenderedPageBreak/>
        <w:t xml:space="preserve">Rationale: </w:t>
      </w:r>
      <w:r>
        <w:t>The product shall create a desire in the user that may be mysterious through text, images, etc. which will want the users to try the game out.</w:t>
      </w:r>
    </w:p>
    <w:p w14:paraId="32ED93EC" w14:textId="77777777" w:rsidR="0016485D" w:rsidRDefault="0016485D" w:rsidP="0016485D">
      <w:pPr>
        <w:pStyle w:val="Level2Text"/>
        <w:ind w:left="1440"/>
      </w:pPr>
      <w:r w:rsidRPr="00BF5F7A">
        <w:rPr>
          <w:b/>
        </w:rPr>
        <w:t>Fit Criterion:</w:t>
      </w:r>
      <w:r>
        <w:t xml:space="preserve">  To test, 65 percent of initial customers shall feel a desire to play the game</w:t>
      </w:r>
    </w:p>
    <w:p w14:paraId="5F50A265" w14:textId="77777777" w:rsidR="0016485D" w:rsidRPr="00BF5F7A" w:rsidRDefault="0016485D" w:rsidP="0016485D">
      <w:pPr>
        <w:pStyle w:val="Level2Text"/>
        <w:ind w:left="1440"/>
      </w:pPr>
      <w:r w:rsidRPr="000B3469">
        <w:rPr>
          <w:b/>
        </w:rPr>
        <w:t xml:space="preserve">Acceptance Tests:  </w:t>
      </w:r>
      <w:r>
        <w:t>TLaF2</w:t>
      </w:r>
    </w:p>
    <w:p w14:paraId="3372D87B" w14:textId="77777777" w:rsidR="0016485D" w:rsidRPr="00BF5F7A" w:rsidRDefault="0016485D" w:rsidP="0016485D">
      <w:pPr>
        <w:pStyle w:val="Level2Text"/>
        <w:rPr>
          <w:b/>
          <w:u w:val="single"/>
        </w:rPr>
      </w:pPr>
      <w:r>
        <w:rPr>
          <w:b/>
          <w:u w:val="single"/>
        </w:rPr>
        <w:t>Requirement # LaF5</w:t>
      </w:r>
    </w:p>
    <w:p w14:paraId="57E7ADB7" w14:textId="77777777" w:rsidR="0016485D" w:rsidRDefault="0016485D" w:rsidP="0016485D">
      <w:pPr>
        <w:pStyle w:val="Level2Text"/>
        <w:ind w:left="1440"/>
      </w:pPr>
      <w:r w:rsidRPr="00BF5F7A">
        <w:rPr>
          <w:b/>
        </w:rPr>
        <w:t>Description:</w:t>
      </w:r>
      <w:r>
        <w:t xml:space="preserve"> The game shall be encouraging to first time players helping them through the motions </w:t>
      </w:r>
    </w:p>
    <w:p w14:paraId="6E0026CF" w14:textId="77777777" w:rsidR="0016485D" w:rsidRDefault="0016485D" w:rsidP="0016485D">
      <w:pPr>
        <w:pStyle w:val="Level2Text"/>
        <w:ind w:left="1440"/>
      </w:pPr>
      <w:r w:rsidRPr="00BF5F7A">
        <w:rPr>
          <w:b/>
        </w:rPr>
        <w:t xml:space="preserve">Rationale: </w:t>
      </w:r>
      <w:r>
        <w:t>The product shall have a low bar for entry and making progress in the beginning paired with encouraging words.</w:t>
      </w:r>
    </w:p>
    <w:p w14:paraId="16DDD188" w14:textId="77777777" w:rsidR="0016485D" w:rsidRDefault="0016485D" w:rsidP="0016485D">
      <w:pPr>
        <w:pStyle w:val="Level2Text"/>
        <w:ind w:left="1440"/>
      </w:pPr>
      <w:r w:rsidRPr="00BF5F7A">
        <w:rPr>
          <w:b/>
        </w:rPr>
        <w:t>Fit Criterion:</w:t>
      </w:r>
      <w:r>
        <w:t xml:space="preserve">  To test, a sample of customers will be shown the game and given the option to play or leave the game. 70% of them must at least try to play one time.</w:t>
      </w:r>
    </w:p>
    <w:p w14:paraId="56BC0B79" w14:textId="77777777" w:rsidR="0016485D" w:rsidRPr="00BF5F7A" w:rsidRDefault="0016485D" w:rsidP="0016485D">
      <w:pPr>
        <w:pStyle w:val="Level2Text"/>
        <w:ind w:left="1440"/>
      </w:pPr>
      <w:r w:rsidRPr="000B3469">
        <w:rPr>
          <w:b/>
        </w:rPr>
        <w:t xml:space="preserve">Acceptance Tests:  </w:t>
      </w:r>
      <w:r>
        <w:t>TLaF2</w:t>
      </w:r>
    </w:p>
    <w:p w14:paraId="0710FC39" w14:textId="77777777" w:rsidR="0016485D" w:rsidRPr="00BF5F7A" w:rsidRDefault="0016485D" w:rsidP="0016485D">
      <w:pPr>
        <w:pStyle w:val="Level2Text"/>
        <w:rPr>
          <w:b/>
          <w:u w:val="single"/>
        </w:rPr>
      </w:pPr>
      <w:r>
        <w:rPr>
          <w:b/>
          <w:u w:val="single"/>
        </w:rPr>
        <w:t>Requirement # LaF6</w:t>
      </w:r>
    </w:p>
    <w:p w14:paraId="31A8D353" w14:textId="77777777" w:rsidR="0016485D" w:rsidRDefault="0016485D" w:rsidP="0016485D">
      <w:pPr>
        <w:pStyle w:val="Level2Text"/>
        <w:ind w:left="1440"/>
      </w:pPr>
      <w:r w:rsidRPr="00BF5F7A">
        <w:rPr>
          <w:b/>
        </w:rPr>
        <w:t>Description:</w:t>
      </w:r>
      <w:r>
        <w:t xml:space="preserve"> The product shall make the user feel a sense of accomplishment with their wins. </w:t>
      </w:r>
    </w:p>
    <w:p w14:paraId="34BFEEF8" w14:textId="77777777" w:rsidR="0016485D" w:rsidRDefault="0016485D" w:rsidP="0016485D">
      <w:pPr>
        <w:pStyle w:val="Level2Text"/>
        <w:ind w:left="1440"/>
      </w:pPr>
      <w:r w:rsidRPr="00BF5F7A">
        <w:rPr>
          <w:b/>
        </w:rPr>
        <w:t xml:space="preserve">Rationale: </w:t>
      </w:r>
      <w:r>
        <w:t>The product should allow the user to feel like the problem is easy enough to solve but also hard enough to create that sense of accomplishment inside of them.</w:t>
      </w:r>
    </w:p>
    <w:p w14:paraId="423F7570" w14:textId="77777777" w:rsidR="0016485D" w:rsidRDefault="0016485D" w:rsidP="0016485D">
      <w:pPr>
        <w:pStyle w:val="Level2Text"/>
        <w:ind w:left="1440"/>
      </w:pPr>
      <w:r w:rsidRPr="00BF5F7A">
        <w:rPr>
          <w:b/>
        </w:rPr>
        <w:t>Fit Criterion:</w:t>
      </w:r>
      <w:r>
        <w:t xml:space="preserve">  To test, the initial customers will be surveyed how they feel and 70% of them must feel like they solved something that was non-trivial but doable.</w:t>
      </w:r>
    </w:p>
    <w:p w14:paraId="17891F42" w14:textId="77777777" w:rsidR="0016485D" w:rsidRPr="00BF5F7A" w:rsidRDefault="0016485D" w:rsidP="0016485D">
      <w:pPr>
        <w:pStyle w:val="Level2Text"/>
        <w:ind w:left="1440"/>
      </w:pPr>
      <w:r w:rsidRPr="000B3469">
        <w:rPr>
          <w:b/>
        </w:rPr>
        <w:t xml:space="preserve">Acceptance Tests:  </w:t>
      </w:r>
      <w:r>
        <w:t>TLaF2</w:t>
      </w:r>
    </w:p>
    <w:p w14:paraId="0280EB17" w14:textId="77777777" w:rsidR="0016485D" w:rsidRDefault="0016485D" w:rsidP="0016485D">
      <w:pPr>
        <w:pStyle w:val="Heading2"/>
      </w:pPr>
      <w:bookmarkStart w:id="445" w:name="_Toc54988809"/>
      <w:r>
        <w:t xml:space="preserve">Operational and Environmental </w:t>
      </w:r>
      <w:commentRangeStart w:id="446"/>
      <w:r>
        <w:t>Requirements</w:t>
      </w:r>
      <w:commentRangeEnd w:id="446"/>
      <w:r>
        <w:rPr>
          <w:rStyle w:val="CommentReference"/>
          <w:rFonts w:ascii="Times New Roman" w:eastAsiaTheme="minorHAnsi" w:hAnsi="Times New Roman" w:cs="Times New Roman"/>
          <w:b w:val="0"/>
          <w:bCs w:val="0"/>
        </w:rPr>
        <w:commentReference w:id="446"/>
      </w:r>
      <w:bookmarkEnd w:id="445"/>
    </w:p>
    <w:p w14:paraId="26C7891B" w14:textId="77777777" w:rsidR="0016485D" w:rsidRDefault="0016485D" w:rsidP="0016485D">
      <w:pPr>
        <w:pStyle w:val="Heading3"/>
      </w:pPr>
      <w:bookmarkStart w:id="447" w:name="_Toc54988810"/>
      <w:r>
        <w:t xml:space="preserve">Expected Physical </w:t>
      </w:r>
      <w:commentRangeStart w:id="448"/>
      <w:r>
        <w:t>Environment</w:t>
      </w:r>
      <w:commentRangeEnd w:id="448"/>
      <w:r>
        <w:rPr>
          <w:rStyle w:val="CommentReference"/>
          <w:rFonts w:ascii="Times New Roman" w:eastAsiaTheme="minorHAnsi" w:hAnsi="Times New Roman" w:cs="Times New Roman"/>
          <w:b w:val="0"/>
          <w:bCs w:val="0"/>
        </w:rPr>
        <w:commentReference w:id="448"/>
      </w:r>
      <w:bookmarkEnd w:id="447"/>
    </w:p>
    <w:p w14:paraId="4FE389AE" w14:textId="77777777" w:rsidR="0016485D" w:rsidRPr="000704E8" w:rsidRDefault="0016485D" w:rsidP="0016485D">
      <w:pPr>
        <w:pStyle w:val="Level3Text"/>
        <w:rPr>
          <w:i/>
          <w:color w:val="FF0000"/>
        </w:rPr>
      </w:pPr>
    </w:p>
    <w:p w14:paraId="6725C3E1" w14:textId="77777777" w:rsidR="0016485D" w:rsidRPr="00BF5F7A" w:rsidRDefault="0016485D" w:rsidP="0016485D">
      <w:pPr>
        <w:pStyle w:val="Level2Text"/>
        <w:rPr>
          <w:b/>
          <w:u w:val="single"/>
        </w:rPr>
      </w:pPr>
      <w:r>
        <w:rPr>
          <w:b/>
          <w:u w:val="single"/>
        </w:rPr>
        <w:t>Requirement #O&amp;E1</w:t>
      </w:r>
    </w:p>
    <w:p w14:paraId="2ED88F9E" w14:textId="77777777" w:rsidR="0016485D" w:rsidRDefault="0016485D" w:rsidP="0016485D">
      <w:pPr>
        <w:pStyle w:val="Level2Text"/>
        <w:ind w:left="1440"/>
      </w:pPr>
      <w:r w:rsidRPr="00BF5F7A">
        <w:rPr>
          <w:b/>
        </w:rPr>
        <w:t>Description:</w:t>
      </w:r>
      <w:r>
        <w:t xml:space="preserve"> </w:t>
      </w:r>
      <w:r w:rsidRPr="0049121F">
        <w:t>The product should be able to work on any smartphone or desktop environment</w:t>
      </w:r>
      <w:r>
        <w:t xml:space="preserve">. </w:t>
      </w:r>
    </w:p>
    <w:p w14:paraId="450A640F" w14:textId="77777777" w:rsidR="0016485D" w:rsidRDefault="0016485D" w:rsidP="0016485D">
      <w:pPr>
        <w:pStyle w:val="Level2Text"/>
        <w:ind w:left="1440"/>
      </w:pPr>
      <w:r w:rsidRPr="00BF5F7A">
        <w:rPr>
          <w:b/>
        </w:rPr>
        <w:t xml:space="preserve">Rationale: </w:t>
      </w:r>
      <w:r w:rsidRPr="0049121F">
        <w:t>The application does require an internet connection for multiplayer play, so it’s important that a smartphone or desktop is required</w:t>
      </w:r>
      <w:r w:rsidDel="006D7D18">
        <w:t xml:space="preserve"> </w:t>
      </w:r>
      <w:r>
        <w:t>.</w:t>
      </w:r>
    </w:p>
    <w:p w14:paraId="3AAD6E1D" w14:textId="77777777" w:rsidR="0016485D" w:rsidRDefault="0016485D" w:rsidP="0016485D">
      <w:pPr>
        <w:pStyle w:val="Level2Text"/>
        <w:ind w:left="1440"/>
      </w:pPr>
      <w:r w:rsidRPr="00BF5F7A">
        <w:rPr>
          <w:b/>
        </w:rPr>
        <w:lastRenderedPageBreak/>
        <w:t>Fit Criterion:</w:t>
      </w:r>
      <w:r>
        <w:t xml:space="preserve">  </w:t>
      </w:r>
      <w:r w:rsidRPr="0049121F">
        <w:t>User should be able to play anywhere in their home or where their device is functioning with internet connection</w:t>
      </w:r>
      <w:r w:rsidDel="0049759F">
        <w:t xml:space="preserve"> </w:t>
      </w:r>
      <w:r>
        <w:t>.</w:t>
      </w:r>
    </w:p>
    <w:p w14:paraId="2A662022" w14:textId="77777777" w:rsidR="0016485D" w:rsidRPr="00BF5F7A" w:rsidRDefault="0016485D" w:rsidP="0016485D">
      <w:pPr>
        <w:pStyle w:val="Level2Text"/>
        <w:ind w:left="1440"/>
      </w:pPr>
      <w:r w:rsidRPr="00BF5F7A">
        <w:rPr>
          <w:b/>
        </w:rPr>
        <w:t xml:space="preserve">Acceptance Tests:  </w:t>
      </w:r>
      <w:r>
        <w:t>TO&amp;E1</w:t>
      </w:r>
    </w:p>
    <w:p w14:paraId="2AEB8AC6" w14:textId="77777777" w:rsidR="0016485D" w:rsidRDefault="0016485D" w:rsidP="0016485D">
      <w:pPr>
        <w:pStyle w:val="Heading3"/>
      </w:pPr>
      <w:bookmarkStart w:id="449" w:name="_Toc54988811"/>
      <w:r>
        <w:t>Requirements for Interfacing with Adjacent Systems</w:t>
      </w:r>
      <w:bookmarkEnd w:id="449"/>
    </w:p>
    <w:p w14:paraId="2937A047" w14:textId="77777777" w:rsidR="0016485D" w:rsidRPr="00BF5F7A" w:rsidRDefault="0016485D" w:rsidP="0016485D">
      <w:pPr>
        <w:pStyle w:val="Level2Text"/>
        <w:rPr>
          <w:b/>
          <w:u w:val="single"/>
        </w:rPr>
      </w:pPr>
      <w:r>
        <w:rPr>
          <w:b/>
          <w:u w:val="single"/>
        </w:rPr>
        <w:t>Requirement</w:t>
      </w:r>
      <w:r w:rsidRPr="00BF5F7A">
        <w:rPr>
          <w:b/>
          <w:u w:val="single"/>
        </w:rPr>
        <w:t xml:space="preserve"> </w:t>
      </w:r>
      <w:r>
        <w:rPr>
          <w:b/>
          <w:u w:val="single"/>
        </w:rPr>
        <w:t>#O&amp;E2</w:t>
      </w:r>
    </w:p>
    <w:p w14:paraId="560C8F2B" w14:textId="77777777" w:rsidR="0016485D" w:rsidRDefault="0016485D" w:rsidP="0016485D">
      <w:pPr>
        <w:pStyle w:val="Level2Text"/>
        <w:ind w:left="1440"/>
      </w:pPr>
      <w:r w:rsidRPr="00BF5F7A">
        <w:rPr>
          <w:b/>
        </w:rPr>
        <w:t>Description:</w:t>
      </w:r>
      <w:r>
        <w:t xml:space="preserve"> </w:t>
      </w:r>
      <w:r w:rsidRPr="0049121F">
        <w:t>The application should work with the operating system of different mobile devices/computers as well as be at an efficient ram and data storage</w:t>
      </w:r>
      <w:r>
        <w:t xml:space="preserve">. </w:t>
      </w:r>
    </w:p>
    <w:p w14:paraId="3ADD5A7C" w14:textId="77777777" w:rsidR="0016485D" w:rsidRDefault="0016485D" w:rsidP="0016485D">
      <w:pPr>
        <w:pStyle w:val="Level2Text"/>
        <w:ind w:left="1440"/>
      </w:pPr>
      <w:r w:rsidRPr="00BF5F7A">
        <w:rPr>
          <w:b/>
        </w:rPr>
        <w:t xml:space="preserve">Rationale: </w:t>
      </w:r>
      <w:r w:rsidRPr="0049121F">
        <w:t>The game should be practical by not taking up too much storage on the user’s device. We would like to keep it efficient and compact while not slowing down any performance</w:t>
      </w:r>
      <w:r>
        <w:t>.</w:t>
      </w:r>
    </w:p>
    <w:p w14:paraId="58E5162C" w14:textId="77777777" w:rsidR="0016485D" w:rsidRDefault="0016485D" w:rsidP="0016485D">
      <w:pPr>
        <w:pStyle w:val="Level2Text"/>
        <w:ind w:left="1440"/>
      </w:pPr>
      <w:r w:rsidRPr="00BF5F7A">
        <w:rPr>
          <w:b/>
        </w:rPr>
        <w:t>Fit Criterion:</w:t>
      </w:r>
      <w:r>
        <w:t xml:space="preserve">  </w:t>
      </w:r>
      <w:r w:rsidRPr="0049121F">
        <w:t>The product should work on all mobile devices computers at an efficient rate</w:t>
      </w:r>
      <w:r>
        <w:t>.</w:t>
      </w:r>
    </w:p>
    <w:p w14:paraId="679068A1" w14:textId="77777777" w:rsidR="0016485D" w:rsidRPr="00BF5F7A" w:rsidRDefault="0016485D" w:rsidP="0016485D">
      <w:pPr>
        <w:pStyle w:val="Level2Text"/>
        <w:ind w:left="1440"/>
      </w:pPr>
      <w:r w:rsidRPr="00BF5F7A">
        <w:rPr>
          <w:b/>
        </w:rPr>
        <w:t xml:space="preserve">Acceptance Tests:  </w:t>
      </w:r>
      <w:r>
        <w:rPr>
          <w:bCs/>
        </w:rPr>
        <w:t>T</w:t>
      </w:r>
      <w:r>
        <w:t>O&amp;E2</w:t>
      </w:r>
    </w:p>
    <w:p w14:paraId="2A0ACFBE" w14:textId="77777777" w:rsidR="0016485D" w:rsidRDefault="0016485D" w:rsidP="0016485D">
      <w:pPr>
        <w:pStyle w:val="Heading3"/>
      </w:pPr>
      <w:bookmarkStart w:id="450" w:name="_Toc54988812"/>
      <w:r>
        <w:t>Productization Requirements</w:t>
      </w:r>
      <w:bookmarkEnd w:id="450"/>
    </w:p>
    <w:p w14:paraId="7BD06B09" w14:textId="77777777" w:rsidR="0016485D" w:rsidRPr="00BF5F7A" w:rsidRDefault="0016485D" w:rsidP="0016485D">
      <w:pPr>
        <w:pStyle w:val="Level2Text"/>
        <w:rPr>
          <w:b/>
          <w:u w:val="single"/>
        </w:rPr>
      </w:pPr>
      <w:r>
        <w:rPr>
          <w:b/>
          <w:u w:val="single"/>
        </w:rPr>
        <w:t>Requirement</w:t>
      </w:r>
      <w:r w:rsidRPr="00BF5F7A">
        <w:rPr>
          <w:b/>
          <w:u w:val="single"/>
        </w:rPr>
        <w:t xml:space="preserve"> </w:t>
      </w:r>
      <w:r>
        <w:rPr>
          <w:b/>
          <w:u w:val="single"/>
        </w:rPr>
        <w:t>#O&amp;E3</w:t>
      </w:r>
    </w:p>
    <w:p w14:paraId="05A72F42" w14:textId="77777777" w:rsidR="0016485D" w:rsidRDefault="0016485D" w:rsidP="0016485D">
      <w:pPr>
        <w:pStyle w:val="Level2Text"/>
        <w:ind w:left="1440"/>
      </w:pPr>
      <w:r w:rsidRPr="00BF5F7A">
        <w:rPr>
          <w:b/>
        </w:rPr>
        <w:t>Description:</w:t>
      </w:r>
      <w:r>
        <w:t xml:space="preserve"> The product shall be distributed free of charge as an application package on the Google and Apple App Stores for download.</w:t>
      </w:r>
    </w:p>
    <w:p w14:paraId="79CCBB88" w14:textId="77777777" w:rsidR="0016485D" w:rsidRPr="003D70CC" w:rsidRDefault="0016485D" w:rsidP="0016485D">
      <w:pPr>
        <w:pStyle w:val="Level2Text"/>
        <w:ind w:left="1440"/>
      </w:pPr>
      <w:r w:rsidRPr="00BF5F7A">
        <w:rPr>
          <w:b/>
        </w:rPr>
        <w:t xml:space="preserve">Rationale: </w:t>
      </w:r>
      <w:r>
        <w:rPr>
          <w:bCs/>
        </w:rPr>
        <w:t>Product needs to be distributed widely for better market penetration.</w:t>
      </w:r>
    </w:p>
    <w:p w14:paraId="3E435854" w14:textId="77777777" w:rsidR="0016485D" w:rsidRDefault="0016485D" w:rsidP="0016485D">
      <w:pPr>
        <w:pStyle w:val="Level2Text"/>
        <w:ind w:left="1440"/>
      </w:pPr>
      <w:r w:rsidRPr="00BF5F7A">
        <w:rPr>
          <w:b/>
        </w:rPr>
        <w:t>Fit Criterion:</w:t>
      </w:r>
      <w:r>
        <w:t xml:space="preserve">  Game App should would be available on the mobile app stores.</w:t>
      </w:r>
    </w:p>
    <w:p w14:paraId="38A0552C" w14:textId="77777777" w:rsidR="0016485D" w:rsidRDefault="0016485D" w:rsidP="0016485D">
      <w:pPr>
        <w:pStyle w:val="Level2Text"/>
        <w:ind w:left="1440"/>
        <w:rPr>
          <w:bCs/>
        </w:rPr>
      </w:pPr>
      <w:r w:rsidRPr="00BF5F7A">
        <w:rPr>
          <w:b/>
        </w:rPr>
        <w:t xml:space="preserve">Acceptance Tests:  </w:t>
      </w:r>
      <w:r w:rsidRPr="00333B1E">
        <w:t>TM&amp;</w:t>
      </w:r>
      <w:r>
        <w:rPr>
          <w:bCs/>
        </w:rPr>
        <w:t>S</w:t>
      </w:r>
      <w:r w:rsidRPr="00333B1E">
        <w:t>7</w:t>
      </w:r>
    </w:p>
    <w:p w14:paraId="79F05DD6" w14:textId="77777777" w:rsidR="0016485D" w:rsidRPr="00BF5F7A" w:rsidRDefault="0016485D" w:rsidP="0016485D">
      <w:pPr>
        <w:pStyle w:val="Level2Text"/>
        <w:rPr>
          <w:b/>
          <w:u w:val="single"/>
        </w:rPr>
      </w:pPr>
      <w:r>
        <w:rPr>
          <w:b/>
          <w:u w:val="single"/>
        </w:rPr>
        <w:t>Requirement</w:t>
      </w:r>
      <w:r w:rsidRPr="00BF5F7A">
        <w:rPr>
          <w:b/>
          <w:u w:val="single"/>
        </w:rPr>
        <w:t xml:space="preserve"> </w:t>
      </w:r>
      <w:r>
        <w:rPr>
          <w:b/>
          <w:u w:val="single"/>
        </w:rPr>
        <w:t>#O&amp;E4</w:t>
      </w:r>
    </w:p>
    <w:p w14:paraId="154CC751" w14:textId="77777777" w:rsidR="0016485D" w:rsidRDefault="0016485D" w:rsidP="0016485D">
      <w:pPr>
        <w:pStyle w:val="Level2Text"/>
        <w:ind w:left="1440"/>
      </w:pPr>
      <w:r w:rsidRPr="00BF5F7A">
        <w:rPr>
          <w:b/>
        </w:rPr>
        <w:t>Description:</w:t>
      </w:r>
      <w:r>
        <w:t xml:space="preserve"> The product shall be downloadable and installed by the user of any mobile platform without recourse. </w:t>
      </w:r>
    </w:p>
    <w:p w14:paraId="3D87298B" w14:textId="77777777" w:rsidR="0016485D" w:rsidRPr="00ED47AC" w:rsidRDefault="0016485D" w:rsidP="0016485D">
      <w:pPr>
        <w:pStyle w:val="Level2Text"/>
        <w:ind w:left="1440"/>
        <w:rPr>
          <w:bCs/>
        </w:rPr>
      </w:pPr>
      <w:r w:rsidRPr="00BF5F7A">
        <w:rPr>
          <w:b/>
        </w:rPr>
        <w:t xml:space="preserve">Rationale: </w:t>
      </w:r>
      <w:r>
        <w:rPr>
          <w:bCs/>
        </w:rPr>
        <w:t>Product should be easy to download and install.</w:t>
      </w:r>
    </w:p>
    <w:p w14:paraId="05519F67" w14:textId="77777777" w:rsidR="0016485D" w:rsidRDefault="0016485D" w:rsidP="0016485D">
      <w:pPr>
        <w:pStyle w:val="Level2Text"/>
        <w:ind w:left="1440"/>
      </w:pPr>
      <w:r w:rsidRPr="00BF5F7A">
        <w:rPr>
          <w:b/>
        </w:rPr>
        <w:t>Fit Criterion:</w:t>
      </w:r>
      <w:r>
        <w:t xml:space="preserve">  Game App is downloaded to a mobile device from the device app store.</w:t>
      </w:r>
    </w:p>
    <w:p w14:paraId="275CE718" w14:textId="77777777" w:rsidR="0016485D" w:rsidRPr="003D70CC" w:rsidRDefault="0016485D" w:rsidP="0016485D">
      <w:pPr>
        <w:pStyle w:val="Level2Text"/>
        <w:ind w:left="1440"/>
      </w:pPr>
      <w:r w:rsidRPr="00BF5F7A">
        <w:rPr>
          <w:b/>
        </w:rPr>
        <w:t xml:space="preserve">Acceptance Tests:  </w:t>
      </w:r>
      <w:r w:rsidRPr="00ED47AC">
        <w:rPr>
          <w:bCs/>
        </w:rPr>
        <w:t>TM&amp;</w:t>
      </w:r>
      <w:r>
        <w:rPr>
          <w:bCs/>
        </w:rPr>
        <w:t>S</w:t>
      </w:r>
      <w:r w:rsidRPr="00ED47AC">
        <w:rPr>
          <w:bCs/>
        </w:rPr>
        <w:t>7</w:t>
      </w:r>
    </w:p>
    <w:p w14:paraId="321A51CC" w14:textId="77777777" w:rsidR="0016485D" w:rsidRDefault="0016485D" w:rsidP="0016485D">
      <w:pPr>
        <w:pStyle w:val="Heading3"/>
      </w:pPr>
      <w:bookmarkStart w:id="451" w:name="_Toc54988813"/>
      <w:r>
        <w:t>Release Requirements</w:t>
      </w:r>
      <w:bookmarkEnd w:id="451"/>
      <w:r>
        <w:t xml:space="preserve"> </w:t>
      </w:r>
    </w:p>
    <w:p w14:paraId="36C0BCED" w14:textId="77777777" w:rsidR="0016485D" w:rsidRPr="00BF5F7A" w:rsidRDefault="0016485D" w:rsidP="0016485D">
      <w:pPr>
        <w:pStyle w:val="Level2Text"/>
        <w:rPr>
          <w:b/>
          <w:u w:val="single"/>
        </w:rPr>
      </w:pPr>
      <w:r>
        <w:rPr>
          <w:b/>
          <w:u w:val="single"/>
        </w:rPr>
        <w:t>Requirement</w:t>
      </w:r>
      <w:r w:rsidRPr="00BF5F7A">
        <w:rPr>
          <w:b/>
          <w:u w:val="single"/>
        </w:rPr>
        <w:t xml:space="preserve"> </w:t>
      </w:r>
      <w:r>
        <w:rPr>
          <w:b/>
          <w:u w:val="single"/>
        </w:rPr>
        <w:t>#O&amp;E5</w:t>
      </w:r>
    </w:p>
    <w:p w14:paraId="1B1CA452" w14:textId="77777777" w:rsidR="0016485D" w:rsidRDefault="0016485D" w:rsidP="0016485D">
      <w:pPr>
        <w:pStyle w:val="Level2Text"/>
        <w:ind w:left="1440"/>
      </w:pPr>
      <w:r w:rsidRPr="00BF5F7A">
        <w:rPr>
          <w:b/>
        </w:rPr>
        <w:lastRenderedPageBreak/>
        <w:t>Description:</w:t>
      </w:r>
      <w:r>
        <w:t xml:space="preserve"> An update version of the product shall be released once a year.</w:t>
      </w:r>
    </w:p>
    <w:p w14:paraId="34D8978F" w14:textId="77777777" w:rsidR="0016485D" w:rsidRPr="0024395E" w:rsidRDefault="0016485D" w:rsidP="0016485D">
      <w:pPr>
        <w:pStyle w:val="Level2Text"/>
        <w:ind w:left="1440"/>
      </w:pPr>
      <w:r w:rsidRPr="00BF5F7A">
        <w:rPr>
          <w:b/>
        </w:rPr>
        <w:t>Rationale:</w:t>
      </w:r>
      <w:r>
        <w:rPr>
          <w:b/>
        </w:rPr>
        <w:t xml:space="preserve"> </w:t>
      </w:r>
      <w:r>
        <w:rPr>
          <w:bCs/>
        </w:rPr>
        <w:t>The product needs to be competitive and up to date with current game trends and technologies.</w:t>
      </w:r>
    </w:p>
    <w:p w14:paraId="743B2482" w14:textId="77777777" w:rsidR="0016485D" w:rsidRDefault="0016485D" w:rsidP="0016485D">
      <w:pPr>
        <w:pStyle w:val="Level2Text"/>
        <w:ind w:left="1440"/>
      </w:pPr>
      <w:r w:rsidRPr="00BF5F7A">
        <w:rPr>
          <w:b/>
        </w:rPr>
        <w:t>Fit Criterion:</w:t>
      </w:r>
      <w:r>
        <w:t xml:space="preserve">  Developers will work on bug fixes and incorporate new features into the updated version. Budget should not exceed 50K per release.</w:t>
      </w:r>
    </w:p>
    <w:p w14:paraId="1BF48E15" w14:textId="77777777" w:rsidR="0016485D" w:rsidRPr="0026161F" w:rsidRDefault="0016485D" w:rsidP="0016485D">
      <w:pPr>
        <w:pStyle w:val="Level2Text"/>
        <w:ind w:left="1440"/>
      </w:pPr>
      <w:r w:rsidRPr="00BF5F7A">
        <w:rPr>
          <w:b/>
        </w:rPr>
        <w:t xml:space="preserve">Acceptance Tests:  </w:t>
      </w:r>
      <w:r>
        <w:rPr>
          <w:bCs/>
        </w:rPr>
        <w:t>TM&amp;S7</w:t>
      </w:r>
    </w:p>
    <w:p w14:paraId="0FFB830A" w14:textId="77777777" w:rsidR="0016485D" w:rsidRDefault="0016485D" w:rsidP="0016485D">
      <w:pPr>
        <w:pStyle w:val="Heading2"/>
      </w:pPr>
      <w:bookmarkStart w:id="452" w:name="_Toc54988814"/>
      <w:r>
        <w:t xml:space="preserve">Cultural and Political </w:t>
      </w:r>
      <w:commentRangeStart w:id="453"/>
      <w:r>
        <w:t>Requirements</w:t>
      </w:r>
      <w:commentRangeEnd w:id="453"/>
      <w:r>
        <w:rPr>
          <w:rStyle w:val="CommentReference"/>
          <w:rFonts w:ascii="Times New Roman" w:eastAsiaTheme="minorHAnsi" w:hAnsi="Times New Roman" w:cs="Times New Roman"/>
          <w:b w:val="0"/>
          <w:bCs w:val="0"/>
        </w:rPr>
        <w:commentReference w:id="453"/>
      </w:r>
      <w:bookmarkEnd w:id="452"/>
    </w:p>
    <w:p w14:paraId="3EDECE15" w14:textId="77777777" w:rsidR="0016485D" w:rsidRDefault="0016485D" w:rsidP="0016485D">
      <w:pPr>
        <w:pStyle w:val="Heading3"/>
      </w:pPr>
      <w:bookmarkStart w:id="454" w:name="_Toc54988815"/>
      <w:r>
        <w:t>Cultural Requirements</w:t>
      </w:r>
      <w:bookmarkEnd w:id="454"/>
    </w:p>
    <w:p w14:paraId="0494BEFE" w14:textId="77777777" w:rsidR="0016485D" w:rsidRDefault="0016485D" w:rsidP="0016485D">
      <w:pPr>
        <w:pStyle w:val="Level3Text"/>
        <w:rPr>
          <w:ins w:id="455" w:author="Umer" w:date="2020-10-31T23:22:00Z"/>
        </w:rPr>
      </w:pPr>
      <w:r>
        <w:t>This requirement does not apply to our project.</w:t>
      </w:r>
    </w:p>
    <w:p w14:paraId="596FD510" w14:textId="77777777" w:rsidR="0016485D" w:rsidRPr="003D70CC" w:rsidRDefault="0016485D" w:rsidP="0016485D">
      <w:pPr>
        <w:pStyle w:val="Heading3"/>
        <w:pPrChange w:id="456" w:author="Umer" w:date="2020-10-31T23:22:00Z">
          <w:pPr>
            <w:pStyle w:val="Level3Text"/>
          </w:pPr>
        </w:pPrChange>
      </w:pPr>
      <w:ins w:id="457" w:author="Umer" w:date="2020-10-31T23:22:00Z">
        <w:r>
          <w:t>Political Requirements</w:t>
        </w:r>
      </w:ins>
    </w:p>
    <w:p w14:paraId="324DA8E5" w14:textId="77777777" w:rsidR="0016485D" w:rsidRPr="00BF5F7A" w:rsidDel="00606ADE" w:rsidRDefault="0016485D" w:rsidP="0016485D">
      <w:pPr>
        <w:pStyle w:val="Level2Text"/>
        <w:rPr>
          <w:del w:id="458" w:author="Umer" w:date="2020-10-31T23:21:00Z"/>
          <w:b/>
          <w:u w:val="single"/>
        </w:rPr>
      </w:pPr>
      <w:del w:id="459" w:author="Umer" w:date="2020-10-31T23:21:00Z">
        <w:r w:rsidDel="00606ADE">
          <w:rPr>
            <w:b/>
            <w:u w:val="single"/>
          </w:rPr>
          <w:delText>Requirement # C&amp;P1</w:delText>
        </w:r>
      </w:del>
    </w:p>
    <w:p w14:paraId="68552A1D" w14:textId="77777777" w:rsidR="0016485D" w:rsidDel="00606ADE" w:rsidRDefault="0016485D" w:rsidP="0016485D">
      <w:pPr>
        <w:pStyle w:val="Level2Text"/>
        <w:ind w:left="1440"/>
        <w:rPr>
          <w:del w:id="460" w:author="Umer" w:date="2020-10-31T23:21:00Z"/>
        </w:rPr>
      </w:pPr>
      <w:del w:id="461" w:author="Umer" w:date="2020-10-31T23:21:00Z">
        <w:r w:rsidRPr="00BF5F7A" w:rsidDel="00606ADE">
          <w:rPr>
            <w:b/>
          </w:rPr>
          <w:delText>Description:</w:delText>
        </w:r>
        <w:r w:rsidDel="00606ADE">
          <w:delText xml:space="preserve"> </w:delText>
        </w:r>
        <w:r w:rsidDel="00606ADE">
          <w:rPr>
            <w:color w:val="000000"/>
          </w:rPr>
          <w:delText>The game’s default game must be in English.</w:delText>
        </w:r>
        <w:r w:rsidDel="00606ADE">
          <w:delText xml:space="preserve">Your description here . . . </w:delText>
        </w:r>
      </w:del>
    </w:p>
    <w:p w14:paraId="263D7AF8" w14:textId="77777777" w:rsidR="0016485D" w:rsidDel="00606ADE" w:rsidRDefault="0016485D" w:rsidP="0016485D">
      <w:pPr>
        <w:pStyle w:val="Level2Text"/>
        <w:ind w:left="1440"/>
        <w:rPr>
          <w:del w:id="462" w:author="Umer" w:date="2020-10-31T23:21:00Z"/>
        </w:rPr>
      </w:pPr>
      <w:del w:id="463" w:author="Umer" w:date="2020-10-31T23:21:00Z">
        <w:r w:rsidRPr="00BF5F7A" w:rsidDel="00606ADE">
          <w:rPr>
            <w:b/>
          </w:rPr>
          <w:delText xml:space="preserve">Rationale: </w:delText>
        </w:r>
        <w:r w:rsidDel="00606ADE">
          <w:delText>Your rationale here . . .</w:delText>
        </w:r>
        <w:r w:rsidRPr="00BF5F7A" w:rsidDel="00606ADE">
          <w:rPr>
            <w:b/>
          </w:rPr>
          <w:delText xml:space="preserve">Rationale: </w:delText>
        </w:r>
        <w:r w:rsidDel="00606ADE">
          <w:rPr>
            <w:color w:val="000000"/>
          </w:rPr>
          <w:delText>Since English is a universal language which is understood all over the world, we need to make sure that the game is being developed in English. The first release needs to be in English and as we expand to different countries, we add the most requested language to the game.</w:delText>
        </w:r>
        <w:r w:rsidDel="00606ADE">
          <w:delText>Your rationale here . . .</w:delText>
        </w:r>
        <w:r w:rsidRPr="00BF5F7A" w:rsidDel="00606ADE">
          <w:rPr>
            <w:b/>
          </w:rPr>
          <w:delText>Fit Criterion:</w:delText>
        </w:r>
        <w:r w:rsidDel="00606ADE">
          <w:delText xml:space="preserve">  </w:delText>
        </w:r>
        <w:r w:rsidDel="00606ADE">
          <w:rPr>
            <w:color w:val="000000"/>
          </w:rPr>
          <w:delText>The game must be written in simple English for all players to understand, especially the policy we need our players to sign like Harassment Policy.</w:delText>
        </w:r>
        <w:r w:rsidDel="00606ADE">
          <w:delText xml:space="preserve">Your fit criteria here . . </w:delText>
        </w:r>
        <w:bookmarkStart w:id="464" w:name="_Toc54988816"/>
        <w:r w:rsidDel="00606ADE">
          <w:delText>.</w:delText>
        </w:r>
      </w:del>
    </w:p>
    <w:p w14:paraId="1FA34D2B" w14:textId="77777777" w:rsidR="0016485D" w:rsidRPr="00BF5F7A" w:rsidDel="00606ADE" w:rsidRDefault="0016485D" w:rsidP="0016485D">
      <w:pPr>
        <w:pStyle w:val="Level2Text"/>
        <w:ind w:left="1440"/>
        <w:rPr>
          <w:del w:id="465" w:author="Umer" w:date="2020-10-31T23:21:00Z"/>
        </w:rPr>
      </w:pPr>
      <w:del w:id="466" w:author="Umer" w:date="2020-10-31T23:21:00Z">
        <w:r w:rsidRPr="00BF5F7A" w:rsidDel="00606ADE">
          <w:rPr>
            <w:b/>
          </w:rPr>
          <w:delText xml:space="preserve">Acceptance Tests:  </w:delText>
        </w:r>
        <w:r w:rsidDel="00606ADE">
          <w:delText>List ID#  and/or names here . . .</w:delText>
        </w:r>
      </w:del>
    </w:p>
    <w:p w14:paraId="56D432A0" w14:textId="77777777" w:rsidR="0016485D" w:rsidRDefault="0016485D" w:rsidP="0016485D">
      <w:pPr>
        <w:pStyle w:val="Heading3"/>
        <w:rPr>
          <w:del w:id="467" w:author="Ali, Hasan M" w:date="2020-10-31T22:55:00Z"/>
        </w:rPr>
      </w:pPr>
      <w:del w:id="468" w:author="Umer" w:date="2020-10-31T23:22:00Z">
        <w:r w:rsidDel="00606ADE">
          <w:delText>Political</w:delText>
        </w:r>
      </w:del>
      <w:del w:id="469" w:author="Ali, Hasan M" w:date="2020-10-31T22:55:00Z">
        <w:r>
          <w:delText xml:space="preserve"> </w:delText>
        </w:r>
        <w:commentRangeStart w:id="470"/>
        <w:r>
          <w:delText>Requirements</w:delText>
        </w:r>
        <w:commentRangeEnd w:id="470"/>
        <w:r>
          <w:rPr>
            <w:rStyle w:val="CommentReference"/>
            <w:rFonts w:ascii="Times New Roman" w:eastAsiaTheme="minorHAnsi" w:hAnsi="Times New Roman" w:cs="Times New Roman"/>
            <w:b w:val="0"/>
            <w:bCs w:val="0"/>
          </w:rPr>
          <w:commentReference w:id="470"/>
        </w:r>
        <w:bookmarkEnd w:id="464"/>
      </w:del>
    </w:p>
    <w:p w14:paraId="25A71352" w14:textId="77777777" w:rsidR="0016485D" w:rsidRPr="003D70CC" w:rsidRDefault="0016485D" w:rsidP="0016485D">
      <w:pPr>
        <w:pStyle w:val="Level3Text"/>
      </w:pPr>
      <w:r>
        <w:t>This requirement does not apply to our project.</w:t>
      </w:r>
    </w:p>
    <w:p w14:paraId="159CF98C" w14:textId="77777777" w:rsidR="0016485D" w:rsidRPr="00BF5F7A" w:rsidRDefault="0016485D" w:rsidP="0016485D">
      <w:pPr>
        <w:pStyle w:val="Level2Text"/>
        <w:rPr>
          <w:b/>
          <w:u w:val="single"/>
        </w:rPr>
      </w:pPr>
      <w:r>
        <w:rPr>
          <w:b/>
          <w:u w:val="single"/>
        </w:rPr>
        <w:t>Requirement # C&amp;P2</w:t>
      </w:r>
    </w:p>
    <w:p w14:paraId="421E31A6" w14:textId="77777777" w:rsidR="0016485D" w:rsidRPr="003D70CC" w:rsidRDefault="0016485D" w:rsidP="0016485D">
      <w:pPr>
        <w:pStyle w:val="Level3Text"/>
        <w:rPr>
          <w:ins w:id="471" w:author="Ali, Hasan M" w:date="2020-10-31T22:55:00Z"/>
        </w:rPr>
      </w:pPr>
      <w:ins w:id="472" w:author="Ali, Hasan M" w:date="2020-10-31T22:55:00Z">
        <w:r>
          <w:t>This requirement does not apply to our project.</w:t>
        </w:r>
      </w:ins>
    </w:p>
    <w:p w14:paraId="1B637337" w14:textId="77777777" w:rsidR="0016485D" w:rsidDel="00606ADE" w:rsidRDefault="0016485D" w:rsidP="0016485D">
      <w:pPr>
        <w:pStyle w:val="Heading3"/>
        <w:rPr>
          <w:del w:id="473" w:author="Umer" w:date="2020-10-31T23:22:00Z"/>
        </w:rPr>
      </w:pPr>
      <w:del w:id="474" w:author="Umer" w:date="2020-10-31T23:22:00Z">
        <w:r w:rsidRPr="00BF5F7A" w:rsidDel="00606ADE">
          <w:delText>Description:</w:delText>
        </w:r>
        <w:r w:rsidDel="00606ADE">
          <w:delText xml:space="preserve"> </w:delText>
        </w:r>
        <w:r w:rsidDel="00606ADE">
          <w:rPr>
            <w:color w:val="000000"/>
          </w:rPr>
          <w:delText>Any information collected must meet the corresponding government requirements.</w:delText>
        </w:r>
        <w:r w:rsidDel="00606ADE">
          <w:delText xml:space="preserve">Your description here . . . </w:delText>
        </w:r>
        <w:r w:rsidRPr="00BF5F7A" w:rsidDel="00606ADE">
          <w:delText xml:space="preserve">Rationale: </w:delText>
        </w:r>
        <w:r w:rsidDel="00606ADE">
          <w:rPr>
            <w:color w:val="000000"/>
          </w:rPr>
          <w:delText>Since we will collect players’ name, email address, and username; we will need to make sure that it meets the requirements of the corresponding government.</w:delText>
        </w:r>
        <w:r w:rsidDel="00606ADE">
          <w:delText>Your rationale here . . .</w:delText>
        </w:r>
      </w:del>
    </w:p>
    <w:p w14:paraId="5147CA83" w14:textId="77777777" w:rsidR="0016485D" w:rsidRPr="00606ADE" w:rsidRDefault="0016485D" w:rsidP="0016485D">
      <w:pPr>
        <w:pStyle w:val="Level3Text"/>
        <w:ind w:left="0"/>
        <w:rPr>
          <w:ins w:id="475" w:author="Umer" w:date="2020-10-31T23:22:00Z"/>
        </w:rPr>
        <w:pPrChange w:id="476" w:author="Umer" w:date="2020-10-31T23:22:00Z">
          <w:pPr>
            <w:pStyle w:val="Level2Text"/>
            <w:ind w:left="1440"/>
          </w:pPr>
        </w:pPrChange>
      </w:pPr>
    </w:p>
    <w:p w14:paraId="4A30F302" w14:textId="77777777" w:rsidR="0016485D" w:rsidDel="00606ADE" w:rsidRDefault="0016485D" w:rsidP="0016485D">
      <w:pPr>
        <w:pStyle w:val="Level2Text"/>
        <w:ind w:left="1440"/>
        <w:rPr>
          <w:del w:id="477" w:author="Umer" w:date="2020-10-31T23:22:00Z"/>
        </w:rPr>
      </w:pPr>
      <w:del w:id="478" w:author="Umer" w:date="2020-10-31T23:22:00Z">
        <w:r w:rsidRPr="00BF5F7A" w:rsidDel="00606ADE">
          <w:rPr>
            <w:b/>
          </w:rPr>
          <w:delText>Fit Criterion:</w:delText>
        </w:r>
        <w:r w:rsidDel="00606ADE">
          <w:delText xml:space="preserve">  Your fit criteria here . . .</w:delText>
        </w:r>
        <w:r w:rsidRPr="00DA3795" w:rsidDel="00606ADE">
          <w:rPr>
            <w:color w:val="000000"/>
          </w:rPr>
          <w:delText xml:space="preserve"> </w:delText>
        </w:r>
        <w:r w:rsidDel="00606ADE">
          <w:rPr>
            <w:color w:val="000000"/>
          </w:rPr>
          <w:delText>All legal requirements must be met before the first release</w:delText>
        </w:r>
        <w:bookmarkStart w:id="479" w:name="_Ref525512420"/>
        <w:bookmarkStart w:id="480" w:name="_Toc54988817"/>
      </w:del>
    </w:p>
    <w:p w14:paraId="52E77163" w14:textId="77777777" w:rsidR="0016485D" w:rsidRPr="00BF5F7A" w:rsidDel="00606ADE" w:rsidRDefault="0016485D" w:rsidP="0016485D">
      <w:pPr>
        <w:pStyle w:val="Level2Text"/>
        <w:ind w:left="1440"/>
        <w:rPr>
          <w:del w:id="481" w:author="Umer" w:date="2020-10-31T23:22:00Z"/>
        </w:rPr>
      </w:pPr>
      <w:del w:id="482" w:author="Umer" w:date="2020-10-31T23:22:00Z">
        <w:r w:rsidRPr="00BF5F7A" w:rsidDel="00606ADE">
          <w:rPr>
            <w:b/>
          </w:rPr>
          <w:delText xml:space="preserve">Acceptance Tests:  </w:delText>
        </w:r>
        <w:r w:rsidDel="00606ADE">
          <w:delText>List ID#  and/or names here . . .</w:delText>
        </w:r>
      </w:del>
    </w:p>
    <w:p w14:paraId="13F5BEC1" w14:textId="77777777" w:rsidR="0016485D" w:rsidRDefault="0016485D" w:rsidP="0016485D">
      <w:pPr>
        <w:pStyle w:val="Heading2"/>
        <w:rPr>
          <w:del w:id="483" w:author="Ali, Hasan M" w:date="2020-10-31T22:55:00Z"/>
        </w:rPr>
      </w:pPr>
      <w:r w:rsidDel="000A64CC">
        <w:t>Legal</w:t>
      </w:r>
      <w:ins w:id="484" w:author="Umer" w:date="2020-10-31T22:58:00Z">
        <w:r>
          <w:t xml:space="preserve"> </w:t>
        </w:r>
      </w:ins>
      <w:del w:id="485" w:author="Ali, Hasan M" w:date="2020-10-31T22:55:00Z">
        <w:r>
          <w:delText xml:space="preserve"> </w:delText>
        </w:r>
        <w:commentRangeStart w:id="486"/>
        <w:r>
          <w:delText>Requirements</w:delText>
        </w:r>
        <w:bookmarkEnd w:id="479"/>
        <w:commentRangeEnd w:id="486"/>
        <w:r>
          <w:rPr>
            <w:rStyle w:val="CommentReference"/>
            <w:rFonts w:ascii="Times New Roman" w:eastAsiaTheme="minorHAnsi" w:hAnsi="Times New Roman" w:cs="Times New Roman"/>
            <w:b w:val="0"/>
            <w:bCs w:val="0"/>
          </w:rPr>
          <w:commentReference w:id="486"/>
        </w:r>
        <w:bookmarkEnd w:id="480"/>
      </w:del>
    </w:p>
    <w:p w14:paraId="55A3B925" w14:textId="77777777" w:rsidR="0016485D" w:rsidRDefault="0016485D" w:rsidP="0016485D">
      <w:pPr>
        <w:pStyle w:val="Heading3"/>
      </w:pPr>
      <w:bookmarkStart w:id="487" w:name="_Toc54988818"/>
      <w:r>
        <w:t>Compliance Requirements</w:t>
      </w:r>
      <w:bookmarkEnd w:id="487"/>
    </w:p>
    <w:p w14:paraId="0502A1C7"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L1</w:t>
      </w:r>
    </w:p>
    <w:p w14:paraId="510500E5" w14:textId="77777777" w:rsidR="0016485D" w:rsidRDefault="0016485D" w:rsidP="0016485D">
      <w:pPr>
        <w:pStyle w:val="Level2Text"/>
        <w:ind w:left="1440"/>
      </w:pPr>
      <w:r w:rsidRPr="00BF5F7A">
        <w:rPr>
          <w:b/>
        </w:rPr>
        <w:t>Description:</w:t>
      </w:r>
      <w:r>
        <w:rPr>
          <w:b/>
        </w:rPr>
        <w:t xml:space="preserve"> </w:t>
      </w:r>
      <w:r>
        <w:t>System must be FDA compliant</w:t>
      </w:r>
    </w:p>
    <w:p w14:paraId="48003479" w14:textId="77777777" w:rsidR="0016485D" w:rsidRPr="008B585C" w:rsidRDefault="0016485D" w:rsidP="0016485D">
      <w:pPr>
        <w:pStyle w:val="Level2Text"/>
        <w:ind w:left="1440"/>
        <w:rPr>
          <w:bCs/>
        </w:rPr>
      </w:pPr>
      <w:r w:rsidRPr="00BF5F7A">
        <w:rPr>
          <w:b/>
        </w:rPr>
        <w:t>Rationale:</w:t>
      </w:r>
      <w:r>
        <w:rPr>
          <w:b/>
        </w:rPr>
        <w:t xml:space="preserve"> </w:t>
      </w:r>
      <w:r>
        <w:rPr>
          <w:bCs/>
        </w:rPr>
        <w:t>We need to be compliant with current laws and regulations.</w:t>
      </w:r>
    </w:p>
    <w:p w14:paraId="4AE9D348" w14:textId="77777777" w:rsidR="0016485D" w:rsidRDefault="0016485D" w:rsidP="0016485D">
      <w:pPr>
        <w:pStyle w:val="Level2Text"/>
        <w:ind w:left="1440"/>
      </w:pPr>
      <w:r w:rsidRPr="00BF5F7A">
        <w:rPr>
          <w:b/>
        </w:rPr>
        <w:t>Fit Criterion:</w:t>
      </w:r>
      <w:r>
        <w:t xml:space="preserve"> Approval from our legal department</w:t>
      </w:r>
    </w:p>
    <w:p w14:paraId="075B5C62" w14:textId="77777777" w:rsidR="0016485D" w:rsidRDefault="0016485D" w:rsidP="0016485D">
      <w:pPr>
        <w:pStyle w:val="Level2Text"/>
        <w:ind w:left="1440"/>
      </w:pPr>
      <w:r w:rsidRPr="00BF5F7A">
        <w:rPr>
          <w:b/>
        </w:rPr>
        <w:t xml:space="preserve">Acceptance Tests:  </w:t>
      </w:r>
      <w:r>
        <w:rPr>
          <w:bCs/>
        </w:rPr>
        <w:t>T</w:t>
      </w:r>
      <w:r>
        <w:t>L1</w:t>
      </w:r>
    </w:p>
    <w:p w14:paraId="56F3CC4E"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L2</w:t>
      </w:r>
    </w:p>
    <w:p w14:paraId="61F1A8B9" w14:textId="77777777" w:rsidR="0016485D" w:rsidRDefault="0016485D" w:rsidP="0016485D">
      <w:pPr>
        <w:pStyle w:val="Level2Text"/>
        <w:ind w:left="1440"/>
      </w:pPr>
      <w:r w:rsidRPr="00BF5F7A">
        <w:rPr>
          <w:b/>
        </w:rPr>
        <w:t>Description:</w:t>
      </w:r>
      <w:r>
        <w:rPr>
          <w:b/>
        </w:rPr>
        <w:t xml:space="preserve"> </w:t>
      </w:r>
      <w:r>
        <w:t>System must be compliant with local privacy laws</w:t>
      </w:r>
    </w:p>
    <w:p w14:paraId="0EE299A0" w14:textId="77777777" w:rsidR="0016485D" w:rsidRPr="008B585C" w:rsidRDefault="0016485D" w:rsidP="0016485D">
      <w:pPr>
        <w:pStyle w:val="Level2Text"/>
        <w:ind w:left="1440"/>
        <w:rPr>
          <w:bCs/>
        </w:rPr>
      </w:pPr>
      <w:r w:rsidRPr="00BF5F7A">
        <w:rPr>
          <w:b/>
        </w:rPr>
        <w:t>Rationale:</w:t>
      </w:r>
      <w:r>
        <w:rPr>
          <w:b/>
        </w:rPr>
        <w:t xml:space="preserve"> </w:t>
      </w:r>
      <w:r>
        <w:rPr>
          <w:bCs/>
        </w:rPr>
        <w:t>We need to be compliant with current laws and regulations.</w:t>
      </w:r>
    </w:p>
    <w:p w14:paraId="262C4F7E" w14:textId="77777777" w:rsidR="0016485D" w:rsidRDefault="0016485D" w:rsidP="0016485D">
      <w:pPr>
        <w:pStyle w:val="Level2Text"/>
        <w:ind w:left="1440"/>
      </w:pPr>
      <w:r w:rsidRPr="00BF5F7A">
        <w:rPr>
          <w:b/>
        </w:rPr>
        <w:t>Fit Criterion:</w:t>
      </w:r>
      <w:r>
        <w:t xml:space="preserve"> Approval from our legal department</w:t>
      </w:r>
    </w:p>
    <w:p w14:paraId="0CF24960" w14:textId="77777777" w:rsidR="0016485D" w:rsidRPr="00BF5F7A" w:rsidRDefault="0016485D" w:rsidP="0016485D">
      <w:pPr>
        <w:pStyle w:val="Level2Text"/>
        <w:ind w:left="1440"/>
      </w:pPr>
      <w:r w:rsidRPr="00BF5F7A">
        <w:rPr>
          <w:b/>
        </w:rPr>
        <w:t xml:space="preserve">Acceptance Tests:  </w:t>
      </w:r>
      <w:r>
        <w:rPr>
          <w:bCs/>
        </w:rPr>
        <w:t>T</w:t>
      </w:r>
      <w:r>
        <w:t>L1</w:t>
      </w:r>
    </w:p>
    <w:p w14:paraId="45F5AEFB" w14:textId="77777777" w:rsidR="0016485D" w:rsidRPr="00BF5F7A" w:rsidRDefault="0016485D" w:rsidP="0016485D">
      <w:pPr>
        <w:pStyle w:val="Level2Text"/>
        <w:rPr>
          <w:b/>
          <w:u w:val="single"/>
        </w:rPr>
      </w:pPr>
      <w:r>
        <w:rPr>
          <w:b/>
          <w:u w:val="single"/>
        </w:rPr>
        <w:t>Requirement #</w:t>
      </w:r>
      <w:r w:rsidRPr="000A6D1A">
        <w:rPr>
          <w:b/>
          <w:u w:val="single"/>
        </w:rPr>
        <w:t xml:space="preserve"> </w:t>
      </w:r>
      <w:r>
        <w:rPr>
          <w:b/>
          <w:u w:val="single"/>
        </w:rPr>
        <w:t>L3</w:t>
      </w:r>
    </w:p>
    <w:p w14:paraId="7D46BB7B" w14:textId="77777777" w:rsidR="0016485D" w:rsidRDefault="0016485D" w:rsidP="0016485D">
      <w:pPr>
        <w:pStyle w:val="Level2Text"/>
        <w:ind w:left="1440"/>
      </w:pPr>
      <w:r w:rsidRPr="00BF5F7A">
        <w:rPr>
          <w:b/>
        </w:rPr>
        <w:lastRenderedPageBreak/>
        <w:t>Description:</w:t>
      </w:r>
      <w:r>
        <w:rPr>
          <w:b/>
        </w:rPr>
        <w:t xml:space="preserve"> </w:t>
      </w:r>
      <w:r>
        <w:t>System must be compliant with local accounting laws.</w:t>
      </w:r>
    </w:p>
    <w:p w14:paraId="1D9357E5" w14:textId="77777777" w:rsidR="0016485D" w:rsidRPr="008B585C" w:rsidRDefault="0016485D" w:rsidP="0016485D">
      <w:pPr>
        <w:pStyle w:val="Level2Text"/>
        <w:ind w:left="1440"/>
        <w:rPr>
          <w:bCs/>
        </w:rPr>
      </w:pPr>
      <w:r w:rsidRPr="00BF5F7A">
        <w:rPr>
          <w:b/>
        </w:rPr>
        <w:t>Rationale:</w:t>
      </w:r>
      <w:r>
        <w:rPr>
          <w:b/>
        </w:rPr>
        <w:t xml:space="preserve"> </w:t>
      </w:r>
      <w:r>
        <w:rPr>
          <w:bCs/>
        </w:rPr>
        <w:t>We need to be compliant with current laws and regulations.</w:t>
      </w:r>
    </w:p>
    <w:p w14:paraId="389FA98F" w14:textId="77777777" w:rsidR="0016485D" w:rsidRDefault="0016485D" w:rsidP="0016485D">
      <w:pPr>
        <w:pStyle w:val="Level2Text"/>
        <w:ind w:left="1440"/>
      </w:pPr>
      <w:r w:rsidRPr="00BF5F7A">
        <w:rPr>
          <w:b/>
        </w:rPr>
        <w:t>Fit Criterion:</w:t>
      </w:r>
      <w:r>
        <w:t xml:space="preserve"> Approval from our legal department</w:t>
      </w:r>
    </w:p>
    <w:p w14:paraId="6038A3B8" w14:textId="77777777" w:rsidR="0016485D" w:rsidRDefault="0016485D" w:rsidP="0016485D">
      <w:pPr>
        <w:pStyle w:val="Level2Text"/>
        <w:ind w:left="1440"/>
      </w:pPr>
      <w:r w:rsidRPr="00BF5F7A">
        <w:rPr>
          <w:b/>
        </w:rPr>
        <w:t xml:space="preserve">Acceptance Tests:  </w:t>
      </w:r>
      <w:r>
        <w:rPr>
          <w:bCs/>
        </w:rPr>
        <w:t>T</w:t>
      </w:r>
      <w:r>
        <w:t>L1</w:t>
      </w:r>
    </w:p>
    <w:p w14:paraId="77EDC2B3" w14:textId="77777777" w:rsidR="0016485D" w:rsidRPr="00BF5F7A" w:rsidRDefault="0016485D" w:rsidP="0016485D">
      <w:pPr>
        <w:pStyle w:val="Level2Text"/>
        <w:rPr>
          <w:b/>
          <w:u w:val="single"/>
        </w:rPr>
      </w:pPr>
      <w:r>
        <w:rPr>
          <w:b/>
          <w:u w:val="single"/>
        </w:rPr>
        <w:t>Requirement # L4</w:t>
      </w:r>
    </w:p>
    <w:p w14:paraId="77534CB4" w14:textId="77777777" w:rsidR="0016485D" w:rsidRDefault="0016485D" w:rsidP="0016485D">
      <w:pPr>
        <w:pStyle w:val="Level2Text"/>
        <w:ind w:left="1440"/>
      </w:pPr>
      <w:r w:rsidRPr="00BF5F7A">
        <w:rPr>
          <w:b/>
        </w:rPr>
        <w:t>Description:</w:t>
      </w:r>
      <w:r>
        <w:rPr>
          <w:b/>
        </w:rPr>
        <w:t xml:space="preserve"> </w:t>
      </w:r>
      <w:r>
        <w:t>System must be compliant with local communications and networking laws.</w:t>
      </w:r>
    </w:p>
    <w:p w14:paraId="51B28303" w14:textId="77777777" w:rsidR="0016485D" w:rsidRPr="008B585C" w:rsidRDefault="0016485D" w:rsidP="0016485D">
      <w:pPr>
        <w:pStyle w:val="Level2Text"/>
        <w:ind w:left="1440"/>
        <w:rPr>
          <w:bCs/>
        </w:rPr>
      </w:pPr>
      <w:r w:rsidRPr="00BF5F7A">
        <w:rPr>
          <w:b/>
        </w:rPr>
        <w:t>Rationale:</w:t>
      </w:r>
      <w:r>
        <w:rPr>
          <w:b/>
        </w:rPr>
        <w:t xml:space="preserve"> </w:t>
      </w:r>
      <w:r>
        <w:rPr>
          <w:bCs/>
        </w:rPr>
        <w:t>We need to be compliant with current laws and regulations.</w:t>
      </w:r>
    </w:p>
    <w:p w14:paraId="4858DA0A" w14:textId="77777777" w:rsidR="0016485D" w:rsidRDefault="0016485D" w:rsidP="0016485D">
      <w:pPr>
        <w:pStyle w:val="Level2Text"/>
        <w:ind w:left="1440"/>
      </w:pPr>
      <w:r w:rsidRPr="00BF5F7A">
        <w:rPr>
          <w:b/>
        </w:rPr>
        <w:t>Fit Criterion:</w:t>
      </w:r>
      <w:r>
        <w:t xml:space="preserve"> Approval from our legal department</w:t>
      </w:r>
    </w:p>
    <w:p w14:paraId="13B18435" w14:textId="77777777" w:rsidR="0016485D" w:rsidRPr="00BF5F7A" w:rsidRDefault="0016485D" w:rsidP="0016485D">
      <w:pPr>
        <w:pStyle w:val="Level2Text"/>
        <w:ind w:left="1440"/>
      </w:pPr>
      <w:r w:rsidRPr="00BF5F7A">
        <w:rPr>
          <w:b/>
        </w:rPr>
        <w:t xml:space="preserve">Acceptance Tests:  </w:t>
      </w:r>
      <w:r>
        <w:rPr>
          <w:bCs/>
        </w:rPr>
        <w:t>T</w:t>
      </w:r>
      <w:r>
        <w:t>L1</w:t>
      </w:r>
    </w:p>
    <w:p w14:paraId="1C299F2D" w14:textId="77777777" w:rsidR="0016485D" w:rsidRDefault="0016485D" w:rsidP="0016485D">
      <w:pPr>
        <w:pStyle w:val="Heading3"/>
      </w:pPr>
      <w:bookmarkStart w:id="488" w:name="_Toc54988819"/>
      <w:r>
        <w:t xml:space="preserve">Standards </w:t>
      </w:r>
      <w:commentRangeStart w:id="489"/>
      <w:r>
        <w:t>Requirements</w:t>
      </w:r>
      <w:commentRangeEnd w:id="489"/>
      <w:r>
        <w:rPr>
          <w:rStyle w:val="CommentReference"/>
          <w:rFonts w:ascii="Times New Roman" w:eastAsiaTheme="minorHAnsi" w:hAnsi="Times New Roman" w:cs="Times New Roman"/>
          <w:b w:val="0"/>
          <w:bCs w:val="0"/>
        </w:rPr>
        <w:commentReference w:id="489"/>
      </w:r>
      <w:bookmarkEnd w:id="488"/>
    </w:p>
    <w:p w14:paraId="03CC447D" w14:textId="77777777" w:rsidR="0016485D" w:rsidRPr="00BF5F7A" w:rsidRDefault="0016485D" w:rsidP="0016485D">
      <w:pPr>
        <w:pStyle w:val="Level2Text"/>
        <w:ind w:left="1440"/>
      </w:pPr>
      <w:bookmarkStart w:id="490" w:name="_Ref525382002"/>
      <w:r>
        <w:t>This requirement does not apply to our project.</w:t>
      </w:r>
    </w:p>
    <w:p w14:paraId="4E6C194B" w14:textId="77777777" w:rsidR="0016485D" w:rsidRPr="00926839" w:rsidRDefault="0016485D" w:rsidP="0016485D">
      <w:pPr>
        <w:pStyle w:val="Level2Text"/>
      </w:pPr>
    </w:p>
    <w:p w14:paraId="241340B1" w14:textId="77777777" w:rsidR="0016485D" w:rsidRDefault="0016485D" w:rsidP="0016485D">
      <w:pPr>
        <w:pStyle w:val="Level2Text"/>
      </w:pPr>
    </w:p>
    <w:p w14:paraId="11A5961A" w14:textId="77777777" w:rsidR="0016485D" w:rsidRDefault="0016485D" w:rsidP="0016485D">
      <w:pPr>
        <w:pStyle w:val="Level2Text"/>
      </w:pPr>
    </w:p>
    <w:p w14:paraId="187C2815" w14:textId="77777777" w:rsidR="0016485D" w:rsidRDefault="0016485D" w:rsidP="0016485D">
      <w:pPr>
        <w:pStyle w:val="Level2Text"/>
      </w:pPr>
    </w:p>
    <w:p w14:paraId="6E1A6FCA" w14:textId="77777777" w:rsidR="0016485D" w:rsidRDefault="0016485D" w:rsidP="0016485D">
      <w:pPr>
        <w:pStyle w:val="Level2Text"/>
      </w:pPr>
    </w:p>
    <w:p w14:paraId="073F8123" w14:textId="77777777" w:rsidR="0016485D" w:rsidRDefault="0016485D" w:rsidP="0016485D">
      <w:pPr>
        <w:pStyle w:val="Level2Text"/>
      </w:pPr>
    </w:p>
    <w:p w14:paraId="2A49CCCB" w14:textId="77777777" w:rsidR="0016485D" w:rsidRDefault="0016485D" w:rsidP="0016485D">
      <w:pPr>
        <w:pStyle w:val="Level2Text"/>
      </w:pPr>
    </w:p>
    <w:p w14:paraId="6C42609C" w14:textId="77777777" w:rsidR="0016485D" w:rsidRDefault="0016485D" w:rsidP="0016485D">
      <w:pPr>
        <w:pStyle w:val="Level2Text"/>
      </w:pPr>
    </w:p>
    <w:p w14:paraId="49812AD8" w14:textId="77777777" w:rsidR="0016485D" w:rsidRDefault="0016485D" w:rsidP="0016485D">
      <w:pPr>
        <w:pStyle w:val="Heading2"/>
      </w:pPr>
      <w:bookmarkStart w:id="491" w:name="_Toc54988820"/>
      <w:r>
        <w:t>Requirements Acceptance Tests</w:t>
      </w:r>
      <w:bookmarkEnd w:id="490"/>
      <w:bookmarkEnd w:id="491"/>
    </w:p>
    <w:p w14:paraId="7B558924" w14:textId="77777777" w:rsidR="0016485D" w:rsidRPr="005F325F" w:rsidRDefault="0016485D" w:rsidP="0016485D">
      <w:pPr>
        <w:pStyle w:val="Level2Text"/>
        <w:rPr>
          <w:b/>
          <w:u w:val="single"/>
        </w:rPr>
      </w:pPr>
      <w:r w:rsidRPr="005F325F">
        <w:rPr>
          <w:b/>
          <w:u w:val="single"/>
        </w:rPr>
        <w:t>Test# T</w:t>
      </w:r>
      <w:r>
        <w:rPr>
          <w:b/>
          <w:u w:val="single"/>
        </w:rPr>
        <w:t>DT</w:t>
      </w:r>
      <w:r w:rsidRPr="005F325F">
        <w:rPr>
          <w:b/>
          <w:u w:val="single"/>
        </w:rPr>
        <w:t>1</w:t>
      </w:r>
    </w:p>
    <w:p w14:paraId="1B7B20C4" w14:textId="77777777" w:rsidR="0016485D" w:rsidRDefault="0016485D" w:rsidP="0016485D">
      <w:pPr>
        <w:pStyle w:val="Level2Text"/>
        <w:ind w:left="1440"/>
        <w:rPr>
          <w:bCs/>
        </w:rPr>
      </w:pPr>
      <w:r w:rsidRPr="005F325F">
        <w:rPr>
          <w:b/>
        </w:rPr>
        <w:t xml:space="preserve">Description: </w:t>
      </w:r>
      <w:r>
        <w:rPr>
          <w:bCs/>
        </w:rPr>
        <w:t>Cross-reference all money related info on the website to accommodate for all. Checks user profile data and sees if currency and bought items are accurate</w:t>
      </w:r>
    </w:p>
    <w:p w14:paraId="5DA4CE40" w14:textId="77777777" w:rsidR="0016485D" w:rsidRPr="005F325F" w:rsidRDefault="0016485D" w:rsidP="0016485D">
      <w:pPr>
        <w:pStyle w:val="Level2Text"/>
        <w:ind w:left="1440"/>
      </w:pPr>
      <w:r w:rsidRPr="005F325F">
        <w:rPr>
          <w:b/>
        </w:rPr>
        <w:t>Test Passed:</w:t>
      </w:r>
      <w:r w:rsidRPr="005F325F">
        <w:t xml:space="preserve"> On completion of 1000 tests, have a success rate of 9</w:t>
      </w:r>
      <w:r>
        <w:t>9</w:t>
      </w:r>
      <w:r w:rsidRPr="005F325F">
        <w:t>% or higher.</w:t>
      </w:r>
    </w:p>
    <w:p w14:paraId="16895F4B" w14:textId="77777777" w:rsidR="0016485D" w:rsidRDefault="0016485D" w:rsidP="0016485D">
      <w:pPr>
        <w:pStyle w:val="Level2Text"/>
        <w:ind w:left="1440"/>
      </w:pPr>
      <w:r w:rsidRPr="005F325F">
        <w:rPr>
          <w:b/>
        </w:rPr>
        <w:t>Test Fail:</w:t>
      </w:r>
      <w:r w:rsidRPr="005F325F">
        <w:t xml:space="preserve"> On completion of 1000 tests, have a success rate of lower than 9</w:t>
      </w:r>
      <w:r>
        <w:t>9</w:t>
      </w:r>
      <w:r w:rsidRPr="005F325F">
        <w:t>%.</w:t>
      </w:r>
    </w:p>
    <w:p w14:paraId="2F198542" w14:textId="77777777" w:rsidR="0016485D" w:rsidRPr="005F325F" w:rsidRDefault="0016485D" w:rsidP="0016485D">
      <w:pPr>
        <w:pStyle w:val="Level2Text"/>
        <w:rPr>
          <w:b/>
          <w:u w:val="single"/>
        </w:rPr>
      </w:pPr>
      <w:r w:rsidRPr="005F325F">
        <w:rPr>
          <w:b/>
          <w:u w:val="single"/>
        </w:rPr>
        <w:lastRenderedPageBreak/>
        <w:t>Test# T</w:t>
      </w:r>
      <w:r>
        <w:rPr>
          <w:b/>
          <w:u w:val="single"/>
        </w:rPr>
        <w:t>DT2</w:t>
      </w:r>
    </w:p>
    <w:p w14:paraId="0119F39F" w14:textId="77777777" w:rsidR="0016485D" w:rsidRPr="00333B1E" w:rsidRDefault="0016485D" w:rsidP="0016485D">
      <w:pPr>
        <w:pStyle w:val="Level2Text"/>
        <w:ind w:left="1440"/>
      </w:pPr>
      <w:r w:rsidRPr="005F325F">
        <w:rPr>
          <w:b/>
        </w:rPr>
        <w:t xml:space="preserve">Description: </w:t>
      </w:r>
      <w:r>
        <w:rPr>
          <w:bCs/>
        </w:rPr>
        <w:t>Access to database. Checks users’ play history to see if accurate</w:t>
      </w:r>
    </w:p>
    <w:p w14:paraId="5BA3C88B" w14:textId="77777777" w:rsidR="0016485D" w:rsidRPr="005F325F" w:rsidRDefault="0016485D" w:rsidP="0016485D">
      <w:pPr>
        <w:pStyle w:val="Level2Text"/>
        <w:ind w:left="1440"/>
      </w:pPr>
      <w:r w:rsidRPr="005F325F">
        <w:rPr>
          <w:b/>
        </w:rPr>
        <w:t>Test Passed:</w:t>
      </w:r>
      <w:r w:rsidRPr="005F325F">
        <w:t xml:space="preserve"> On completion of 1000 tests, have a success rate of 9</w:t>
      </w:r>
      <w:r>
        <w:t>9</w:t>
      </w:r>
      <w:r w:rsidRPr="005F325F">
        <w:t>% or higher.</w:t>
      </w:r>
    </w:p>
    <w:p w14:paraId="355155AA" w14:textId="77777777" w:rsidR="0016485D" w:rsidRDefault="0016485D" w:rsidP="0016485D">
      <w:pPr>
        <w:pStyle w:val="Level2Text"/>
        <w:ind w:left="1440"/>
      </w:pPr>
      <w:r w:rsidRPr="005F325F">
        <w:rPr>
          <w:b/>
        </w:rPr>
        <w:t>Test Fail:</w:t>
      </w:r>
      <w:r w:rsidRPr="005F325F">
        <w:t xml:space="preserve"> On completion of 1000 tests, have a success rate of lower than 9</w:t>
      </w:r>
      <w:r>
        <w:t>9</w:t>
      </w:r>
      <w:r w:rsidRPr="005F325F">
        <w:t>%.</w:t>
      </w:r>
    </w:p>
    <w:p w14:paraId="0C501F8C" w14:textId="77777777" w:rsidR="0016485D" w:rsidRPr="005F325F" w:rsidRDefault="0016485D" w:rsidP="0016485D">
      <w:pPr>
        <w:pStyle w:val="Level2Text"/>
        <w:rPr>
          <w:b/>
          <w:u w:val="single"/>
        </w:rPr>
      </w:pPr>
      <w:r w:rsidRPr="005F325F">
        <w:rPr>
          <w:b/>
          <w:u w:val="single"/>
        </w:rPr>
        <w:t>Test# T</w:t>
      </w:r>
      <w:r>
        <w:rPr>
          <w:b/>
          <w:u w:val="single"/>
        </w:rPr>
        <w:t>DT</w:t>
      </w:r>
      <w:r w:rsidRPr="005F325F">
        <w:rPr>
          <w:b/>
          <w:u w:val="single"/>
        </w:rPr>
        <w:t>1</w:t>
      </w:r>
    </w:p>
    <w:p w14:paraId="78D6E797" w14:textId="77777777" w:rsidR="0016485D" w:rsidRPr="005F325F" w:rsidRDefault="0016485D" w:rsidP="0016485D">
      <w:pPr>
        <w:pStyle w:val="Level2Text"/>
        <w:ind w:left="1440"/>
      </w:pPr>
      <w:r w:rsidRPr="005F325F">
        <w:rPr>
          <w:b/>
        </w:rPr>
        <w:t xml:space="preserve">Description: </w:t>
      </w:r>
      <w:r w:rsidRPr="005F325F">
        <w:t xml:space="preserve">Speed test with a timed deadline. Will be tested 1000 times in one setting to get the most accurate results. Will be tracked by the system itself. </w:t>
      </w:r>
    </w:p>
    <w:p w14:paraId="677F92B9" w14:textId="77777777" w:rsidR="0016485D" w:rsidRPr="005F325F" w:rsidRDefault="0016485D" w:rsidP="0016485D">
      <w:pPr>
        <w:pStyle w:val="Level2Text"/>
        <w:ind w:left="1440"/>
      </w:pPr>
      <w:r w:rsidRPr="005F325F">
        <w:rPr>
          <w:b/>
        </w:rPr>
        <w:t>Test Passed:</w:t>
      </w:r>
      <w:r w:rsidRPr="005F325F">
        <w:t xml:space="preserve"> On completion of 1000 tests, have a success rate of 97% or higher.</w:t>
      </w:r>
    </w:p>
    <w:p w14:paraId="242CC19D" w14:textId="77777777" w:rsidR="0016485D" w:rsidRDefault="0016485D" w:rsidP="0016485D">
      <w:pPr>
        <w:pStyle w:val="Level2Text"/>
        <w:ind w:left="1440"/>
      </w:pPr>
      <w:r w:rsidRPr="005F325F">
        <w:rPr>
          <w:b/>
        </w:rPr>
        <w:t>Test Fail:</w:t>
      </w:r>
      <w:r w:rsidRPr="005F325F">
        <w:t xml:space="preserve"> On completion of 1000 tests, have a success rate of lower than 97%.</w:t>
      </w:r>
    </w:p>
    <w:p w14:paraId="640C67EB" w14:textId="77777777" w:rsidR="0016485D" w:rsidRDefault="0016485D" w:rsidP="0016485D">
      <w:pPr>
        <w:pStyle w:val="Level2Text"/>
      </w:pPr>
    </w:p>
    <w:p w14:paraId="4AFB91F0" w14:textId="77777777" w:rsidR="0016485D" w:rsidRPr="00333B1E" w:rsidRDefault="0016485D" w:rsidP="0016485D">
      <w:pPr>
        <w:pStyle w:val="Level2Text"/>
        <w:rPr>
          <w:b/>
          <w:u w:val="single"/>
        </w:rPr>
      </w:pPr>
      <w:r w:rsidRPr="00333B1E">
        <w:rPr>
          <w:b/>
          <w:u w:val="single"/>
        </w:rPr>
        <w:t>Test# T</w:t>
      </w:r>
      <w:r>
        <w:rPr>
          <w:b/>
          <w:u w:val="single"/>
        </w:rPr>
        <w:t>P</w:t>
      </w:r>
      <w:r w:rsidRPr="00333B1E">
        <w:rPr>
          <w:b/>
          <w:u w:val="single"/>
        </w:rPr>
        <w:t>1</w:t>
      </w:r>
    </w:p>
    <w:p w14:paraId="301A8FC9" w14:textId="77777777" w:rsidR="0016485D" w:rsidRPr="00333B1E" w:rsidRDefault="0016485D" w:rsidP="0016485D">
      <w:pPr>
        <w:pStyle w:val="Level2Text"/>
        <w:ind w:left="1440"/>
      </w:pPr>
      <w:r w:rsidRPr="00333B1E">
        <w:rPr>
          <w:b/>
        </w:rPr>
        <w:t xml:space="preserve">Description: </w:t>
      </w:r>
      <w:r w:rsidRPr="00333B1E">
        <w:t xml:space="preserve">Speed test with a timed deadline. Will be tested 1000 times in one setting to get the most accurate results. Will be tracked by the system itself. </w:t>
      </w:r>
    </w:p>
    <w:p w14:paraId="060AE592" w14:textId="77777777" w:rsidR="0016485D" w:rsidRPr="00333B1E" w:rsidRDefault="0016485D" w:rsidP="0016485D">
      <w:pPr>
        <w:pStyle w:val="Level2Text"/>
        <w:ind w:left="1440"/>
      </w:pPr>
      <w:r w:rsidRPr="00333B1E">
        <w:rPr>
          <w:b/>
        </w:rPr>
        <w:t>Test Passed:</w:t>
      </w:r>
      <w:r w:rsidRPr="00333B1E">
        <w:t xml:space="preserve"> On completion of 1000 tests, have a success rate of 97% or higher.</w:t>
      </w:r>
    </w:p>
    <w:p w14:paraId="6B15B374" w14:textId="77777777" w:rsidR="0016485D" w:rsidRDefault="0016485D" w:rsidP="0016485D">
      <w:pPr>
        <w:pStyle w:val="Level2Text"/>
        <w:ind w:left="1440"/>
      </w:pPr>
      <w:r w:rsidRPr="00333B1E">
        <w:rPr>
          <w:b/>
        </w:rPr>
        <w:t>Test Fail:</w:t>
      </w:r>
      <w:r w:rsidRPr="00333B1E">
        <w:t xml:space="preserve"> On completion of 1000 tests, have a success rate of lower than 97%.</w:t>
      </w:r>
    </w:p>
    <w:p w14:paraId="3A9269CB" w14:textId="77777777" w:rsidR="0016485D" w:rsidRPr="00333B1E" w:rsidRDefault="0016485D" w:rsidP="0016485D">
      <w:pPr>
        <w:pStyle w:val="Level2Text"/>
        <w:rPr>
          <w:b/>
          <w:u w:val="single"/>
        </w:rPr>
      </w:pPr>
      <w:r w:rsidRPr="00333B1E">
        <w:rPr>
          <w:b/>
          <w:u w:val="single"/>
        </w:rPr>
        <w:t>Test# TP</w:t>
      </w:r>
      <w:r>
        <w:rPr>
          <w:b/>
          <w:u w:val="single"/>
        </w:rPr>
        <w:t>2</w:t>
      </w:r>
    </w:p>
    <w:p w14:paraId="1DF165F1" w14:textId="77777777" w:rsidR="0016485D" w:rsidRPr="00302181" w:rsidRDefault="0016485D" w:rsidP="0016485D">
      <w:pPr>
        <w:pStyle w:val="Level2Text"/>
        <w:ind w:left="1440"/>
        <w:rPr>
          <w:bCs/>
        </w:rPr>
      </w:pPr>
      <w:r w:rsidRPr="00BF5F7A">
        <w:rPr>
          <w:b/>
        </w:rPr>
        <w:t>Description:</w:t>
      </w:r>
      <w:r>
        <w:rPr>
          <w:b/>
        </w:rPr>
        <w:t xml:space="preserve"> </w:t>
      </w:r>
      <w:r>
        <w:rPr>
          <w:bCs/>
        </w:rPr>
        <w:t xml:space="preserve">Cross-reference all money related info on the website to accommodate for all. </w:t>
      </w:r>
    </w:p>
    <w:p w14:paraId="50E0962E" w14:textId="77777777" w:rsidR="0016485D" w:rsidRPr="00841177" w:rsidRDefault="0016485D" w:rsidP="0016485D">
      <w:pPr>
        <w:pStyle w:val="Level2Text"/>
        <w:ind w:left="1440"/>
      </w:pPr>
      <w:r>
        <w:rPr>
          <w:b/>
        </w:rPr>
        <w:t>Test Passed</w:t>
      </w:r>
      <w:r w:rsidRPr="00BF5F7A">
        <w:rPr>
          <w:b/>
        </w:rPr>
        <w:t>:</w:t>
      </w:r>
      <w:r>
        <w:rPr>
          <w:bCs/>
        </w:rPr>
        <w:t xml:space="preserve"> All currencies are accurate to two decimal spots, if possible. </w:t>
      </w:r>
    </w:p>
    <w:p w14:paraId="52EE556D" w14:textId="77777777" w:rsidR="0016485D" w:rsidRDefault="0016485D" w:rsidP="0016485D">
      <w:pPr>
        <w:pStyle w:val="Level2Text"/>
        <w:ind w:left="1440"/>
      </w:pPr>
      <w:r>
        <w:rPr>
          <w:b/>
        </w:rPr>
        <w:t>Test Fail</w:t>
      </w:r>
      <w:r w:rsidRPr="00BF5F7A">
        <w:rPr>
          <w:b/>
        </w:rPr>
        <w:t>:</w:t>
      </w:r>
      <w:r>
        <w:t xml:space="preserve"> </w:t>
      </w:r>
      <w:r>
        <w:rPr>
          <w:bCs/>
        </w:rPr>
        <w:t>If there exists a currency that is not accurate</w:t>
      </w:r>
    </w:p>
    <w:p w14:paraId="1C5013F6" w14:textId="77777777" w:rsidR="0016485D" w:rsidRPr="00333B1E" w:rsidRDefault="0016485D" w:rsidP="0016485D">
      <w:pPr>
        <w:pStyle w:val="Level2Text"/>
        <w:rPr>
          <w:b/>
          <w:u w:val="single"/>
        </w:rPr>
      </w:pPr>
      <w:r w:rsidRPr="00333B1E">
        <w:rPr>
          <w:b/>
          <w:u w:val="single"/>
        </w:rPr>
        <w:t>Test# TP</w:t>
      </w:r>
      <w:r>
        <w:rPr>
          <w:b/>
          <w:u w:val="single"/>
        </w:rPr>
        <w:t>3</w:t>
      </w:r>
    </w:p>
    <w:p w14:paraId="471A8448" w14:textId="77777777" w:rsidR="0016485D" w:rsidRPr="00302181" w:rsidRDefault="0016485D" w:rsidP="0016485D">
      <w:pPr>
        <w:pStyle w:val="Level2Text"/>
        <w:ind w:left="1440"/>
        <w:rPr>
          <w:bCs/>
        </w:rPr>
      </w:pPr>
      <w:r w:rsidRPr="00BF5F7A">
        <w:rPr>
          <w:b/>
        </w:rPr>
        <w:t>Description:</w:t>
      </w:r>
      <w:r>
        <w:rPr>
          <w:b/>
        </w:rPr>
        <w:t xml:space="preserve"> </w:t>
      </w:r>
      <w:r>
        <w:rPr>
          <w:bCs/>
        </w:rPr>
        <w:t xml:space="preserve">Use VPNs to check the time in various places around the globe to compare with a third-party universal clock. </w:t>
      </w:r>
    </w:p>
    <w:p w14:paraId="5F5195AC" w14:textId="77777777" w:rsidR="0016485D" w:rsidRPr="00841177" w:rsidRDefault="0016485D" w:rsidP="0016485D">
      <w:pPr>
        <w:pStyle w:val="Level2Text"/>
        <w:ind w:left="1440"/>
      </w:pPr>
      <w:r>
        <w:rPr>
          <w:b/>
        </w:rPr>
        <w:t>Test Passed</w:t>
      </w:r>
      <w:r w:rsidRPr="00BF5F7A">
        <w:rPr>
          <w:b/>
        </w:rPr>
        <w:t>:</w:t>
      </w:r>
      <w:r>
        <w:rPr>
          <w:bCs/>
        </w:rPr>
        <w:t xml:space="preserve"> Times are accurate to ten seconds, give or take.</w:t>
      </w:r>
    </w:p>
    <w:p w14:paraId="57E7C751" w14:textId="77777777" w:rsidR="0016485D" w:rsidRPr="00BF5F7A" w:rsidRDefault="0016485D" w:rsidP="0016485D">
      <w:pPr>
        <w:pStyle w:val="Level2Text"/>
        <w:ind w:left="720" w:firstLine="720"/>
      </w:pPr>
      <w:r>
        <w:rPr>
          <w:b/>
        </w:rPr>
        <w:t>Test Fail</w:t>
      </w:r>
      <w:r w:rsidRPr="00BF5F7A">
        <w:rPr>
          <w:b/>
        </w:rPr>
        <w:t>:</w:t>
      </w:r>
      <w:r>
        <w:t xml:space="preserve"> Times are not accurate for more than a ten-second leeway.</w:t>
      </w:r>
    </w:p>
    <w:p w14:paraId="71D6547A" w14:textId="77777777" w:rsidR="0016485D" w:rsidRPr="00DE44AC" w:rsidRDefault="0016485D" w:rsidP="0016485D">
      <w:pPr>
        <w:pStyle w:val="Level2Text"/>
        <w:rPr>
          <w:b/>
          <w:u w:val="single"/>
        </w:rPr>
      </w:pPr>
      <w:r w:rsidRPr="00DE44AC">
        <w:rPr>
          <w:b/>
          <w:u w:val="single"/>
        </w:rPr>
        <w:t>Test# T</w:t>
      </w:r>
      <w:r>
        <w:rPr>
          <w:b/>
          <w:u w:val="single"/>
        </w:rPr>
        <w:t>P4</w:t>
      </w:r>
    </w:p>
    <w:p w14:paraId="4673B54B" w14:textId="77777777" w:rsidR="0016485D" w:rsidRDefault="0016485D" w:rsidP="0016485D">
      <w:pPr>
        <w:pStyle w:val="Level2Text"/>
        <w:ind w:left="1440"/>
      </w:pPr>
      <w:r w:rsidRPr="00BF5F7A">
        <w:rPr>
          <w:b/>
        </w:rPr>
        <w:lastRenderedPageBreak/>
        <w:t>Description</w:t>
      </w:r>
      <w:r>
        <w:t>: Amount of approximate resources for a specific capacity will be calculated and then they will be used up, forcefully. System should be able to run even with said amount of resources used up.</w:t>
      </w:r>
    </w:p>
    <w:p w14:paraId="5FFEEA84" w14:textId="77777777" w:rsidR="0016485D" w:rsidRDefault="0016485D" w:rsidP="0016485D">
      <w:pPr>
        <w:pStyle w:val="Level2Text"/>
        <w:ind w:left="1440"/>
        <w:rPr>
          <w:bCs/>
        </w:rPr>
      </w:pPr>
      <w:r>
        <w:rPr>
          <w:b/>
        </w:rPr>
        <w:t xml:space="preserve">Test Passed: </w:t>
      </w:r>
      <w:r>
        <w:rPr>
          <w:bCs/>
        </w:rPr>
        <w:t>System is still 95% functional with resources used up.</w:t>
      </w:r>
    </w:p>
    <w:p w14:paraId="5177B5D9" w14:textId="77777777" w:rsidR="0016485D" w:rsidRPr="00DE44AC" w:rsidRDefault="0016485D" w:rsidP="0016485D">
      <w:pPr>
        <w:pStyle w:val="Level2Text"/>
        <w:ind w:left="1440"/>
        <w:rPr>
          <w:bCs/>
        </w:rPr>
      </w:pPr>
      <w:r>
        <w:rPr>
          <w:b/>
        </w:rPr>
        <w:t>Test Fail:</w:t>
      </w:r>
      <w:r>
        <w:rPr>
          <w:bCs/>
        </w:rPr>
        <w:t xml:space="preserve"> </w:t>
      </w:r>
      <w:r>
        <w:rPr>
          <w:b/>
        </w:rPr>
        <w:t xml:space="preserve"> </w:t>
      </w:r>
      <w:r>
        <w:rPr>
          <w:bCs/>
        </w:rPr>
        <w:t>System functionality for said limit is below 95%.</w:t>
      </w:r>
    </w:p>
    <w:p w14:paraId="7888353F" w14:textId="77777777" w:rsidR="0016485D" w:rsidRPr="00333B1E" w:rsidRDefault="0016485D" w:rsidP="0016485D">
      <w:pPr>
        <w:pStyle w:val="Level2Text"/>
        <w:rPr>
          <w:b/>
          <w:u w:val="single"/>
        </w:rPr>
      </w:pPr>
      <w:r w:rsidRPr="00F44AA4">
        <w:rPr>
          <w:b/>
          <w:u w:val="single"/>
        </w:rPr>
        <w:t xml:space="preserve">Test# </w:t>
      </w:r>
      <w:r w:rsidRPr="00333B1E">
        <w:rPr>
          <w:b/>
          <w:u w:val="single"/>
        </w:rPr>
        <w:t>TD1</w:t>
      </w:r>
    </w:p>
    <w:p w14:paraId="1C6FB5EA" w14:textId="77777777" w:rsidR="0016485D" w:rsidRDefault="0016485D" w:rsidP="0016485D">
      <w:pPr>
        <w:pStyle w:val="Level2Text"/>
        <w:ind w:left="1440"/>
        <w:rPr>
          <w:bCs/>
        </w:rPr>
      </w:pPr>
      <w:r>
        <w:rPr>
          <w:b/>
        </w:rPr>
        <w:t xml:space="preserve">Description: </w:t>
      </w:r>
      <w:r>
        <w:rPr>
          <w:bCs/>
        </w:rPr>
        <w:t>Ability of System to be able to be run with minimal resources</w:t>
      </w:r>
    </w:p>
    <w:p w14:paraId="04A28796" w14:textId="77777777" w:rsidR="0016485D" w:rsidRDefault="0016485D" w:rsidP="0016485D">
      <w:pPr>
        <w:pStyle w:val="Level2Text"/>
        <w:ind w:left="1440"/>
        <w:rPr>
          <w:bCs/>
        </w:rPr>
      </w:pPr>
      <w:r>
        <w:rPr>
          <w:b/>
        </w:rPr>
        <w:t xml:space="preserve">Test Passed: </w:t>
      </w:r>
      <w:r>
        <w:rPr>
          <w:bCs/>
        </w:rPr>
        <w:t>System running even with 25% or less resources down</w:t>
      </w:r>
    </w:p>
    <w:p w14:paraId="6A383418" w14:textId="77777777" w:rsidR="0016485D" w:rsidRDefault="0016485D" w:rsidP="0016485D">
      <w:pPr>
        <w:pStyle w:val="Level2Text"/>
        <w:ind w:left="1440"/>
        <w:rPr>
          <w:bCs/>
        </w:rPr>
      </w:pPr>
      <w:r>
        <w:rPr>
          <w:b/>
        </w:rPr>
        <w:t>Test Failed:</w:t>
      </w:r>
      <w:r>
        <w:rPr>
          <w:bCs/>
        </w:rPr>
        <w:t xml:space="preserve"> System not able to run with 25% or less resources down</w:t>
      </w:r>
    </w:p>
    <w:p w14:paraId="09337C2D" w14:textId="77777777" w:rsidR="0016485D" w:rsidRPr="00333B1E" w:rsidRDefault="0016485D" w:rsidP="0016485D">
      <w:pPr>
        <w:pStyle w:val="Level2Text"/>
        <w:rPr>
          <w:b/>
          <w:u w:val="single"/>
        </w:rPr>
      </w:pPr>
      <w:r w:rsidRPr="00F44AA4">
        <w:rPr>
          <w:b/>
          <w:u w:val="single"/>
        </w:rPr>
        <w:t>Test#</w:t>
      </w:r>
      <w:r>
        <w:rPr>
          <w:b/>
          <w:u w:val="single"/>
        </w:rPr>
        <w:t xml:space="preserve"> </w:t>
      </w:r>
      <w:r w:rsidRPr="00333B1E">
        <w:rPr>
          <w:b/>
          <w:u w:val="single"/>
        </w:rPr>
        <w:t>TD2</w:t>
      </w:r>
    </w:p>
    <w:p w14:paraId="172F7CB4" w14:textId="77777777" w:rsidR="0016485D" w:rsidRDefault="0016485D" w:rsidP="0016485D">
      <w:pPr>
        <w:pStyle w:val="Level2Text"/>
        <w:ind w:left="1440"/>
        <w:rPr>
          <w:bCs/>
        </w:rPr>
      </w:pPr>
      <w:r>
        <w:rPr>
          <w:b/>
        </w:rPr>
        <w:t xml:space="preserve">Description: </w:t>
      </w:r>
      <w:r>
        <w:rPr>
          <w:bCs/>
        </w:rPr>
        <w:t>Ability of System to retain user data</w:t>
      </w:r>
    </w:p>
    <w:p w14:paraId="13CFBB44" w14:textId="77777777" w:rsidR="0016485D" w:rsidRDefault="0016485D" w:rsidP="0016485D">
      <w:pPr>
        <w:pStyle w:val="Level2Text"/>
        <w:ind w:left="1440"/>
        <w:rPr>
          <w:bCs/>
        </w:rPr>
      </w:pPr>
      <w:r>
        <w:rPr>
          <w:b/>
        </w:rPr>
        <w:t xml:space="preserve">Test Passed: </w:t>
      </w:r>
      <w:r>
        <w:rPr>
          <w:bCs/>
        </w:rPr>
        <w:t>No issue causes any loss of user data</w:t>
      </w:r>
    </w:p>
    <w:p w14:paraId="234FEA2F" w14:textId="77777777" w:rsidR="0016485D" w:rsidRPr="00DE44AC" w:rsidRDefault="0016485D" w:rsidP="0016485D">
      <w:pPr>
        <w:pStyle w:val="Level2Text"/>
        <w:ind w:left="1440"/>
        <w:rPr>
          <w:bCs/>
        </w:rPr>
      </w:pPr>
      <w:r>
        <w:rPr>
          <w:b/>
        </w:rPr>
        <w:t>Test Failed:</w:t>
      </w:r>
      <w:r>
        <w:rPr>
          <w:bCs/>
        </w:rPr>
        <w:t xml:space="preserve"> Issue causes loss of user data</w:t>
      </w:r>
    </w:p>
    <w:p w14:paraId="4BD7D5AE" w14:textId="77777777" w:rsidR="0016485D" w:rsidRDefault="0016485D" w:rsidP="0016485D">
      <w:pPr>
        <w:pStyle w:val="Level2Text"/>
        <w:rPr>
          <w:b/>
          <w:u w:val="single"/>
        </w:rPr>
      </w:pPr>
      <w:r w:rsidRPr="00F44AA4">
        <w:rPr>
          <w:b/>
          <w:u w:val="single"/>
        </w:rPr>
        <w:t>Test#</w:t>
      </w:r>
      <w:r>
        <w:rPr>
          <w:b/>
          <w:u w:val="single"/>
        </w:rPr>
        <w:t xml:space="preserve"> TD3</w:t>
      </w:r>
    </w:p>
    <w:p w14:paraId="322D4E6D" w14:textId="77777777" w:rsidR="0016485D" w:rsidRPr="00DE44AC" w:rsidRDefault="0016485D" w:rsidP="0016485D">
      <w:pPr>
        <w:pStyle w:val="Level2Text"/>
        <w:ind w:left="1440"/>
        <w:rPr>
          <w:bCs/>
        </w:rPr>
      </w:pPr>
      <w:r>
        <w:rPr>
          <w:b/>
          <w:u w:val="single"/>
        </w:rPr>
        <w:t xml:space="preserve">Description: </w:t>
      </w:r>
      <w:r>
        <w:rPr>
          <w:bCs/>
        </w:rPr>
        <w:t>Practice runs will be done for the actors that will help do the fixes</w:t>
      </w:r>
    </w:p>
    <w:p w14:paraId="0F2679C0" w14:textId="77777777" w:rsidR="0016485D" w:rsidRPr="00DE44AC" w:rsidRDefault="0016485D" w:rsidP="0016485D">
      <w:pPr>
        <w:pStyle w:val="Level2Text"/>
        <w:ind w:left="1440"/>
        <w:rPr>
          <w:bCs/>
        </w:rPr>
      </w:pPr>
      <w:r>
        <w:rPr>
          <w:b/>
          <w:u w:val="single"/>
        </w:rPr>
        <w:t xml:space="preserve">Test Passed: </w:t>
      </w:r>
      <w:r>
        <w:rPr>
          <w:bCs/>
        </w:rPr>
        <w:t>All problems can be solved in the given timeframe</w:t>
      </w:r>
    </w:p>
    <w:p w14:paraId="52197F89" w14:textId="77777777" w:rsidR="0016485D" w:rsidRPr="003D70CC" w:rsidRDefault="0016485D" w:rsidP="0016485D">
      <w:pPr>
        <w:pStyle w:val="Level2Text"/>
        <w:ind w:left="1440"/>
      </w:pPr>
      <w:r>
        <w:rPr>
          <w:b/>
          <w:u w:val="single"/>
        </w:rPr>
        <w:t xml:space="preserve">Test Failed: </w:t>
      </w:r>
      <w:r>
        <w:rPr>
          <w:bCs/>
        </w:rPr>
        <w:t>Problems cannot be solved and result in user’s inability to use product</w:t>
      </w:r>
    </w:p>
    <w:p w14:paraId="373E7ADE" w14:textId="77777777" w:rsidR="0016485D" w:rsidRDefault="0016485D" w:rsidP="0016485D">
      <w:pPr>
        <w:pStyle w:val="Level2Text"/>
        <w:rPr>
          <w:b/>
          <w:u w:val="single"/>
        </w:rPr>
      </w:pPr>
      <w:r w:rsidRPr="00F44AA4">
        <w:rPr>
          <w:b/>
          <w:u w:val="single"/>
        </w:rPr>
        <w:t>Test#</w:t>
      </w:r>
      <w:r>
        <w:rPr>
          <w:b/>
          <w:u w:val="single"/>
        </w:rPr>
        <w:t xml:space="preserve"> TD4</w:t>
      </w:r>
    </w:p>
    <w:p w14:paraId="72FC7727" w14:textId="77777777" w:rsidR="0016485D" w:rsidRPr="00DE44AC" w:rsidRDefault="0016485D" w:rsidP="0016485D">
      <w:pPr>
        <w:pStyle w:val="Level2Text"/>
        <w:ind w:left="1440"/>
        <w:rPr>
          <w:bCs/>
        </w:rPr>
      </w:pPr>
      <w:r>
        <w:rPr>
          <w:b/>
          <w:u w:val="single"/>
        </w:rPr>
        <w:t xml:space="preserve">Description: </w:t>
      </w:r>
      <w:r>
        <w:rPr>
          <w:bCs/>
        </w:rPr>
        <w:t>Test for system to run despite any potential issues. The problems will be replicated to see if the system is sustainable in said conditions.</w:t>
      </w:r>
    </w:p>
    <w:p w14:paraId="5A741192" w14:textId="77777777" w:rsidR="0016485D" w:rsidRPr="00DE44AC" w:rsidRDefault="0016485D" w:rsidP="0016485D">
      <w:pPr>
        <w:pStyle w:val="Level2Text"/>
        <w:ind w:left="1440"/>
        <w:rPr>
          <w:bCs/>
        </w:rPr>
      </w:pPr>
      <w:r>
        <w:rPr>
          <w:b/>
          <w:u w:val="single"/>
        </w:rPr>
        <w:t xml:space="preserve">Test Passed: </w:t>
      </w:r>
      <w:r>
        <w:rPr>
          <w:bCs/>
        </w:rPr>
        <w:t xml:space="preserve">System can run with 95% functionality                                                                                                     </w:t>
      </w:r>
    </w:p>
    <w:p w14:paraId="31D2F85D" w14:textId="77777777" w:rsidR="0016485D" w:rsidRDefault="0016485D" w:rsidP="0016485D">
      <w:pPr>
        <w:pStyle w:val="Level2Text"/>
        <w:ind w:left="1440"/>
        <w:rPr>
          <w:bCs/>
        </w:rPr>
      </w:pPr>
      <w:r>
        <w:rPr>
          <w:b/>
          <w:u w:val="single"/>
        </w:rPr>
        <w:t xml:space="preserve">Test Failed: </w:t>
      </w:r>
      <w:r>
        <w:rPr>
          <w:bCs/>
        </w:rPr>
        <w:t>System cannot run with 95%</w:t>
      </w:r>
      <w:r w:rsidRPr="00951993">
        <w:rPr>
          <w:bCs/>
        </w:rPr>
        <w:t xml:space="preserve"> </w:t>
      </w:r>
      <w:r>
        <w:rPr>
          <w:bCs/>
        </w:rPr>
        <w:t xml:space="preserve">functionality     </w:t>
      </w:r>
    </w:p>
    <w:p w14:paraId="058ED7F6" w14:textId="77777777" w:rsidR="0016485D" w:rsidRPr="00BF5F7A" w:rsidRDefault="0016485D" w:rsidP="0016485D">
      <w:pPr>
        <w:pStyle w:val="Level2Text"/>
        <w:rPr>
          <w:b/>
          <w:u w:val="single"/>
        </w:rPr>
      </w:pPr>
      <w:r>
        <w:rPr>
          <w:b/>
          <w:u w:val="single"/>
        </w:rPr>
        <w:t xml:space="preserve">Test#TM&amp;S1 </w:t>
      </w:r>
    </w:p>
    <w:p w14:paraId="53FFB97B" w14:textId="77777777" w:rsidR="0016485D" w:rsidRPr="00302181" w:rsidRDefault="0016485D" w:rsidP="0016485D">
      <w:pPr>
        <w:pStyle w:val="Level2Text"/>
        <w:ind w:left="1440"/>
        <w:rPr>
          <w:bCs/>
        </w:rPr>
      </w:pPr>
      <w:r w:rsidRPr="00BF5F7A">
        <w:rPr>
          <w:b/>
        </w:rPr>
        <w:t>Description:</w:t>
      </w:r>
      <w:r>
        <w:rPr>
          <w:b/>
        </w:rPr>
        <w:t xml:space="preserve"> </w:t>
      </w:r>
      <w:r>
        <w:rPr>
          <w:bCs/>
        </w:rPr>
        <w:t>Maintenance request with a timed deadline. Request will be submitted to the system. The system will log a on submit time stamp. Once completed the actor will submit an on complete time stamp.</w:t>
      </w:r>
    </w:p>
    <w:p w14:paraId="147B779B" w14:textId="77777777" w:rsidR="0016485D" w:rsidRPr="00841177" w:rsidRDefault="0016485D" w:rsidP="0016485D">
      <w:pPr>
        <w:pStyle w:val="Level2Text"/>
        <w:ind w:left="1440"/>
      </w:pPr>
      <w:r>
        <w:rPr>
          <w:b/>
        </w:rPr>
        <w:t>Test Passed</w:t>
      </w:r>
      <w:r w:rsidRPr="00BF5F7A">
        <w:rPr>
          <w:b/>
        </w:rPr>
        <w:t>:</w:t>
      </w:r>
      <w:r>
        <w:rPr>
          <w:bCs/>
        </w:rPr>
        <w:t xml:space="preserve"> On complete time stamp is within 72 hours of on submit time stamp</w:t>
      </w:r>
      <w:r>
        <w:rPr>
          <w:b/>
        </w:rPr>
        <w:t xml:space="preserve"> </w:t>
      </w:r>
    </w:p>
    <w:p w14:paraId="5FA83991" w14:textId="77777777" w:rsidR="0016485D" w:rsidRDefault="0016485D" w:rsidP="0016485D">
      <w:pPr>
        <w:pStyle w:val="Level2Text"/>
        <w:ind w:left="1440"/>
        <w:rPr>
          <w:b/>
        </w:rPr>
      </w:pPr>
      <w:r>
        <w:rPr>
          <w:b/>
        </w:rPr>
        <w:lastRenderedPageBreak/>
        <w:t>Test Fail</w:t>
      </w:r>
      <w:r w:rsidRPr="00BF5F7A">
        <w:rPr>
          <w:b/>
        </w:rPr>
        <w:t>:</w:t>
      </w:r>
      <w:r>
        <w:t xml:space="preserve"> </w:t>
      </w:r>
      <w:r>
        <w:rPr>
          <w:bCs/>
        </w:rPr>
        <w:t xml:space="preserve">On complete time stamp is </w:t>
      </w:r>
      <w:r>
        <w:rPr>
          <w:b/>
        </w:rPr>
        <w:t>not</w:t>
      </w:r>
      <w:r>
        <w:rPr>
          <w:bCs/>
        </w:rPr>
        <w:t xml:space="preserve"> within 72 hours of on submit time stamp</w:t>
      </w:r>
      <w:r>
        <w:rPr>
          <w:b/>
        </w:rPr>
        <w:t xml:space="preserve"> </w:t>
      </w:r>
    </w:p>
    <w:p w14:paraId="53B55BB9" w14:textId="77777777" w:rsidR="0016485D" w:rsidRPr="00BF5F7A" w:rsidRDefault="0016485D" w:rsidP="0016485D">
      <w:pPr>
        <w:pStyle w:val="Level2Text"/>
        <w:rPr>
          <w:b/>
          <w:u w:val="single"/>
        </w:rPr>
      </w:pPr>
      <w:r>
        <w:rPr>
          <w:b/>
          <w:u w:val="single"/>
        </w:rPr>
        <w:t xml:space="preserve">Test#TM&amp;S2 </w:t>
      </w:r>
    </w:p>
    <w:p w14:paraId="6F8C9F32" w14:textId="77777777" w:rsidR="0016485D" w:rsidRPr="008B585C" w:rsidRDefault="0016485D" w:rsidP="0016485D">
      <w:pPr>
        <w:pStyle w:val="Level2Text"/>
        <w:ind w:left="1440"/>
        <w:rPr>
          <w:bCs/>
        </w:rPr>
      </w:pPr>
      <w:r w:rsidRPr="00BF5F7A">
        <w:rPr>
          <w:b/>
        </w:rPr>
        <w:t>Description:</w:t>
      </w:r>
      <w:r>
        <w:rPr>
          <w:b/>
        </w:rPr>
        <w:t xml:space="preserve"> </w:t>
      </w:r>
      <w:r>
        <w:rPr>
          <w:bCs/>
        </w:rPr>
        <w:t>System down for maintenance. The system is set to maintenance mode and the system administrator logs the time.</w:t>
      </w:r>
    </w:p>
    <w:p w14:paraId="00C43CF3" w14:textId="77777777" w:rsidR="0016485D" w:rsidRPr="008B585C" w:rsidRDefault="0016485D" w:rsidP="0016485D">
      <w:pPr>
        <w:pStyle w:val="Level2Text"/>
        <w:ind w:left="1440"/>
        <w:rPr>
          <w:bCs/>
        </w:rPr>
      </w:pPr>
      <w:r>
        <w:rPr>
          <w:b/>
        </w:rPr>
        <w:t>Test Passed</w:t>
      </w:r>
      <w:r w:rsidRPr="00BF5F7A">
        <w:rPr>
          <w:b/>
        </w:rPr>
        <w:t>:</w:t>
      </w:r>
      <w:r>
        <w:rPr>
          <w:bCs/>
        </w:rPr>
        <w:t xml:space="preserve"> System is operational within 5 hours of the logged time.</w:t>
      </w:r>
    </w:p>
    <w:p w14:paraId="0362EC74" w14:textId="77777777" w:rsidR="0016485D" w:rsidRDefault="0016485D" w:rsidP="0016485D">
      <w:pPr>
        <w:pStyle w:val="Level2Text"/>
        <w:ind w:left="1440"/>
        <w:rPr>
          <w:bCs/>
        </w:rPr>
      </w:pPr>
      <w:r>
        <w:rPr>
          <w:b/>
        </w:rPr>
        <w:t>Test Fail</w:t>
      </w:r>
      <w:r w:rsidRPr="00BF5F7A">
        <w:rPr>
          <w:b/>
        </w:rPr>
        <w:t>:</w:t>
      </w:r>
      <w:r>
        <w:t xml:space="preserve"> </w:t>
      </w:r>
      <w:r>
        <w:rPr>
          <w:bCs/>
        </w:rPr>
        <w:t xml:space="preserve">System is </w:t>
      </w:r>
      <w:r>
        <w:rPr>
          <w:b/>
        </w:rPr>
        <w:t>not</w:t>
      </w:r>
      <w:r>
        <w:rPr>
          <w:bCs/>
        </w:rPr>
        <w:t xml:space="preserve"> operational after 5 hours of the logged time.</w:t>
      </w:r>
    </w:p>
    <w:p w14:paraId="0515DE22" w14:textId="77777777" w:rsidR="0016485D" w:rsidRPr="00BF5F7A" w:rsidRDefault="0016485D" w:rsidP="0016485D">
      <w:pPr>
        <w:pStyle w:val="Level2Text"/>
        <w:rPr>
          <w:b/>
          <w:u w:val="single"/>
        </w:rPr>
      </w:pPr>
      <w:r>
        <w:rPr>
          <w:b/>
          <w:u w:val="single"/>
        </w:rPr>
        <w:t xml:space="preserve">Test#TM&amp;S3 </w:t>
      </w:r>
    </w:p>
    <w:p w14:paraId="32F781F9" w14:textId="77777777" w:rsidR="0016485D" w:rsidRPr="008B585C" w:rsidRDefault="0016485D" w:rsidP="0016485D">
      <w:pPr>
        <w:pStyle w:val="Level2Text"/>
        <w:ind w:left="1440"/>
        <w:rPr>
          <w:bCs/>
        </w:rPr>
      </w:pPr>
      <w:r w:rsidRPr="00BF5F7A">
        <w:rPr>
          <w:b/>
        </w:rPr>
        <w:t>Description:</w:t>
      </w:r>
      <w:r>
        <w:rPr>
          <w:b/>
        </w:rPr>
        <w:t xml:space="preserve"> </w:t>
      </w:r>
      <w:r>
        <w:rPr>
          <w:bCs/>
        </w:rPr>
        <w:t>Access to system administration. Authorized and unauthorized users will try to log into the Gameserve system.</w:t>
      </w:r>
    </w:p>
    <w:p w14:paraId="5C41E9D3" w14:textId="77777777" w:rsidR="0016485D" w:rsidRPr="008B585C" w:rsidRDefault="0016485D" w:rsidP="0016485D">
      <w:pPr>
        <w:pStyle w:val="Level2Text"/>
        <w:ind w:left="1440"/>
        <w:rPr>
          <w:bCs/>
        </w:rPr>
      </w:pPr>
      <w:r>
        <w:rPr>
          <w:b/>
        </w:rPr>
        <w:t>Test Passed</w:t>
      </w:r>
      <w:r w:rsidRPr="00BF5F7A">
        <w:rPr>
          <w:b/>
        </w:rPr>
        <w:t>:</w:t>
      </w:r>
      <w:r>
        <w:rPr>
          <w:bCs/>
        </w:rPr>
        <w:t xml:space="preserve"> Users with system administrator access can log in. Users without access credentials cannot.</w:t>
      </w:r>
    </w:p>
    <w:p w14:paraId="67B42D26" w14:textId="77777777" w:rsidR="0016485D" w:rsidRDefault="0016485D" w:rsidP="0016485D">
      <w:pPr>
        <w:pStyle w:val="Level2Text"/>
        <w:ind w:left="1440"/>
        <w:rPr>
          <w:bCs/>
        </w:rPr>
      </w:pPr>
      <w:r>
        <w:rPr>
          <w:b/>
        </w:rPr>
        <w:t>Test Fail</w:t>
      </w:r>
      <w:r w:rsidRPr="00BF5F7A">
        <w:rPr>
          <w:b/>
        </w:rPr>
        <w:t>:</w:t>
      </w:r>
      <w:r>
        <w:t xml:space="preserve"> </w:t>
      </w:r>
      <w:r>
        <w:rPr>
          <w:bCs/>
        </w:rPr>
        <w:t>At least one user without system administrator credentials logs into Gameserve.</w:t>
      </w:r>
    </w:p>
    <w:p w14:paraId="0635016C" w14:textId="77777777" w:rsidR="0016485D" w:rsidRPr="00BF5F7A" w:rsidRDefault="0016485D" w:rsidP="0016485D">
      <w:pPr>
        <w:pStyle w:val="Level2Text"/>
        <w:rPr>
          <w:b/>
          <w:u w:val="single"/>
        </w:rPr>
      </w:pPr>
      <w:r>
        <w:rPr>
          <w:b/>
          <w:u w:val="single"/>
        </w:rPr>
        <w:t xml:space="preserve">Test#TM&amp;S4 </w:t>
      </w:r>
    </w:p>
    <w:p w14:paraId="3A842DF4" w14:textId="77777777" w:rsidR="0016485D" w:rsidRPr="008B585C" w:rsidRDefault="0016485D" w:rsidP="0016485D">
      <w:pPr>
        <w:pStyle w:val="Level2Text"/>
        <w:ind w:left="1440"/>
        <w:rPr>
          <w:bCs/>
        </w:rPr>
      </w:pPr>
      <w:r w:rsidRPr="00BF5F7A">
        <w:rPr>
          <w:b/>
        </w:rPr>
        <w:t>Description:</w:t>
      </w:r>
      <w:r>
        <w:rPr>
          <w:b/>
        </w:rPr>
        <w:t xml:space="preserve"> </w:t>
      </w:r>
      <w:r>
        <w:rPr>
          <w:bCs/>
        </w:rPr>
        <w:t>UI and game play tutorials. User watches the tutorials once.</w:t>
      </w:r>
    </w:p>
    <w:p w14:paraId="7BE3B970" w14:textId="77777777" w:rsidR="0016485D" w:rsidRPr="008B585C" w:rsidRDefault="0016485D" w:rsidP="0016485D">
      <w:pPr>
        <w:pStyle w:val="Level2Text"/>
        <w:ind w:left="1440"/>
        <w:rPr>
          <w:bCs/>
        </w:rPr>
      </w:pPr>
      <w:r>
        <w:rPr>
          <w:b/>
        </w:rPr>
        <w:t>Test Passed</w:t>
      </w:r>
      <w:r w:rsidRPr="00BF5F7A">
        <w:rPr>
          <w:b/>
        </w:rPr>
        <w:t>:</w:t>
      </w:r>
      <w:r>
        <w:rPr>
          <w:bCs/>
        </w:rPr>
        <w:t xml:space="preserve"> Users is able to play a game, login, logout, access the game lobby and see its profile.</w:t>
      </w:r>
    </w:p>
    <w:p w14:paraId="6A4DE8AF" w14:textId="77777777" w:rsidR="0016485D" w:rsidRDefault="0016485D" w:rsidP="0016485D">
      <w:pPr>
        <w:pStyle w:val="Level2Text"/>
        <w:ind w:left="1440"/>
        <w:rPr>
          <w:bCs/>
        </w:rPr>
      </w:pPr>
      <w:r>
        <w:rPr>
          <w:b/>
        </w:rPr>
        <w:t>Test Fail</w:t>
      </w:r>
      <w:r w:rsidRPr="00BF5F7A">
        <w:rPr>
          <w:b/>
        </w:rPr>
        <w:t>:</w:t>
      </w:r>
      <w:r>
        <w:t xml:space="preserve"> </w:t>
      </w:r>
      <w:r>
        <w:rPr>
          <w:bCs/>
        </w:rPr>
        <w:t xml:space="preserve">Users is </w:t>
      </w:r>
      <w:r w:rsidRPr="008B585C">
        <w:rPr>
          <w:b/>
        </w:rPr>
        <w:t>not</w:t>
      </w:r>
      <w:r>
        <w:rPr>
          <w:bCs/>
        </w:rPr>
        <w:t xml:space="preserve"> able to play a game, login, logout, access the game lobby and see its profile.</w:t>
      </w:r>
    </w:p>
    <w:p w14:paraId="49E46A19" w14:textId="77777777" w:rsidR="0016485D" w:rsidRPr="00BF5F7A" w:rsidRDefault="0016485D" w:rsidP="0016485D">
      <w:pPr>
        <w:pStyle w:val="Level2Text"/>
        <w:rPr>
          <w:b/>
          <w:u w:val="single"/>
        </w:rPr>
      </w:pPr>
      <w:r>
        <w:rPr>
          <w:b/>
          <w:u w:val="single"/>
        </w:rPr>
        <w:t xml:space="preserve">Test#TM&amp;S5 </w:t>
      </w:r>
    </w:p>
    <w:p w14:paraId="5AC729D5" w14:textId="77777777" w:rsidR="0016485D" w:rsidRPr="007A596D" w:rsidRDefault="0016485D" w:rsidP="0016485D">
      <w:pPr>
        <w:pStyle w:val="Level2Text"/>
        <w:ind w:left="1440"/>
      </w:pPr>
      <w:r w:rsidRPr="00BF5F7A">
        <w:rPr>
          <w:b/>
        </w:rPr>
        <w:t>Description:</w:t>
      </w:r>
      <w:r>
        <w:rPr>
          <w:b/>
        </w:rPr>
        <w:t xml:space="preserve"> </w:t>
      </w:r>
      <w:r>
        <w:rPr>
          <w:bCs/>
        </w:rPr>
        <w:t xml:space="preserve">Test browser compatibility. User will enter the game webpage in the following web browsers </w:t>
      </w:r>
      <w:r>
        <w:t>Google Chrome, Mozilla Firefox, Opera and Apple Safari.</w:t>
      </w:r>
    </w:p>
    <w:p w14:paraId="259CA7AC" w14:textId="77777777" w:rsidR="0016485D" w:rsidRPr="008B585C" w:rsidRDefault="0016485D" w:rsidP="0016485D">
      <w:pPr>
        <w:pStyle w:val="Level2Text"/>
        <w:ind w:left="1440"/>
        <w:rPr>
          <w:bCs/>
        </w:rPr>
      </w:pPr>
      <w:r>
        <w:rPr>
          <w:b/>
        </w:rPr>
        <w:t>Test Passed</w:t>
      </w:r>
      <w:r w:rsidRPr="00BF5F7A">
        <w:rPr>
          <w:b/>
        </w:rPr>
        <w:t>:</w:t>
      </w:r>
      <w:r>
        <w:rPr>
          <w:bCs/>
        </w:rPr>
        <w:t xml:space="preserve"> Users is able to play a game, login, logout, access the game lobby, see and set its profile on the browser.</w:t>
      </w:r>
    </w:p>
    <w:p w14:paraId="05D93C6B" w14:textId="77777777" w:rsidR="0016485D" w:rsidRDefault="0016485D" w:rsidP="0016485D">
      <w:pPr>
        <w:pStyle w:val="Level2Text"/>
        <w:ind w:left="1440"/>
        <w:rPr>
          <w:bCs/>
        </w:rPr>
      </w:pPr>
      <w:r>
        <w:rPr>
          <w:b/>
        </w:rPr>
        <w:t>Test Fail</w:t>
      </w:r>
      <w:r w:rsidRPr="00BF5F7A">
        <w:rPr>
          <w:b/>
        </w:rPr>
        <w:t>:</w:t>
      </w:r>
      <w:r>
        <w:t xml:space="preserve"> </w:t>
      </w:r>
      <w:r>
        <w:rPr>
          <w:bCs/>
        </w:rPr>
        <w:t xml:space="preserve">Users is </w:t>
      </w:r>
      <w:r w:rsidRPr="008B585C">
        <w:rPr>
          <w:b/>
        </w:rPr>
        <w:t>not</w:t>
      </w:r>
      <w:r>
        <w:rPr>
          <w:bCs/>
        </w:rPr>
        <w:t xml:space="preserve"> able to play a game, login, logout, access the game lobby, see and set its profile on the browser.</w:t>
      </w:r>
    </w:p>
    <w:p w14:paraId="79EF7A8F" w14:textId="77777777" w:rsidR="0016485D" w:rsidRPr="00BF5F7A" w:rsidRDefault="0016485D" w:rsidP="0016485D">
      <w:pPr>
        <w:pStyle w:val="Level2Text"/>
        <w:rPr>
          <w:b/>
          <w:u w:val="single"/>
        </w:rPr>
      </w:pPr>
      <w:r>
        <w:rPr>
          <w:b/>
          <w:u w:val="single"/>
        </w:rPr>
        <w:t xml:space="preserve">Test#TM&amp;S6 </w:t>
      </w:r>
    </w:p>
    <w:p w14:paraId="733DA7CC" w14:textId="77777777" w:rsidR="0016485D" w:rsidRPr="007A596D" w:rsidRDefault="0016485D" w:rsidP="0016485D">
      <w:pPr>
        <w:pStyle w:val="Level2Text"/>
        <w:ind w:left="1440"/>
      </w:pPr>
      <w:r w:rsidRPr="00BF5F7A">
        <w:rPr>
          <w:b/>
        </w:rPr>
        <w:t>Description:</w:t>
      </w:r>
      <w:r>
        <w:rPr>
          <w:b/>
        </w:rPr>
        <w:t xml:space="preserve"> </w:t>
      </w:r>
      <w:r>
        <w:rPr>
          <w:bCs/>
        </w:rPr>
        <w:t>Test mobile platform compatibility. User will open the downloaded mobile application on their mobile device.</w:t>
      </w:r>
    </w:p>
    <w:p w14:paraId="1F5B3406" w14:textId="77777777" w:rsidR="0016485D" w:rsidRPr="008B585C" w:rsidRDefault="0016485D" w:rsidP="0016485D">
      <w:pPr>
        <w:pStyle w:val="Level2Text"/>
        <w:ind w:left="1440"/>
        <w:rPr>
          <w:bCs/>
        </w:rPr>
      </w:pPr>
      <w:r>
        <w:rPr>
          <w:b/>
        </w:rPr>
        <w:lastRenderedPageBreak/>
        <w:t>Test Passed</w:t>
      </w:r>
      <w:r w:rsidRPr="00BF5F7A">
        <w:rPr>
          <w:b/>
        </w:rPr>
        <w:t>:</w:t>
      </w:r>
      <w:r>
        <w:rPr>
          <w:bCs/>
        </w:rPr>
        <w:t xml:space="preserve"> Users is able to play a game, login, logout, access the game lobby, see and set its profile on their device.</w:t>
      </w:r>
    </w:p>
    <w:p w14:paraId="08E787D9" w14:textId="77777777" w:rsidR="0016485D" w:rsidRDefault="0016485D" w:rsidP="0016485D">
      <w:pPr>
        <w:pStyle w:val="Level2Text"/>
        <w:ind w:left="1440"/>
        <w:rPr>
          <w:bCs/>
        </w:rPr>
      </w:pPr>
      <w:r>
        <w:rPr>
          <w:b/>
        </w:rPr>
        <w:t>Test Fail</w:t>
      </w:r>
      <w:r w:rsidRPr="00BF5F7A">
        <w:rPr>
          <w:b/>
        </w:rPr>
        <w:t>:</w:t>
      </w:r>
      <w:r>
        <w:t xml:space="preserve"> </w:t>
      </w:r>
      <w:r>
        <w:rPr>
          <w:bCs/>
        </w:rPr>
        <w:t xml:space="preserve">Users is </w:t>
      </w:r>
      <w:r w:rsidRPr="008B585C">
        <w:rPr>
          <w:b/>
        </w:rPr>
        <w:t>not</w:t>
      </w:r>
      <w:r>
        <w:rPr>
          <w:bCs/>
        </w:rPr>
        <w:t xml:space="preserve"> able to play a game, login, logout, access the game lobby and see and set its profile on their device.</w:t>
      </w:r>
    </w:p>
    <w:p w14:paraId="3553561E" w14:textId="77777777" w:rsidR="0016485D" w:rsidRPr="00BF5F7A" w:rsidRDefault="0016485D" w:rsidP="0016485D">
      <w:pPr>
        <w:pStyle w:val="Level2Text"/>
        <w:rPr>
          <w:b/>
          <w:u w:val="single"/>
        </w:rPr>
      </w:pPr>
      <w:r>
        <w:rPr>
          <w:b/>
          <w:u w:val="single"/>
        </w:rPr>
        <w:t xml:space="preserve">Test#TM&amp;S7 </w:t>
      </w:r>
    </w:p>
    <w:p w14:paraId="591B7EE9" w14:textId="77777777" w:rsidR="0016485D" w:rsidRPr="007A596D" w:rsidRDefault="0016485D" w:rsidP="0016485D">
      <w:pPr>
        <w:pStyle w:val="Level2Text"/>
        <w:ind w:left="1440"/>
      </w:pPr>
      <w:r w:rsidRPr="00BF5F7A">
        <w:rPr>
          <w:b/>
        </w:rPr>
        <w:t>Description:</w:t>
      </w:r>
      <w:r>
        <w:rPr>
          <w:b/>
        </w:rPr>
        <w:t xml:space="preserve"> </w:t>
      </w:r>
      <w:r>
        <w:rPr>
          <w:bCs/>
        </w:rPr>
        <w:t>Test mobile platform availability. User will download the application to their mobile device from the mobile app stores.</w:t>
      </w:r>
    </w:p>
    <w:p w14:paraId="0EE08B76" w14:textId="77777777" w:rsidR="0016485D" w:rsidRPr="008B585C" w:rsidRDefault="0016485D" w:rsidP="0016485D">
      <w:pPr>
        <w:pStyle w:val="Level2Text"/>
        <w:ind w:left="1440"/>
        <w:rPr>
          <w:bCs/>
        </w:rPr>
      </w:pPr>
      <w:r>
        <w:rPr>
          <w:b/>
        </w:rPr>
        <w:t>Test Passed</w:t>
      </w:r>
      <w:r w:rsidRPr="00BF5F7A">
        <w:rPr>
          <w:b/>
        </w:rPr>
        <w:t>:</w:t>
      </w:r>
      <w:r>
        <w:rPr>
          <w:bCs/>
        </w:rPr>
        <w:t xml:space="preserve"> Users is able to download the app and play a game, login, logout, access the game lobby, see and set its profile on their device.</w:t>
      </w:r>
    </w:p>
    <w:p w14:paraId="5752E709" w14:textId="77777777" w:rsidR="0016485D" w:rsidRPr="008B585C" w:rsidRDefault="0016485D" w:rsidP="0016485D">
      <w:pPr>
        <w:pStyle w:val="Level2Text"/>
        <w:ind w:left="1440"/>
        <w:rPr>
          <w:bCs/>
        </w:rPr>
      </w:pPr>
      <w:r>
        <w:rPr>
          <w:b/>
        </w:rPr>
        <w:t>Test Fail</w:t>
      </w:r>
      <w:r w:rsidRPr="00BF5F7A">
        <w:rPr>
          <w:b/>
        </w:rPr>
        <w:t>:</w:t>
      </w:r>
      <w:r>
        <w:t xml:space="preserve"> </w:t>
      </w:r>
      <w:r>
        <w:rPr>
          <w:bCs/>
        </w:rPr>
        <w:t xml:space="preserve">Users is </w:t>
      </w:r>
      <w:r w:rsidRPr="008B585C">
        <w:rPr>
          <w:b/>
        </w:rPr>
        <w:t>not</w:t>
      </w:r>
      <w:r>
        <w:rPr>
          <w:bCs/>
        </w:rPr>
        <w:t xml:space="preserve"> able to download the app and play a game, login, logout, access the game lobby, see and set its profile on their device.</w:t>
      </w:r>
    </w:p>
    <w:p w14:paraId="227634D0" w14:textId="77777777" w:rsidR="0016485D" w:rsidRPr="00BF5F7A" w:rsidRDefault="0016485D" w:rsidP="0016485D">
      <w:pPr>
        <w:pStyle w:val="Level2Text"/>
        <w:rPr>
          <w:b/>
          <w:u w:val="single"/>
        </w:rPr>
      </w:pPr>
      <w:r>
        <w:rPr>
          <w:b/>
          <w:u w:val="single"/>
        </w:rPr>
        <w:t xml:space="preserve">Test#TM&amp;S8 </w:t>
      </w:r>
    </w:p>
    <w:p w14:paraId="2BD4E2A9" w14:textId="77777777" w:rsidR="0016485D" w:rsidRPr="007A596D" w:rsidRDefault="0016485D" w:rsidP="0016485D">
      <w:pPr>
        <w:pStyle w:val="Level2Text"/>
        <w:ind w:left="1440"/>
      </w:pPr>
      <w:r w:rsidRPr="00BF5F7A">
        <w:rPr>
          <w:b/>
        </w:rPr>
        <w:t>Description:</w:t>
      </w:r>
      <w:r>
        <w:rPr>
          <w:b/>
        </w:rPr>
        <w:t xml:space="preserve"> </w:t>
      </w:r>
      <w:r>
        <w:rPr>
          <w:bCs/>
        </w:rPr>
        <w:t>Test system capacity. System will be operating with our current number of company subscribers.</w:t>
      </w:r>
    </w:p>
    <w:p w14:paraId="210831BB" w14:textId="77777777" w:rsidR="0016485D" w:rsidRPr="008B585C" w:rsidRDefault="0016485D" w:rsidP="0016485D">
      <w:pPr>
        <w:pStyle w:val="Level2Text"/>
        <w:ind w:left="1440"/>
        <w:rPr>
          <w:bCs/>
        </w:rPr>
      </w:pPr>
      <w:r>
        <w:rPr>
          <w:b/>
        </w:rPr>
        <w:t>Test Passed</w:t>
      </w:r>
      <w:r w:rsidRPr="00BF5F7A">
        <w:rPr>
          <w:b/>
        </w:rPr>
        <w:t>:</w:t>
      </w:r>
      <w:r>
        <w:rPr>
          <w:bCs/>
        </w:rPr>
        <w:t xml:space="preserve"> Systems operates at peak performance (CPU usage &lt;= 88%, Memory usage &lt;=60%, network capacity &lt;=90%)</w:t>
      </w:r>
    </w:p>
    <w:p w14:paraId="52689F96" w14:textId="77777777" w:rsidR="0016485D" w:rsidRDefault="0016485D" w:rsidP="0016485D">
      <w:pPr>
        <w:pStyle w:val="Level2Text"/>
        <w:ind w:left="1440"/>
        <w:rPr>
          <w:bCs/>
        </w:rPr>
      </w:pPr>
      <w:r>
        <w:rPr>
          <w:b/>
        </w:rPr>
        <w:t>Test Fail</w:t>
      </w:r>
      <w:r w:rsidRPr="00BF5F7A">
        <w:rPr>
          <w:b/>
        </w:rPr>
        <w:t>:</w:t>
      </w:r>
      <w:r>
        <w:t xml:space="preserve"> </w:t>
      </w:r>
      <w:r>
        <w:rPr>
          <w:bCs/>
        </w:rPr>
        <w:t xml:space="preserve">System does </w:t>
      </w:r>
      <w:r w:rsidRPr="005F325F">
        <w:rPr>
          <w:b/>
        </w:rPr>
        <w:t>not</w:t>
      </w:r>
      <w:r>
        <w:rPr>
          <w:bCs/>
        </w:rPr>
        <w:t xml:space="preserve"> meet all criteria for peak performance.</w:t>
      </w:r>
    </w:p>
    <w:p w14:paraId="12BF105E" w14:textId="77777777" w:rsidR="0016485D" w:rsidRPr="00BF5F7A" w:rsidRDefault="0016485D" w:rsidP="0016485D">
      <w:pPr>
        <w:pStyle w:val="Level2Text"/>
        <w:rPr>
          <w:b/>
          <w:u w:val="single"/>
        </w:rPr>
      </w:pPr>
      <w:r>
        <w:rPr>
          <w:b/>
          <w:u w:val="single"/>
        </w:rPr>
        <w:t xml:space="preserve">Test#TM&amp;S9 </w:t>
      </w:r>
    </w:p>
    <w:p w14:paraId="46E39594" w14:textId="77777777" w:rsidR="0016485D" w:rsidRPr="007A596D" w:rsidRDefault="0016485D" w:rsidP="0016485D">
      <w:pPr>
        <w:pStyle w:val="Level2Text"/>
        <w:ind w:left="1440"/>
      </w:pPr>
      <w:r w:rsidRPr="00BF5F7A">
        <w:rPr>
          <w:b/>
        </w:rPr>
        <w:t>Description:</w:t>
      </w:r>
      <w:r>
        <w:rPr>
          <w:b/>
        </w:rPr>
        <w:t xml:space="preserve"> </w:t>
      </w:r>
      <w:r>
        <w:rPr>
          <w:bCs/>
        </w:rPr>
        <w:t xml:space="preserve">Test system lifespan. </w:t>
      </w:r>
    </w:p>
    <w:p w14:paraId="23EE27C8" w14:textId="77777777" w:rsidR="0016485D" w:rsidRPr="008B585C" w:rsidRDefault="0016485D" w:rsidP="0016485D">
      <w:pPr>
        <w:pStyle w:val="Level2Text"/>
        <w:ind w:left="1440"/>
        <w:rPr>
          <w:bCs/>
        </w:rPr>
      </w:pPr>
      <w:r>
        <w:rPr>
          <w:b/>
        </w:rPr>
        <w:t>Test Passed</w:t>
      </w:r>
      <w:r w:rsidRPr="00BF5F7A">
        <w:rPr>
          <w:b/>
        </w:rPr>
        <w:t>:</w:t>
      </w:r>
      <w:r>
        <w:rPr>
          <w:bCs/>
        </w:rPr>
        <w:t xml:space="preserve"> System is operational 98% of the time for 7 years after launch day.</w:t>
      </w:r>
    </w:p>
    <w:p w14:paraId="0278F568" w14:textId="77777777" w:rsidR="0016485D" w:rsidRDefault="0016485D" w:rsidP="0016485D">
      <w:pPr>
        <w:pStyle w:val="Level2Text"/>
        <w:ind w:left="1440"/>
        <w:rPr>
          <w:bCs/>
        </w:rPr>
      </w:pPr>
      <w:r>
        <w:rPr>
          <w:b/>
        </w:rPr>
        <w:t>Test Fail</w:t>
      </w:r>
      <w:r w:rsidRPr="00BF5F7A">
        <w:rPr>
          <w:b/>
        </w:rPr>
        <w:t>:</w:t>
      </w:r>
      <w:r>
        <w:t xml:space="preserve"> </w:t>
      </w:r>
      <w:r>
        <w:rPr>
          <w:bCs/>
        </w:rPr>
        <w:t xml:space="preserve">System is </w:t>
      </w:r>
      <w:r>
        <w:rPr>
          <w:b/>
        </w:rPr>
        <w:t xml:space="preserve">not </w:t>
      </w:r>
      <w:r>
        <w:rPr>
          <w:bCs/>
        </w:rPr>
        <w:t>operational 98% of the time for 7 years after launch day.</w:t>
      </w:r>
    </w:p>
    <w:p w14:paraId="756B50C6" w14:textId="77777777" w:rsidR="0016485D" w:rsidRPr="005F325F" w:rsidRDefault="0016485D" w:rsidP="0016485D">
      <w:pPr>
        <w:pStyle w:val="Level2Text"/>
        <w:rPr>
          <w:b/>
          <w:u w:val="single"/>
        </w:rPr>
      </w:pPr>
      <w:r w:rsidRPr="005F325F">
        <w:rPr>
          <w:b/>
          <w:u w:val="single"/>
        </w:rPr>
        <w:t>Test# T</w:t>
      </w:r>
      <w:r>
        <w:rPr>
          <w:b/>
          <w:u w:val="single"/>
        </w:rPr>
        <w:t>S</w:t>
      </w:r>
      <w:r w:rsidRPr="005F325F">
        <w:rPr>
          <w:b/>
          <w:u w:val="single"/>
        </w:rPr>
        <w:t>1</w:t>
      </w:r>
    </w:p>
    <w:p w14:paraId="3106AC67" w14:textId="77777777" w:rsidR="0016485D" w:rsidRDefault="0016485D" w:rsidP="0016485D">
      <w:pPr>
        <w:pStyle w:val="Level2Text"/>
        <w:ind w:left="1440"/>
        <w:rPr>
          <w:bCs/>
        </w:rPr>
      </w:pPr>
      <w:r w:rsidRPr="005F325F">
        <w:rPr>
          <w:b/>
        </w:rPr>
        <w:t xml:space="preserve">Description: </w:t>
      </w:r>
      <w:r>
        <w:rPr>
          <w:bCs/>
        </w:rPr>
        <w:t>Create a non-threatening crash report. Send user notification of crash.</w:t>
      </w:r>
    </w:p>
    <w:p w14:paraId="6810A82F" w14:textId="77777777" w:rsidR="0016485D" w:rsidRPr="005F325F" w:rsidRDefault="0016485D" w:rsidP="0016485D">
      <w:pPr>
        <w:pStyle w:val="Level2Text"/>
        <w:ind w:left="1440"/>
      </w:pPr>
      <w:r w:rsidRPr="005F325F">
        <w:rPr>
          <w:b/>
        </w:rPr>
        <w:t>Test Passed:</w:t>
      </w:r>
      <w:r w:rsidRPr="005F325F">
        <w:t xml:space="preserve"> On completion of 1000 tests, have a success rate of 9</w:t>
      </w:r>
      <w:r>
        <w:t>7</w:t>
      </w:r>
      <w:r w:rsidRPr="005F325F">
        <w:t>% or higher.</w:t>
      </w:r>
    </w:p>
    <w:p w14:paraId="6210F8D3" w14:textId="77777777" w:rsidR="0016485D" w:rsidRDefault="0016485D" w:rsidP="0016485D">
      <w:pPr>
        <w:pStyle w:val="Level2Text"/>
        <w:ind w:left="1440"/>
      </w:pPr>
      <w:r w:rsidRPr="005F325F">
        <w:rPr>
          <w:b/>
        </w:rPr>
        <w:t>Test Fail:</w:t>
      </w:r>
      <w:r w:rsidRPr="005F325F">
        <w:t xml:space="preserve"> On completion of 1000 tests, have a success rate of lower than 9</w:t>
      </w:r>
      <w:r>
        <w:t>7</w:t>
      </w:r>
      <w:r w:rsidRPr="005F325F">
        <w:t>%.</w:t>
      </w:r>
    </w:p>
    <w:p w14:paraId="4026AA1E" w14:textId="77777777" w:rsidR="0016485D" w:rsidRDefault="0016485D" w:rsidP="0016485D">
      <w:pPr>
        <w:pStyle w:val="Level2Text"/>
        <w:ind w:left="1440"/>
      </w:pPr>
    </w:p>
    <w:p w14:paraId="26591738" w14:textId="77777777" w:rsidR="0016485D" w:rsidRPr="005F325F" w:rsidRDefault="0016485D" w:rsidP="0016485D">
      <w:pPr>
        <w:pStyle w:val="Level2Text"/>
        <w:rPr>
          <w:b/>
          <w:u w:val="single"/>
        </w:rPr>
      </w:pPr>
      <w:r w:rsidRPr="005F325F">
        <w:rPr>
          <w:b/>
          <w:u w:val="single"/>
        </w:rPr>
        <w:t>Test# T</w:t>
      </w:r>
      <w:r>
        <w:rPr>
          <w:b/>
          <w:u w:val="single"/>
        </w:rPr>
        <w:t>S2</w:t>
      </w:r>
    </w:p>
    <w:p w14:paraId="42DC7C69" w14:textId="77777777" w:rsidR="0016485D" w:rsidRDefault="0016485D" w:rsidP="0016485D">
      <w:pPr>
        <w:pStyle w:val="Level2Text"/>
        <w:ind w:left="1440"/>
        <w:rPr>
          <w:bCs/>
        </w:rPr>
      </w:pPr>
      <w:r w:rsidRPr="005F325F">
        <w:rPr>
          <w:b/>
        </w:rPr>
        <w:t xml:space="preserve">Description: </w:t>
      </w:r>
      <w:r>
        <w:rPr>
          <w:bCs/>
        </w:rPr>
        <w:t xml:space="preserve">Make a new account and check if it is possible to access source code. </w:t>
      </w:r>
    </w:p>
    <w:p w14:paraId="1F9DA369" w14:textId="77777777" w:rsidR="0016485D" w:rsidRPr="005F325F" w:rsidRDefault="0016485D" w:rsidP="0016485D">
      <w:pPr>
        <w:pStyle w:val="Level2Text"/>
        <w:ind w:left="1440"/>
      </w:pPr>
      <w:r w:rsidRPr="005F325F">
        <w:rPr>
          <w:b/>
        </w:rPr>
        <w:lastRenderedPageBreak/>
        <w:t>Test Passed:</w:t>
      </w:r>
      <w:r w:rsidRPr="005F325F">
        <w:t xml:space="preserve"> </w:t>
      </w:r>
      <w:r>
        <w:t>User is not able to see source code</w:t>
      </w:r>
      <w:r w:rsidRPr="005F325F">
        <w:t>.</w:t>
      </w:r>
    </w:p>
    <w:p w14:paraId="7D92AFC2" w14:textId="77777777" w:rsidR="0016485D" w:rsidRPr="008B585C" w:rsidRDefault="0016485D" w:rsidP="0016485D">
      <w:pPr>
        <w:pStyle w:val="Level2Text"/>
        <w:ind w:left="1440"/>
        <w:rPr>
          <w:bCs/>
        </w:rPr>
      </w:pPr>
      <w:r w:rsidRPr="005F325F">
        <w:rPr>
          <w:b/>
        </w:rPr>
        <w:t>Test Fail:</w:t>
      </w:r>
      <w:r w:rsidRPr="005F325F">
        <w:t xml:space="preserve"> </w:t>
      </w:r>
      <w:r>
        <w:t>User is able to see source code.</w:t>
      </w:r>
    </w:p>
    <w:p w14:paraId="7F6DA3A7" w14:textId="77777777" w:rsidR="0016485D" w:rsidRPr="005F325F" w:rsidRDefault="0016485D" w:rsidP="0016485D">
      <w:pPr>
        <w:pStyle w:val="Level2Text"/>
        <w:rPr>
          <w:b/>
          <w:u w:val="single"/>
        </w:rPr>
      </w:pPr>
      <w:r w:rsidRPr="005F325F">
        <w:rPr>
          <w:b/>
          <w:u w:val="single"/>
        </w:rPr>
        <w:t>Test# T</w:t>
      </w:r>
      <w:r>
        <w:rPr>
          <w:b/>
          <w:u w:val="single"/>
        </w:rPr>
        <w:t>S3</w:t>
      </w:r>
    </w:p>
    <w:p w14:paraId="2C2C3960" w14:textId="77777777" w:rsidR="0016485D" w:rsidRDefault="0016485D" w:rsidP="0016485D">
      <w:pPr>
        <w:pStyle w:val="Level2Text"/>
        <w:ind w:left="1440"/>
        <w:rPr>
          <w:bCs/>
        </w:rPr>
      </w:pPr>
      <w:r w:rsidRPr="005F325F">
        <w:rPr>
          <w:b/>
        </w:rPr>
        <w:t xml:space="preserve">Description: </w:t>
      </w:r>
      <w:r>
        <w:rPr>
          <w:bCs/>
        </w:rPr>
        <w:t>Make a new account and see if user is able to see their friends’ private information.</w:t>
      </w:r>
    </w:p>
    <w:p w14:paraId="37A1ED85" w14:textId="77777777" w:rsidR="0016485D" w:rsidRPr="005F325F" w:rsidRDefault="0016485D" w:rsidP="0016485D">
      <w:pPr>
        <w:pStyle w:val="Level2Text"/>
        <w:ind w:left="1440"/>
      </w:pPr>
      <w:r w:rsidRPr="005F325F">
        <w:rPr>
          <w:b/>
        </w:rPr>
        <w:t>Test Passed:</w:t>
      </w:r>
      <w:r w:rsidRPr="005F325F">
        <w:t xml:space="preserve"> </w:t>
      </w:r>
      <w:r>
        <w:t>User is not able to see any private information</w:t>
      </w:r>
      <w:r w:rsidRPr="005F325F">
        <w:t>.</w:t>
      </w:r>
    </w:p>
    <w:p w14:paraId="5A21D265" w14:textId="77777777" w:rsidR="0016485D" w:rsidRDefault="0016485D" w:rsidP="0016485D">
      <w:pPr>
        <w:pStyle w:val="Level2Text"/>
        <w:ind w:left="1440"/>
      </w:pPr>
      <w:r w:rsidRPr="005F325F">
        <w:rPr>
          <w:b/>
        </w:rPr>
        <w:t>Test Fail:</w:t>
      </w:r>
      <w:r w:rsidRPr="005F325F">
        <w:t xml:space="preserve"> </w:t>
      </w:r>
      <w:r>
        <w:t>User is able to see private information</w:t>
      </w:r>
      <w:r w:rsidRPr="005F325F">
        <w:t>.</w:t>
      </w:r>
    </w:p>
    <w:p w14:paraId="5E9146AE" w14:textId="77777777" w:rsidR="0016485D" w:rsidRPr="005F325F" w:rsidRDefault="0016485D" w:rsidP="0016485D">
      <w:pPr>
        <w:pStyle w:val="Level2Text"/>
        <w:rPr>
          <w:b/>
          <w:u w:val="single"/>
        </w:rPr>
      </w:pPr>
      <w:r w:rsidRPr="005F325F">
        <w:rPr>
          <w:b/>
          <w:u w:val="single"/>
        </w:rPr>
        <w:t>Test# T</w:t>
      </w:r>
      <w:r>
        <w:rPr>
          <w:b/>
          <w:u w:val="single"/>
        </w:rPr>
        <w:t>S4</w:t>
      </w:r>
    </w:p>
    <w:p w14:paraId="065160D3" w14:textId="77777777" w:rsidR="0016485D" w:rsidRDefault="0016485D" w:rsidP="0016485D">
      <w:pPr>
        <w:pStyle w:val="Level2Text"/>
        <w:ind w:left="1440"/>
        <w:rPr>
          <w:bCs/>
        </w:rPr>
      </w:pPr>
      <w:r w:rsidRPr="005F325F">
        <w:rPr>
          <w:b/>
        </w:rPr>
        <w:t xml:space="preserve">Description: </w:t>
      </w:r>
      <w:r>
        <w:rPr>
          <w:bCs/>
        </w:rPr>
        <w:t>Create new account and see if terms of service page pops up. If user declines terms of service, user should not be allowed to proceed.</w:t>
      </w:r>
    </w:p>
    <w:p w14:paraId="7AFC296F" w14:textId="77777777" w:rsidR="0016485D" w:rsidRPr="005F325F" w:rsidRDefault="0016485D" w:rsidP="0016485D">
      <w:pPr>
        <w:pStyle w:val="Level2Text"/>
        <w:ind w:left="1440"/>
      </w:pPr>
      <w:r w:rsidRPr="005F325F">
        <w:rPr>
          <w:b/>
        </w:rPr>
        <w:t>Test Passed:</w:t>
      </w:r>
      <w:r w:rsidRPr="005F325F">
        <w:t xml:space="preserve"> On completion of 1000 tests, have a success rate of 9</w:t>
      </w:r>
      <w:r>
        <w:t>9</w:t>
      </w:r>
      <w:r w:rsidRPr="005F325F">
        <w:t>% or higher.</w:t>
      </w:r>
    </w:p>
    <w:p w14:paraId="36CE7CAA" w14:textId="77777777" w:rsidR="0016485D" w:rsidRDefault="0016485D" w:rsidP="0016485D">
      <w:pPr>
        <w:pStyle w:val="Level2Text"/>
        <w:ind w:left="1440"/>
      </w:pPr>
      <w:r w:rsidRPr="005F325F">
        <w:rPr>
          <w:b/>
        </w:rPr>
        <w:t>Test Fail:</w:t>
      </w:r>
      <w:r w:rsidRPr="005F325F">
        <w:t xml:space="preserve"> On completion of 1000 tests, have a success rate of lower than 9</w:t>
      </w:r>
      <w:r>
        <w:t>9</w:t>
      </w:r>
      <w:r w:rsidRPr="005F325F">
        <w:t>%.</w:t>
      </w:r>
    </w:p>
    <w:p w14:paraId="2A914A9E" w14:textId="77777777" w:rsidR="0016485D" w:rsidRPr="005F325F" w:rsidRDefault="0016485D" w:rsidP="0016485D">
      <w:pPr>
        <w:pStyle w:val="Level2Text"/>
        <w:rPr>
          <w:b/>
          <w:u w:val="single"/>
        </w:rPr>
      </w:pPr>
      <w:r w:rsidRPr="005F325F">
        <w:rPr>
          <w:b/>
          <w:u w:val="single"/>
        </w:rPr>
        <w:t>Test# T</w:t>
      </w:r>
      <w:r>
        <w:rPr>
          <w:b/>
          <w:u w:val="single"/>
        </w:rPr>
        <w:t>S5</w:t>
      </w:r>
    </w:p>
    <w:p w14:paraId="22E86678" w14:textId="77777777" w:rsidR="0016485D" w:rsidRDefault="0016485D" w:rsidP="0016485D">
      <w:pPr>
        <w:pStyle w:val="Level2Text"/>
        <w:ind w:left="1440"/>
        <w:rPr>
          <w:bCs/>
        </w:rPr>
      </w:pPr>
      <w:r w:rsidRPr="005F325F">
        <w:rPr>
          <w:b/>
        </w:rPr>
        <w:t xml:space="preserve">Description: </w:t>
      </w:r>
      <w:r>
        <w:rPr>
          <w:bCs/>
        </w:rPr>
        <w:t>Users should have a delete account button to delete the account. Check if database contains the deleted user after deletion. If user still appears in database, fail.</w:t>
      </w:r>
    </w:p>
    <w:p w14:paraId="48AFBF9E" w14:textId="77777777" w:rsidR="0016485D" w:rsidRPr="005F325F" w:rsidRDefault="0016485D" w:rsidP="0016485D">
      <w:pPr>
        <w:pStyle w:val="Level2Text"/>
        <w:ind w:left="1440"/>
      </w:pPr>
      <w:r w:rsidRPr="005F325F">
        <w:rPr>
          <w:b/>
        </w:rPr>
        <w:t>Test Passed:</w:t>
      </w:r>
      <w:r w:rsidRPr="005F325F">
        <w:t xml:space="preserve"> On completion of 1000 tests, have a success rate of 9</w:t>
      </w:r>
      <w:r>
        <w:t>9</w:t>
      </w:r>
      <w:r w:rsidRPr="005F325F">
        <w:t>% or higher.</w:t>
      </w:r>
    </w:p>
    <w:p w14:paraId="1956E8D1" w14:textId="77777777" w:rsidR="0016485D" w:rsidRDefault="0016485D" w:rsidP="0016485D">
      <w:pPr>
        <w:pStyle w:val="Level2Text"/>
        <w:ind w:left="1440"/>
      </w:pPr>
      <w:r w:rsidRPr="005F325F">
        <w:rPr>
          <w:b/>
        </w:rPr>
        <w:t>Test Fail:</w:t>
      </w:r>
      <w:r w:rsidRPr="005F325F">
        <w:t xml:space="preserve"> On completion of 1000 tests, have a success rate of lower than 9</w:t>
      </w:r>
      <w:r>
        <w:t>9</w:t>
      </w:r>
      <w:r w:rsidRPr="005F325F">
        <w:t>%.</w:t>
      </w:r>
    </w:p>
    <w:p w14:paraId="362E5A4A" w14:textId="77777777" w:rsidR="0016485D" w:rsidRPr="005F325F" w:rsidRDefault="0016485D" w:rsidP="0016485D">
      <w:pPr>
        <w:pStyle w:val="Level2Text"/>
        <w:rPr>
          <w:b/>
          <w:u w:val="single"/>
        </w:rPr>
      </w:pPr>
      <w:r w:rsidRPr="005F325F">
        <w:rPr>
          <w:b/>
          <w:u w:val="single"/>
        </w:rPr>
        <w:t>Test# T</w:t>
      </w:r>
      <w:r>
        <w:rPr>
          <w:b/>
          <w:u w:val="single"/>
        </w:rPr>
        <w:t>S6</w:t>
      </w:r>
    </w:p>
    <w:p w14:paraId="2B4AA3D9" w14:textId="77777777" w:rsidR="0016485D" w:rsidRDefault="0016485D" w:rsidP="0016485D">
      <w:pPr>
        <w:pStyle w:val="Level2Text"/>
        <w:ind w:left="1440"/>
        <w:rPr>
          <w:bCs/>
        </w:rPr>
      </w:pPr>
      <w:r w:rsidRPr="005F325F">
        <w:rPr>
          <w:b/>
        </w:rPr>
        <w:t xml:space="preserve">Description: </w:t>
      </w:r>
      <w:r>
        <w:rPr>
          <w:bCs/>
        </w:rPr>
        <w:t>Check a players multiplayer activity such as time spent on app, gameplay activity, and ratings. Fail if information can’t be found on.</w:t>
      </w:r>
    </w:p>
    <w:p w14:paraId="697C82F0" w14:textId="77777777" w:rsidR="0016485D" w:rsidRPr="005F325F" w:rsidRDefault="0016485D" w:rsidP="0016485D">
      <w:pPr>
        <w:pStyle w:val="Level2Text"/>
        <w:ind w:left="1440"/>
      </w:pPr>
      <w:r w:rsidRPr="005F325F">
        <w:rPr>
          <w:b/>
        </w:rPr>
        <w:t>Test Passed:</w:t>
      </w:r>
      <w:r w:rsidRPr="005F325F">
        <w:t xml:space="preserve"> On completion of 1000 tests, have a success rate of 9</w:t>
      </w:r>
      <w:r>
        <w:t>7</w:t>
      </w:r>
      <w:r w:rsidRPr="005F325F">
        <w:t>% or higher.</w:t>
      </w:r>
    </w:p>
    <w:p w14:paraId="68B8197C" w14:textId="77777777" w:rsidR="0016485D" w:rsidRDefault="0016485D" w:rsidP="0016485D">
      <w:pPr>
        <w:pStyle w:val="Level2Text"/>
        <w:ind w:left="1440"/>
      </w:pPr>
      <w:r w:rsidRPr="005F325F">
        <w:rPr>
          <w:b/>
        </w:rPr>
        <w:t>Test Fail:</w:t>
      </w:r>
      <w:r w:rsidRPr="005F325F">
        <w:t xml:space="preserve"> On completion of 1000 tests, have a success rate of lower than 9</w:t>
      </w:r>
      <w:r>
        <w:t>7</w:t>
      </w:r>
      <w:r w:rsidRPr="005F325F">
        <w:t>%.</w:t>
      </w:r>
    </w:p>
    <w:p w14:paraId="79B6A440" w14:textId="77777777" w:rsidR="0016485D" w:rsidRPr="005F325F" w:rsidRDefault="0016485D" w:rsidP="0016485D">
      <w:pPr>
        <w:pStyle w:val="Level2Text"/>
        <w:rPr>
          <w:b/>
          <w:u w:val="single"/>
        </w:rPr>
      </w:pPr>
      <w:r w:rsidRPr="005F325F">
        <w:rPr>
          <w:b/>
          <w:u w:val="single"/>
        </w:rPr>
        <w:t>Test# T</w:t>
      </w:r>
      <w:r>
        <w:rPr>
          <w:b/>
          <w:u w:val="single"/>
        </w:rPr>
        <w:t>S7</w:t>
      </w:r>
    </w:p>
    <w:p w14:paraId="6EC83544" w14:textId="77777777" w:rsidR="0016485D" w:rsidRDefault="0016485D" w:rsidP="0016485D">
      <w:pPr>
        <w:pStyle w:val="Level2Text"/>
        <w:ind w:left="1440"/>
        <w:rPr>
          <w:bCs/>
        </w:rPr>
      </w:pPr>
      <w:r w:rsidRPr="005F325F">
        <w:rPr>
          <w:b/>
        </w:rPr>
        <w:t xml:space="preserve">Description: </w:t>
      </w:r>
      <w:r>
        <w:rPr>
          <w:bCs/>
        </w:rPr>
        <w:t>Attempt to breach security, if breach successful, fail.</w:t>
      </w:r>
    </w:p>
    <w:p w14:paraId="11B06206" w14:textId="77777777" w:rsidR="0016485D" w:rsidRPr="005F325F" w:rsidRDefault="0016485D" w:rsidP="0016485D">
      <w:pPr>
        <w:pStyle w:val="Level2Text"/>
        <w:ind w:left="1440"/>
      </w:pPr>
      <w:r w:rsidRPr="005F325F">
        <w:rPr>
          <w:b/>
        </w:rPr>
        <w:t>Test Passed:</w:t>
      </w:r>
      <w:r w:rsidRPr="005F325F">
        <w:t xml:space="preserve"> On completion of 1000 tests, have a success rate of 9</w:t>
      </w:r>
      <w:r>
        <w:t>9</w:t>
      </w:r>
      <w:r w:rsidRPr="005F325F">
        <w:t>% or higher.</w:t>
      </w:r>
    </w:p>
    <w:p w14:paraId="36AD3E72" w14:textId="77777777" w:rsidR="0016485D" w:rsidRPr="008B585C" w:rsidRDefault="0016485D" w:rsidP="0016485D">
      <w:pPr>
        <w:pStyle w:val="Level2Text"/>
        <w:ind w:left="1440"/>
        <w:rPr>
          <w:ins w:id="492" w:author="Umer" w:date="2020-10-31T23:35:00Z"/>
          <w:bCs/>
        </w:rPr>
      </w:pPr>
      <w:r w:rsidRPr="005F325F">
        <w:rPr>
          <w:b/>
        </w:rPr>
        <w:t>Test Fail:</w:t>
      </w:r>
      <w:r w:rsidRPr="005F325F">
        <w:t xml:space="preserve"> On completion of 1000 tests, have a success rate of lower than 9</w:t>
      </w:r>
      <w:r>
        <w:t>9</w:t>
      </w:r>
      <w:r w:rsidRPr="005F325F">
        <w:t>%.</w:t>
      </w:r>
    </w:p>
    <w:p w14:paraId="2F417315" w14:textId="77777777" w:rsidR="0016485D" w:rsidRDefault="0016485D" w:rsidP="0016485D">
      <w:pPr>
        <w:pStyle w:val="Level2Text"/>
        <w:rPr>
          <w:ins w:id="493" w:author="Umer" w:date="2020-10-31T23:36:00Z"/>
          <w:b/>
          <w:u w:val="single"/>
        </w:rPr>
      </w:pPr>
      <w:ins w:id="494" w:author="Umer" w:date="2020-10-31T23:35:00Z">
        <w:r w:rsidRPr="005F325F">
          <w:rPr>
            <w:b/>
            <w:u w:val="single"/>
          </w:rPr>
          <w:lastRenderedPageBreak/>
          <w:t>Test# T</w:t>
        </w:r>
        <w:r>
          <w:rPr>
            <w:b/>
            <w:u w:val="single"/>
          </w:rPr>
          <w:t>U&amp;H1</w:t>
        </w:r>
      </w:ins>
    </w:p>
    <w:p w14:paraId="7CE8B408" w14:textId="77777777" w:rsidR="0016485D" w:rsidRDefault="0016485D" w:rsidP="0016485D">
      <w:pPr>
        <w:pStyle w:val="Level2Text"/>
        <w:ind w:left="1440"/>
        <w:rPr>
          <w:ins w:id="495" w:author="Umer" w:date="2020-10-31T23:36:00Z"/>
          <w:bCs/>
        </w:rPr>
      </w:pPr>
      <w:ins w:id="496" w:author="Umer" w:date="2020-10-31T23:36:00Z">
        <w:r w:rsidRPr="005F325F">
          <w:rPr>
            <w:b/>
          </w:rPr>
          <w:t xml:space="preserve">Description: </w:t>
        </w:r>
      </w:ins>
      <w:ins w:id="497" w:author="Umer" w:date="2020-10-31T23:39:00Z">
        <w:r>
          <w:rPr>
            <w:bCs/>
          </w:rPr>
          <w:t>User Changes the avatar</w:t>
        </w:r>
      </w:ins>
    </w:p>
    <w:p w14:paraId="064F9B15" w14:textId="77777777" w:rsidR="0016485D" w:rsidRPr="005F325F" w:rsidRDefault="0016485D" w:rsidP="0016485D">
      <w:pPr>
        <w:pStyle w:val="Level2Text"/>
        <w:ind w:left="1440"/>
        <w:rPr>
          <w:ins w:id="498" w:author="Umer" w:date="2020-10-31T23:36:00Z"/>
        </w:rPr>
      </w:pPr>
      <w:ins w:id="499" w:author="Umer" w:date="2020-10-31T23:36:00Z">
        <w:r w:rsidRPr="005F325F">
          <w:rPr>
            <w:b/>
          </w:rPr>
          <w:t>Test Passed:</w:t>
        </w:r>
        <w:r w:rsidRPr="005F325F">
          <w:t xml:space="preserve"> </w:t>
        </w:r>
      </w:ins>
      <w:ins w:id="500" w:author="Umer" w:date="2020-10-31T23:39:00Z">
        <w:r>
          <w:t>The avatar successfully changes permanently.</w:t>
        </w:r>
      </w:ins>
    </w:p>
    <w:p w14:paraId="36FD37FE" w14:textId="77777777" w:rsidR="0016485D" w:rsidRPr="00935DD1" w:rsidRDefault="0016485D" w:rsidP="0016485D">
      <w:pPr>
        <w:pStyle w:val="Level2Text"/>
        <w:ind w:left="1440"/>
        <w:rPr>
          <w:ins w:id="501" w:author="Umer" w:date="2020-10-31T23:35:00Z"/>
          <w:rPrChange w:id="502" w:author="Umer" w:date="2020-10-31T23:36:00Z">
            <w:rPr>
              <w:ins w:id="503" w:author="Umer" w:date="2020-10-31T23:35:00Z"/>
              <w:b/>
              <w:u w:val="single"/>
            </w:rPr>
          </w:rPrChange>
        </w:rPr>
        <w:pPrChange w:id="504" w:author="Umer" w:date="2020-10-31T23:36:00Z">
          <w:pPr>
            <w:pStyle w:val="Level2Text"/>
          </w:pPr>
        </w:pPrChange>
      </w:pPr>
      <w:ins w:id="505" w:author="Umer" w:date="2020-10-31T23:36:00Z">
        <w:r w:rsidRPr="005F325F">
          <w:rPr>
            <w:b/>
          </w:rPr>
          <w:t>Test Fail:</w:t>
        </w:r>
        <w:r w:rsidRPr="005F325F">
          <w:t xml:space="preserve"> </w:t>
        </w:r>
      </w:ins>
      <w:ins w:id="506" w:author="Umer" w:date="2020-10-31T23:39:00Z">
        <w:r>
          <w:t xml:space="preserve">The avatar stays </w:t>
        </w:r>
      </w:ins>
      <w:ins w:id="507" w:author="Umer" w:date="2020-10-31T23:40:00Z">
        <w:r>
          <w:t>as the old one.</w:t>
        </w:r>
      </w:ins>
    </w:p>
    <w:p w14:paraId="2B59CA11" w14:textId="77777777" w:rsidR="0016485D" w:rsidRDefault="0016485D" w:rsidP="0016485D">
      <w:pPr>
        <w:pStyle w:val="Level2Text"/>
        <w:rPr>
          <w:ins w:id="508" w:author="Umer" w:date="2020-10-31T23:36:00Z"/>
          <w:b/>
          <w:u w:val="single"/>
        </w:rPr>
      </w:pPr>
      <w:ins w:id="509" w:author="Umer" w:date="2020-10-31T23:35:00Z">
        <w:r w:rsidRPr="005F325F">
          <w:rPr>
            <w:b/>
            <w:u w:val="single"/>
          </w:rPr>
          <w:t>Test# T</w:t>
        </w:r>
        <w:r>
          <w:rPr>
            <w:b/>
            <w:u w:val="single"/>
          </w:rPr>
          <w:t>U&amp;H</w:t>
        </w:r>
      </w:ins>
      <w:ins w:id="510" w:author="Umer" w:date="2020-10-31T23:36:00Z">
        <w:r>
          <w:rPr>
            <w:b/>
            <w:u w:val="single"/>
          </w:rPr>
          <w:t>2</w:t>
        </w:r>
      </w:ins>
    </w:p>
    <w:p w14:paraId="2EA9A9E5" w14:textId="77777777" w:rsidR="0016485D" w:rsidRDefault="0016485D" w:rsidP="0016485D">
      <w:pPr>
        <w:pStyle w:val="Level2Text"/>
        <w:ind w:left="1440"/>
        <w:rPr>
          <w:ins w:id="511" w:author="Umer" w:date="2020-10-31T23:36:00Z"/>
          <w:bCs/>
        </w:rPr>
      </w:pPr>
      <w:ins w:id="512" w:author="Umer" w:date="2020-10-31T23:36:00Z">
        <w:r w:rsidRPr="005F325F">
          <w:rPr>
            <w:b/>
          </w:rPr>
          <w:t xml:space="preserve">Description: </w:t>
        </w:r>
      </w:ins>
      <w:ins w:id="513" w:author="Umer" w:date="2020-10-31T23:40:00Z">
        <w:r>
          <w:rPr>
            <w:bCs/>
          </w:rPr>
          <w:t>User clicks on the “how to” button on main screen.</w:t>
        </w:r>
      </w:ins>
    </w:p>
    <w:p w14:paraId="3DE7871D" w14:textId="77777777" w:rsidR="0016485D" w:rsidRPr="005F325F" w:rsidRDefault="0016485D" w:rsidP="0016485D">
      <w:pPr>
        <w:pStyle w:val="Level2Text"/>
        <w:ind w:left="1440"/>
        <w:rPr>
          <w:ins w:id="514" w:author="Umer" w:date="2020-10-31T23:36:00Z"/>
        </w:rPr>
      </w:pPr>
      <w:ins w:id="515" w:author="Umer" w:date="2020-10-31T23:36:00Z">
        <w:r w:rsidRPr="005F325F">
          <w:rPr>
            <w:b/>
          </w:rPr>
          <w:t>Test Passed:</w:t>
        </w:r>
        <w:r w:rsidRPr="005F325F">
          <w:t xml:space="preserve"> </w:t>
        </w:r>
      </w:ins>
      <w:ins w:id="516" w:author="Umer" w:date="2020-10-31T23:40:00Z">
        <w:r>
          <w:t xml:space="preserve">The </w:t>
        </w:r>
      </w:ins>
      <w:ins w:id="517" w:author="Umer" w:date="2020-10-31T23:41:00Z">
        <w:r>
          <w:t>game retrieves the how to document and offers the player for a practice game with bots.</w:t>
        </w:r>
      </w:ins>
    </w:p>
    <w:p w14:paraId="763743F7" w14:textId="77777777" w:rsidR="0016485D" w:rsidRPr="00935DD1" w:rsidRDefault="0016485D" w:rsidP="0016485D">
      <w:pPr>
        <w:pStyle w:val="Level2Text"/>
        <w:ind w:left="1440"/>
        <w:rPr>
          <w:ins w:id="518" w:author="Umer" w:date="2020-10-31T23:35:00Z"/>
          <w:rPrChange w:id="519" w:author="Umer" w:date="2020-10-31T23:36:00Z">
            <w:rPr>
              <w:ins w:id="520" w:author="Umer" w:date="2020-10-31T23:35:00Z"/>
              <w:b/>
              <w:u w:val="single"/>
            </w:rPr>
          </w:rPrChange>
        </w:rPr>
        <w:pPrChange w:id="521" w:author="Umer" w:date="2020-10-31T23:36:00Z">
          <w:pPr>
            <w:pStyle w:val="Level2Text"/>
          </w:pPr>
        </w:pPrChange>
      </w:pPr>
      <w:ins w:id="522" w:author="Umer" w:date="2020-10-31T23:36:00Z">
        <w:r w:rsidRPr="005F325F">
          <w:rPr>
            <w:b/>
          </w:rPr>
          <w:t>Test Fail:</w:t>
        </w:r>
        <w:r w:rsidRPr="005F325F">
          <w:t xml:space="preserve"> </w:t>
        </w:r>
      </w:ins>
      <w:ins w:id="523" w:author="Umer" w:date="2020-10-31T23:41:00Z">
        <w:r>
          <w:t>The game does not retrieve the document.</w:t>
        </w:r>
      </w:ins>
    </w:p>
    <w:p w14:paraId="4137522B" w14:textId="77777777" w:rsidR="0016485D" w:rsidRDefault="0016485D" w:rsidP="0016485D">
      <w:pPr>
        <w:pStyle w:val="Level2Text"/>
        <w:rPr>
          <w:ins w:id="524" w:author="Umer" w:date="2020-10-31T23:36:00Z"/>
          <w:b/>
          <w:u w:val="single"/>
        </w:rPr>
      </w:pPr>
      <w:ins w:id="525" w:author="Umer" w:date="2020-10-31T23:36:00Z">
        <w:r w:rsidRPr="005F325F">
          <w:rPr>
            <w:b/>
            <w:u w:val="single"/>
          </w:rPr>
          <w:t>Test# T</w:t>
        </w:r>
        <w:r>
          <w:rPr>
            <w:b/>
            <w:u w:val="single"/>
          </w:rPr>
          <w:t>U&amp;H3</w:t>
        </w:r>
      </w:ins>
    </w:p>
    <w:p w14:paraId="025803C8" w14:textId="77777777" w:rsidR="0016485D" w:rsidRDefault="0016485D" w:rsidP="0016485D">
      <w:pPr>
        <w:pStyle w:val="Level2Text"/>
        <w:ind w:left="1440"/>
        <w:rPr>
          <w:ins w:id="526" w:author="Umer" w:date="2020-10-31T23:36:00Z"/>
          <w:bCs/>
        </w:rPr>
      </w:pPr>
      <w:ins w:id="527" w:author="Umer" w:date="2020-10-31T23:36:00Z">
        <w:r w:rsidRPr="005F325F">
          <w:rPr>
            <w:b/>
          </w:rPr>
          <w:t xml:space="preserve">Description: </w:t>
        </w:r>
      </w:ins>
      <w:ins w:id="528" w:author="Umer" w:date="2020-10-31T23:41:00Z">
        <w:r>
          <w:rPr>
            <w:bCs/>
          </w:rPr>
          <w:t>User changes the overall language.</w:t>
        </w:r>
      </w:ins>
    </w:p>
    <w:p w14:paraId="0595C010" w14:textId="77777777" w:rsidR="0016485D" w:rsidRPr="005F325F" w:rsidRDefault="0016485D" w:rsidP="0016485D">
      <w:pPr>
        <w:pStyle w:val="Level2Text"/>
        <w:ind w:left="1440"/>
        <w:rPr>
          <w:ins w:id="529" w:author="Umer" w:date="2020-10-31T23:36:00Z"/>
        </w:rPr>
      </w:pPr>
      <w:ins w:id="530" w:author="Umer" w:date="2020-10-31T23:36:00Z">
        <w:r w:rsidRPr="005F325F">
          <w:rPr>
            <w:b/>
          </w:rPr>
          <w:t>Test Passed:</w:t>
        </w:r>
        <w:r w:rsidRPr="005F325F">
          <w:t xml:space="preserve"> </w:t>
        </w:r>
      </w:ins>
      <w:ins w:id="531" w:author="Umer" w:date="2020-10-31T23:42:00Z">
        <w:r>
          <w:t>The game refreshes and shows the requested language and set that language as the preferred language for future games.</w:t>
        </w:r>
      </w:ins>
    </w:p>
    <w:p w14:paraId="5CF5E654" w14:textId="77777777" w:rsidR="0016485D" w:rsidRPr="00935DD1" w:rsidRDefault="0016485D" w:rsidP="0016485D">
      <w:pPr>
        <w:pStyle w:val="Level2Text"/>
        <w:ind w:left="1440"/>
        <w:rPr>
          <w:ins w:id="532" w:author="Umer" w:date="2020-10-31T23:36:00Z"/>
          <w:rPrChange w:id="533" w:author="Umer" w:date="2020-10-31T23:36:00Z">
            <w:rPr>
              <w:ins w:id="534" w:author="Umer" w:date="2020-10-31T23:36:00Z"/>
              <w:b/>
              <w:u w:val="single"/>
            </w:rPr>
          </w:rPrChange>
        </w:rPr>
        <w:pPrChange w:id="535" w:author="Umer" w:date="2020-10-31T23:36:00Z">
          <w:pPr>
            <w:pStyle w:val="Level2Text"/>
          </w:pPr>
        </w:pPrChange>
      </w:pPr>
      <w:ins w:id="536" w:author="Umer" w:date="2020-10-31T23:36:00Z">
        <w:r w:rsidRPr="005F325F">
          <w:rPr>
            <w:b/>
          </w:rPr>
          <w:t>Test Fail:</w:t>
        </w:r>
        <w:r w:rsidRPr="005F325F">
          <w:t xml:space="preserve"> </w:t>
        </w:r>
      </w:ins>
      <w:ins w:id="537" w:author="Umer" w:date="2020-10-31T23:42:00Z">
        <w:r>
          <w:t>The game stays on English or does not update to the next language.</w:t>
        </w:r>
      </w:ins>
    </w:p>
    <w:p w14:paraId="6091FE0B" w14:textId="77777777" w:rsidR="0016485D" w:rsidRDefault="0016485D" w:rsidP="0016485D">
      <w:pPr>
        <w:pStyle w:val="Level2Text"/>
        <w:rPr>
          <w:ins w:id="538" w:author="Umer" w:date="2020-10-31T23:36:00Z"/>
          <w:b/>
          <w:u w:val="single"/>
        </w:rPr>
      </w:pPr>
      <w:ins w:id="539" w:author="Umer" w:date="2020-10-31T23:36:00Z">
        <w:r w:rsidRPr="005F325F">
          <w:rPr>
            <w:b/>
            <w:u w:val="single"/>
          </w:rPr>
          <w:t>Test# T</w:t>
        </w:r>
        <w:r>
          <w:rPr>
            <w:b/>
            <w:u w:val="single"/>
          </w:rPr>
          <w:t>U&amp;H4</w:t>
        </w:r>
      </w:ins>
    </w:p>
    <w:p w14:paraId="5BCBDF3C" w14:textId="77777777" w:rsidR="0016485D" w:rsidRDefault="0016485D" w:rsidP="0016485D">
      <w:pPr>
        <w:pStyle w:val="Level2Text"/>
        <w:ind w:left="1440"/>
        <w:rPr>
          <w:ins w:id="540" w:author="Umer" w:date="2020-10-31T23:36:00Z"/>
          <w:bCs/>
        </w:rPr>
      </w:pPr>
      <w:ins w:id="541" w:author="Umer" w:date="2020-10-31T23:36:00Z">
        <w:r w:rsidRPr="005F325F">
          <w:rPr>
            <w:b/>
          </w:rPr>
          <w:t xml:space="preserve">Description: </w:t>
        </w:r>
      </w:ins>
      <w:ins w:id="542" w:author="Umer" w:date="2020-10-31T23:43:00Z">
        <w:r>
          <w:rPr>
            <w:bCs/>
          </w:rPr>
          <w:t>User goes through a training tutorial.</w:t>
        </w:r>
      </w:ins>
    </w:p>
    <w:p w14:paraId="373FE893" w14:textId="77777777" w:rsidR="0016485D" w:rsidRPr="005F325F" w:rsidRDefault="0016485D" w:rsidP="0016485D">
      <w:pPr>
        <w:pStyle w:val="Level2Text"/>
        <w:ind w:left="1440"/>
        <w:rPr>
          <w:ins w:id="543" w:author="Umer" w:date="2020-10-31T23:36:00Z"/>
        </w:rPr>
      </w:pPr>
      <w:ins w:id="544" w:author="Umer" w:date="2020-10-31T23:36:00Z">
        <w:r w:rsidRPr="005F325F">
          <w:rPr>
            <w:b/>
          </w:rPr>
          <w:t>Test Passed:</w:t>
        </w:r>
        <w:r w:rsidRPr="005F325F">
          <w:t xml:space="preserve"> </w:t>
        </w:r>
      </w:ins>
      <w:ins w:id="545" w:author="Umer" w:date="2020-10-31T23:43:00Z">
        <w:r>
          <w:t>The account is made successfully and first thing showed is mandatory training.</w:t>
        </w:r>
      </w:ins>
    </w:p>
    <w:p w14:paraId="29CA18D5" w14:textId="77777777" w:rsidR="0016485D" w:rsidRPr="00935DD1" w:rsidRDefault="0016485D" w:rsidP="0016485D">
      <w:pPr>
        <w:pStyle w:val="Level2Text"/>
        <w:ind w:left="1440"/>
        <w:rPr>
          <w:ins w:id="546" w:author="Umer" w:date="2020-10-31T23:36:00Z"/>
          <w:rPrChange w:id="547" w:author="Umer" w:date="2020-10-31T23:36:00Z">
            <w:rPr>
              <w:ins w:id="548" w:author="Umer" w:date="2020-10-31T23:36:00Z"/>
              <w:b/>
              <w:u w:val="single"/>
            </w:rPr>
          </w:rPrChange>
        </w:rPr>
        <w:pPrChange w:id="549" w:author="Umer" w:date="2020-10-31T23:36:00Z">
          <w:pPr>
            <w:pStyle w:val="Level2Text"/>
          </w:pPr>
        </w:pPrChange>
      </w:pPr>
      <w:ins w:id="550" w:author="Umer" w:date="2020-10-31T23:36:00Z">
        <w:r w:rsidRPr="005F325F">
          <w:rPr>
            <w:b/>
          </w:rPr>
          <w:t>Test Fail:</w:t>
        </w:r>
        <w:r w:rsidRPr="005F325F">
          <w:t xml:space="preserve"> </w:t>
        </w:r>
      </w:ins>
      <w:ins w:id="551" w:author="Umer" w:date="2020-10-31T23:43:00Z">
        <w:r>
          <w:t>The training module is not visible to the player.</w:t>
        </w:r>
      </w:ins>
    </w:p>
    <w:p w14:paraId="49277D84" w14:textId="77777777" w:rsidR="0016485D" w:rsidRDefault="0016485D" w:rsidP="0016485D">
      <w:pPr>
        <w:pStyle w:val="Level2Text"/>
        <w:rPr>
          <w:ins w:id="552" w:author="Umer" w:date="2020-10-31T23:36:00Z"/>
          <w:b/>
          <w:u w:val="single"/>
        </w:rPr>
      </w:pPr>
      <w:ins w:id="553" w:author="Umer" w:date="2020-10-31T23:36:00Z">
        <w:r w:rsidRPr="005F325F">
          <w:rPr>
            <w:b/>
            <w:u w:val="single"/>
          </w:rPr>
          <w:t>Test# T</w:t>
        </w:r>
        <w:r>
          <w:rPr>
            <w:b/>
            <w:u w:val="single"/>
          </w:rPr>
          <w:t>U&amp;H5</w:t>
        </w:r>
      </w:ins>
    </w:p>
    <w:p w14:paraId="0B071E80" w14:textId="77777777" w:rsidR="0016485D" w:rsidRDefault="0016485D" w:rsidP="0016485D">
      <w:pPr>
        <w:pStyle w:val="Level2Text"/>
        <w:ind w:left="1440"/>
        <w:rPr>
          <w:ins w:id="554" w:author="Umer" w:date="2020-10-31T23:36:00Z"/>
          <w:bCs/>
        </w:rPr>
      </w:pPr>
      <w:ins w:id="555" w:author="Umer" w:date="2020-10-31T23:36:00Z">
        <w:r w:rsidRPr="005F325F">
          <w:rPr>
            <w:b/>
          </w:rPr>
          <w:t xml:space="preserve">Description: </w:t>
        </w:r>
      </w:ins>
      <w:ins w:id="556" w:author="Umer" w:date="2020-10-31T23:44:00Z">
        <w:r>
          <w:rPr>
            <w:bCs/>
          </w:rPr>
          <w:t>The game is easy to understand.</w:t>
        </w:r>
      </w:ins>
    </w:p>
    <w:p w14:paraId="2B29DD68" w14:textId="77777777" w:rsidR="0016485D" w:rsidRPr="005F325F" w:rsidRDefault="0016485D" w:rsidP="0016485D">
      <w:pPr>
        <w:pStyle w:val="Level2Text"/>
        <w:ind w:left="1440"/>
        <w:rPr>
          <w:ins w:id="557" w:author="Umer" w:date="2020-10-31T23:36:00Z"/>
        </w:rPr>
      </w:pPr>
      <w:ins w:id="558" w:author="Umer" w:date="2020-10-31T23:36:00Z">
        <w:r w:rsidRPr="005F325F">
          <w:rPr>
            <w:b/>
          </w:rPr>
          <w:t>Test Passed:</w:t>
        </w:r>
        <w:r w:rsidRPr="005F325F">
          <w:t xml:space="preserve"> </w:t>
        </w:r>
      </w:ins>
      <w:ins w:id="559" w:author="Umer" w:date="2020-10-31T23:44:00Z">
        <w:r>
          <w:t>Middle schoolers can understand and progress in the game.</w:t>
        </w:r>
      </w:ins>
    </w:p>
    <w:p w14:paraId="001FAE82" w14:textId="77777777" w:rsidR="0016485D" w:rsidRPr="00935DD1" w:rsidRDefault="0016485D" w:rsidP="0016485D">
      <w:pPr>
        <w:pStyle w:val="Level2Text"/>
        <w:ind w:left="1440"/>
        <w:rPr>
          <w:ins w:id="560" w:author="Umer" w:date="2020-10-31T23:36:00Z"/>
          <w:rPrChange w:id="561" w:author="Umer" w:date="2020-10-31T23:36:00Z">
            <w:rPr>
              <w:ins w:id="562" w:author="Umer" w:date="2020-10-31T23:36:00Z"/>
              <w:b/>
              <w:u w:val="single"/>
            </w:rPr>
          </w:rPrChange>
        </w:rPr>
        <w:pPrChange w:id="563" w:author="Umer" w:date="2020-10-31T23:36:00Z">
          <w:pPr>
            <w:pStyle w:val="Level2Text"/>
          </w:pPr>
        </w:pPrChange>
      </w:pPr>
      <w:ins w:id="564" w:author="Umer" w:date="2020-10-31T23:36:00Z">
        <w:r w:rsidRPr="005F325F">
          <w:rPr>
            <w:b/>
          </w:rPr>
          <w:t>Test Fail:</w:t>
        </w:r>
        <w:r w:rsidRPr="005F325F">
          <w:t xml:space="preserve"> </w:t>
        </w:r>
      </w:ins>
      <w:ins w:id="565" w:author="Umer" w:date="2020-10-31T23:45:00Z">
        <w:r>
          <w:t>It is difficult for kids to understand and will not play.</w:t>
        </w:r>
      </w:ins>
    </w:p>
    <w:p w14:paraId="5A766EE4" w14:textId="77777777" w:rsidR="0016485D" w:rsidRDefault="0016485D" w:rsidP="0016485D">
      <w:pPr>
        <w:pStyle w:val="Level2Text"/>
        <w:rPr>
          <w:ins w:id="566" w:author="Umer" w:date="2020-10-31T23:36:00Z"/>
          <w:b/>
          <w:u w:val="single"/>
        </w:rPr>
      </w:pPr>
      <w:ins w:id="567" w:author="Umer" w:date="2020-10-31T23:36:00Z">
        <w:r w:rsidRPr="005F325F">
          <w:rPr>
            <w:b/>
            <w:u w:val="single"/>
          </w:rPr>
          <w:t>Test# T</w:t>
        </w:r>
        <w:r>
          <w:rPr>
            <w:b/>
            <w:u w:val="single"/>
          </w:rPr>
          <w:t>U&amp;H6</w:t>
        </w:r>
      </w:ins>
    </w:p>
    <w:p w14:paraId="0C890D7B" w14:textId="77777777" w:rsidR="0016485D" w:rsidRDefault="0016485D" w:rsidP="0016485D">
      <w:pPr>
        <w:pStyle w:val="Level2Text"/>
        <w:ind w:left="1440"/>
        <w:rPr>
          <w:ins w:id="568" w:author="Umer" w:date="2020-10-31T23:36:00Z"/>
          <w:bCs/>
        </w:rPr>
      </w:pPr>
      <w:ins w:id="569" w:author="Umer" w:date="2020-10-31T23:36:00Z">
        <w:r w:rsidRPr="005F325F">
          <w:rPr>
            <w:b/>
          </w:rPr>
          <w:t xml:space="preserve">Description: </w:t>
        </w:r>
      </w:ins>
      <w:ins w:id="570" w:author="Umer" w:date="2020-10-31T23:45:00Z">
        <w:r>
          <w:rPr>
            <w:bCs/>
          </w:rPr>
          <w:t>User utilizes the interactive buttons during gameplay.</w:t>
        </w:r>
      </w:ins>
    </w:p>
    <w:p w14:paraId="00D6D1B9" w14:textId="77777777" w:rsidR="0016485D" w:rsidRPr="005F325F" w:rsidRDefault="0016485D" w:rsidP="0016485D">
      <w:pPr>
        <w:pStyle w:val="Level2Text"/>
        <w:ind w:left="1440"/>
        <w:rPr>
          <w:ins w:id="571" w:author="Umer" w:date="2020-10-31T23:36:00Z"/>
        </w:rPr>
      </w:pPr>
      <w:ins w:id="572" w:author="Umer" w:date="2020-10-31T23:36:00Z">
        <w:r w:rsidRPr="005F325F">
          <w:rPr>
            <w:b/>
          </w:rPr>
          <w:t>Test Passed:</w:t>
        </w:r>
        <w:r w:rsidRPr="005F325F">
          <w:t xml:space="preserve"> </w:t>
        </w:r>
      </w:ins>
      <w:ins w:id="573" w:author="Umer" w:date="2020-10-31T23:45:00Z">
        <w:r>
          <w:t xml:space="preserve">The buttons are easy to understand </w:t>
        </w:r>
      </w:ins>
      <w:ins w:id="574" w:author="Umer" w:date="2020-10-31T23:46:00Z">
        <w:r>
          <w:t>and easy to use.</w:t>
        </w:r>
      </w:ins>
    </w:p>
    <w:p w14:paraId="4C3855DC" w14:textId="77777777" w:rsidR="0016485D" w:rsidRPr="00935DD1" w:rsidRDefault="0016485D" w:rsidP="0016485D">
      <w:pPr>
        <w:pStyle w:val="Level2Text"/>
        <w:ind w:left="1440"/>
        <w:rPr>
          <w:ins w:id="575" w:author="Umer" w:date="2020-10-31T23:36:00Z"/>
          <w:rPrChange w:id="576" w:author="Umer" w:date="2020-10-31T23:36:00Z">
            <w:rPr>
              <w:ins w:id="577" w:author="Umer" w:date="2020-10-31T23:36:00Z"/>
              <w:b/>
              <w:u w:val="single"/>
            </w:rPr>
          </w:rPrChange>
        </w:rPr>
        <w:pPrChange w:id="578" w:author="Umer" w:date="2020-10-31T23:36:00Z">
          <w:pPr>
            <w:pStyle w:val="Level2Text"/>
          </w:pPr>
        </w:pPrChange>
      </w:pPr>
      <w:ins w:id="579" w:author="Umer" w:date="2020-10-31T23:36:00Z">
        <w:r w:rsidRPr="005F325F">
          <w:rPr>
            <w:b/>
          </w:rPr>
          <w:lastRenderedPageBreak/>
          <w:t>Test Fail:</w:t>
        </w:r>
        <w:r w:rsidRPr="005F325F">
          <w:t xml:space="preserve"> </w:t>
        </w:r>
      </w:ins>
      <w:ins w:id="580" w:author="Umer" w:date="2020-10-31T23:46:00Z">
        <w:r>
          <w:t>The buttons are confusing and are clustered so they are difficult to use.</w:t>
        </w:r>
      </w:ins>
    </w:p>
    <w:p w14:paraId="2842C6D8" w14:textId="77777777" w:rsidR="0016485D" w:rsidRDefault="0016485D" w:rsidP="0016485D">
      <w:pPr>
        <w:pStyle w:val="Level2Text"/>
        <w:rPr>
          <w:ins w:id="581" w:author="Umer" w:date="2020-10-31T23:36:00Z"/>
          <w:b/>
          <w:u w:val="single"/>
        </w:rPr>
      </w:pPr>
      <w:ins w:id="582" w:author="Umer" w:date="2020-10-31T23:36:00Z">
        <w:r w:rsidRPr="005F325F">
          <w:rPr>
            <w:b/>
            <w:u w:val="single"/>
          </w:rPr>
          <w:t>Test# T</w:t>
        </w:r>
        <w:r>
          <w:rPr>
            <w:b/>
            <w:u w:val="single"/>
          </w:rPr>
          <w:t>U&amp;H7</w:t>
        </w:r>
      </w:ins>
    </w:p>
    <w:p w14:paraId="24D31D52" w14:textId="77777777" w:rsidR="0016485D" w:rsidRDefault="0016485D" w:rsidP="0016485D">
      <w:pPr>
        <w:pStyle w:val="Level2Text"/>
        <w:ind w:left="1440"/>
        <w:rPr>
          <w:ins w:id="583" w:author="Umer" w:date="2020-10-31T23:36:00Z"/>
          <w:bCs/>
        </w:rPr>
      </w:pPr>
      <w:ins w:id="584" w:author="Umer" w:date="2020-10-31T23:36:00Z">
        <w:r w:rsidRPr="005F325F">
          <w:rPr>
            <w:b/>
          </w:rPr>
          <w:t xml:space="preserve">Description: </w:t>
        </w:r>
      </w:ins>
      <w:ins w:id="585" w:author="Umer" w:date="2020-10-31T23:46:00Z">
        <w:r>
          <w:rPr>
            <w:bCs/>
          </w:rPr>
          <w:t>Every user</w:t>
        </w:r>
      </w:ins>
      <w:ins w:id="586" w:author="Umer" w:date="2020-10-31T23:47:00Z">
        <w:r>
          <w:rPr>
            <w:bCs/>
          </w:rPr>
          <w:t xml:space="preserve"> should be welcomed.</w:t>
        </w:r>
      </w:ins>
    </w:p>
    <w:p w14:paraId="521885E4" w14:textId="77777777" w:rsidR="0016485D" w:rsidRPr="005F325F" w:rsidRDefault="0016485D" w:rsidP="0016485D">
      <w:pPr>
        <w:pStyle w:val="Level2Text"/>
        <w:ind w:left="1440"/>
        <w:rPr>
          <w:ins w:id="587" w:author="Umer" w:date="2020-10-31T23:36:00Z"/>
        </w:rPr>
      </w:pPr>
      <w:ins w:id="588" w:author="Umer" w:date="2020-10-31T23:36:00Z">
        <w:r w:rsidRPr="005F325F">
          <w:rPr>
            <w:b/>
          </w:rPr>
          <w:t>Test Passed:</w:t>
        </w:r>
        <w:r w:rsidRPr="005F325F">
          <w:t xml:space="preserve"> </w:t>
        </w:r>
      </w:ins>
      <w:ins w:id="589" w:author="Umer" w:date="2020-10-31T23:47:00Z">
        <w:r>
          <w:t>Users with mild disabilities are also able to understand the game.</w:t>
        </w:r>
      </w:ins>
    </w:p>
    <w:p w14:paraId="11D55106" w14:textId="77777777" w:rsidR="0016485D" w:rsidRPr="00935DD1" w:rsidRDefault="0016485D" w:rsidP="0016485D">
      <w:pPr>
        <w:pStyle w:val="Level2Text"/>
        <w:ind w:left="1440"/>
        <w:rPr>
          <w:ins w:id="590" w:author="Umer" w:date="2020-10-31T23:36:00Z"/>
          <w:rPrChange w:id="591" w:author="Umer" w:date="2020-10-31T23:36:00Z">
            <w:rPr>
              <w:ins w:id="592" w:author="Umer" w:date="2020-10-31T23:36:00Z"/>
              <w:b/>
              <w:u w:val="single"/>
            </w:rPr>
          </w:rPrChange>
        </w:rPr>
        <w:pPrChange w:id="593" w:author="Umer" w:date="2020-10-31T23:36:00Z">
          <w:pPr>
            <w:pStyle w:val="Level2Text"/>
          </w:pPr>
        </w:pPrChange>
      </w:pPr>
      <w:ins w:id="594" w:author="Umer" w:date="2020-10-31T23:36:00Z">
        <w:r w:rsidRPr="005F325F">
          <w:rPr>
            <w:b/>
          </w:rPr>
          <w:t>Test Fail:</w:t>
        </w:r>
        <w:r w:rsidRPr="005F325F">
          <w:t xml:space="preserve"> </w:t>
        </w:r>
      </w:ins>
      <w:ins w:id="595" w:author="Umer" w:date="2020-10-31T23:47:00Z">
        <w:r>
          <w:t xml:space="preserve">The </w:t>
        </w:r>
      </w:ins>
      <w:ins w:id="596" w:author="Umer" w:date="2020-10-31T23:48:00Z">
        <w:r>
          <w:t>users with disability do not understand the game.</w:t>
        </w:r>
      </w:ins>
    </w:p>
    <w:p w14:paraId="3F921AD0" w14:textId="77777777" w:rsidR="0016485D" w:rsidRDefault="0016485D" w:rsidP="0016485D">
      <w:pPr>
        <w:pStyle w:val="Level2Text"/>
        <w:rPr>
          <w:ins w:id="597" w:author="Umer" w:date="2020-10-31T23:36:00Z"/>
          <w:b/>
          <w:u w:val="single"/>
        </w:rPr>
      </w:pPr>
      <w:ins w:id="598" w:author="Umer" w:date="2020-10-31T23:36:00Z">
        <w:r w:rsidRPr="005F325F">
          <w:rPr>
            <w:b/>
            <w:u w:val="single"/>
          </w:rPr>
          <w:t>Test# T</w:t>
        </w:r>
        <w:r>
          <w:rPr>
            <w:b/>
            <w:u w:val="single"/>
          </w:rPr>
          <w:t>U&amp;H8</w:t>
        </w:r>
      </w:ins>
    </w:p>
    <w:p w14:paraId="631B69EA" w14:textId="77777777" w:rsidR="0016485D" w:rsidRDefault="0016485D" w:rsidP="0016485D">
      <w:pPr>
        <w:pStyle w:val="Level2Text"/>
        <w:ind w:left="1440"/>
        <w:rPr>
          <w:ins w:id="599" w:author="Umer" w:date="2020-10-31T23:36:00Z"/>
          <w:bCs/>
        </w:rPr>
      </w:pPr>
      <w:ins w:id="600" w:author="Umer" w:date="2020-10-31T23:36:00Z">
        <w:r w:rsidRPr="005F325F">
          <w:rPr>
            <w:b/>
          </w:rPr>
          <w:t xml:space="preserve">Description: </w:t>
        </w:r>
      </w:ins>
      <w:ins w:id="601" w:author="Umer" w:date="2020-10-31T23:48:00Z">
        <w:r>
          <w:rPr>
            <w:bCs/>
          </w:rPr>
          <w:t xml:space="preserve">The </w:t>
        </w:r>
      </w:ins>
      <w:ins w:id="602" w:author="Umer" w:date="2020-10-31T23:49:00Z">
        <w:r>
          <w:rPr>
            <w:bCs/>
          </w:rPr>
          <w:t>“</w:t>
        </w:r>
      </w:ins>
      <w:ins w:id="603" w:author="Umer" w:date="2020-10-31T23:48:00Z">
        <w:r>
          <w:rPr>
            <w:bCs/>
          </w:rPr>
          <w:t>term of use</w:t>
        </w:r>
      </w:ins>
      <w:ins w:id="604" w:author="Umer" w:date="2020-10-31T23:49:00Z">
        <w:r>
          <w:rPr>
            <w:bCs/>
          </w:rPr>
          <w:t>”</w:t>
        </w:r>
      </w:ins>
      <w:ins w:id="605" w:author="Umer" w:date="2020-10-31T23:48:00Z">
        <w:r>
          <w:rPr>
            <w:bCs/>
          </w:rPr>
          <w:t xml:space="preserve"> and </w:t>
        </w:r>
      </w:ins>
      <w:ins w:id="606" w:author="Umer" w:date="2020-10-31T23:49:00Z">
        <w:r>
          <w:rPr>
            <w:bCs/>
          </w:rPr>
          <w:t>“</w:t>
        </w:r>
      </w:ins>
      <w:ins w:id="607" w:author="Umer" w:date="2020-10-31T23:48:00Z">
        <w:r>
          <w:rPr>
            <w:bCs/>
          </w:rPr>
          <w:t>in game harassment p</w:t>
        </w:r>
      </w:ins>
      <w:ins w:id="608" w:author="Umer" w:date="2020-10-31T23:49:00Z">
        <w:r>
          <w:rPr>
            <w:bCs/>
          </w:rPr>
          <w:t>olicy” documents.</w:t>
        </w:r>
      </w:ins>
    </w:p>
    <w:p w14:paraId="2DBB135F" w14:textId="77777777" w:rsidR="0016485D" w:rsidRPr="005F325F" w:rsidRDefault="0016485D" w:rsidP="0016485D">
      <w:pPr>
        <w:pStyle w:val="Level2Text"/>
        <w:ind w:left="1440"/>
        <w:rPr>
          <w:ins w:id="609" w:author="Umer" w:date="2020-10-31T23:36:00Z"/>
        </w:rPr>
      </w:pPr>
      <w:ins w:id="610" w:author="Umer" w:date="2020-10-31T23:36:00Z">
        <w:r w:rsidRPr="005F325F">
          <w:rPr>
            <w:b/>
          </w:rPr>
          <w:t>Test Passed:</w:t>
        </w:r>
        <w:r w:rsidRPr="005F325F">
          <w:t xml:space="preserve"> </w:t>
        </w:r>
      </w:ins>
      <w:ins w:id="611" w:author="Umer" w:date="2020-10-31T23:49:00Z">
        <w:r>
          <w:t>The documents must be signed before a user finish making their account and must follow the policy.</w:t>
        </w:r>
      </w:ins>
    </w:p>
    <w:p w14:paraId="7CE2E36C" w14:textId="77777777" w:rsidR="0016485D" w:rsidRPr="00935DD1" w:rsidRDefault="0016485D" w:rsidP="0016485D">
      <w:pPr>
        <w:pStyle w:val="Level2Text"/>
        <w:ind w:left="1440"/>
        <w:rPr>
          <w:rPrChange w:id="612" w:author="Umer" w:date="2020-10-31T23:36:00Z">
            <w:rPr>
              <w:bCs/>
            </w:rPr>
          </w:rPrChange>
        </w:rPr>
      </w:pPr>
      <w:ins w:id="613" w:author="Umer" w:date="2020-10-31T23:36:00Z">
        <w:r w:rsidRPr="005F325F">
          <w:rPr>
            <w:b/>
          </w:rPr>
          <w:t>Test Fail:</w:t>
        </w:r>
        <w:r w:rsidRPr="005F325F">
          <w:t xml:space="preserve"> </w:t>
        </w:r>
      </w:ins>
      <w:ins w:id="614" w:author="Umer" w:date="2020-10-31T23:50:00Z">
        <w:r>
          <w:t>Players do not sign the policy documents and they are able to play the game.</w:t>
        </w:r>
      </w:ins>
    </w:p>
    <w:p w14:paraId="273BA41E" w14:textId="77777777" w:rsidR="0016485D" w:rsidRPr="00BF5F7A" w:rsidRDefault="0016485D" w:rsidP="0016485D">
      <w:pPr>
        <w:pStyle w:val="Level2Text"/>
        <w:rPr>
          <w:b/>
          <w:u w:val="single"/>
        </w:rPr>
      </w:pPr>
      <w:r>
        <w:rPr>
          <w:b/>
          <w:u w:val="single"/>
        </w:rPr>
        <w:t xml:space="preserve">Test#TL1 </w:t>
      </w:r>
    </w:p>
    <w:p w14:paraId="3613CC5F" w14:textId="77777777" w:rsidR="0016485D" w:rsidRPr="002A0B2B" w:rsidRDefault="0016485D" w:rsidP="0016485D">
      <w:pPr>
        <w:pStyle w:val="Level2Text"/>
        <w:ind w:left="1440"/>
        <w:rPr>
          <w:bCs/>
        </w:rPr>
      </w:pPr>
      <w:r w:rsidRPr="00BF5F7A">
        <w:rPr>
          <w:b/>
        </w:rPr>
        <w:t>Description:</w:t>
      </w:r>
      <w:r>
        <w:rPr>
          <w:b/>
        </w:rPr>
        <w:t xml:space="preserve"> </w:t>
      </w:r>
      <w:r>
        <w:rPr>
          <w:bCs/>
        </w:rPr>
        <w:t xml:space="preserve">Legal Test. </w:t>
      </w:r>
      <w:r w:rsidRPr="005F325F">
        <w:rPr>
          <w:bCs/>
        </w:rPr>
        <w:t>Product documentation</w:t>
      </w:r>
      <w:r>
        <w:rPr>
          <w:bCs/>
        </w:rPr>
        <w:t xml:space="preserve"> and legal summary</w:t>
      </w:r>
      <w:r w:rsidRPr="005F325F">
        <w:rPr>
          <w:bCs/>
        </w:rPr>
        <w:t xml:space="preserve"> is submitted to legal team</w:t>
      </w:r>
      <w:r>
        <w:rPr>
          <w:bCs/>
        </w:rPr>
        <w:t>.</w:t>
      </w:r>
    </w:p>
    <w:p w14:paraId="30941834" w14:textId="77777777" w:rsidR="0016485D" w:rsidRPr="008B585C" w:rsidRDefault="0016485D" w:rsidP="0016485D">
      <w:pPr>
        <w:pStyle w:val="Level2Text"/>
        <w:ind w:left="1440"/>
        <w:rPr>
          <w:bCs/>
        </w:rPr>
      </w:pPr>
      <w:r>
        <w:rPr>
          <w:b/>
        </w:rPr>
        <w:t>Test Passed</w:t>
      </w:r>
      <w:r w:rsidRPr="00BF5F7A">
        <w:rPr>
          <w:b/>
        </w:rPr>
        <w:t>:</w:t>
      </w:r>
      <w:r>
        <w:rPr>
          <w:b/>
        </w:rPr>
        <w:t xml:space="preserve"> </w:t>
      </w:r>
      <w:r w:rsidRPr="005F325F">
        <w:rPr>
          <w:bCs/>
        </w:rPr>
        <w:t>Legal team approves the document</w:t>
      </w:r>
    </w:p>
    <w:p w14:paraId="3C714581" w14:textId="77777777" w:rsidR="0016485D" w:rsidRPr="00DE44AC" w:rsidRDefault="0016485D" w:rsidP="0016485D">
      <w:pPr>
        <w:pStyle w:val="Level2Text"/>
        <w:rPr>
          <w:bCs/>
        </w:rPr>
      </w:pPr>
      <w:r>
        <w:rPr>
          <w:b/>
        </w:rPr>
        <w:t>Test Fail</w:t>
      </w:r>
      <w:r w:rsidRPr="00BF5F7A">
        <w:rPr>
          <w:b/>
        </w:rPr>
        <w:t>:</w:t>
      </w:r>
      <w:r>
        <w:t xml:space="preserve"> Legal team does not approve the document</w:t>
      </w:r>
      <w:r>
        <w:rPr>
          <w:bCs/>
        </w:rPr>
        <w:t xml:space="preserve">                                                                                                </w:t>
      </w:r>
    </w:p>
    <w:p w14:paraId="60842BB2" w14:textId="77777777" w:rsidR="0016485D" w:rsidRDefault="0016485D" w:rsidP="0016485D">
      <w:pPr>
        <w:pStyle w:val="Level2Text"/>
        <w:rPr>
          <w:b/>
          <w:u w:val="single"/>
        </w:rPr>
      </w:pPr>
      <w:r>
        <w:rPr>
          <w:b/>
          <w:u w:val="single"/>
        </w:rPr>
        <w:t>Test# TLaF1</w:t>
      </w:r>
    </w:p>
    <w:p w14:paraId="498D3098" w14:textId="77777777" w:rsidR="0016485D" w:rsidRDefault="0016485D" w:rsidP="0016485D">
      <w:pPr>
        <w:pStyle w:val="Level2Text"/>
        <w:ind w:left="1440"/>
        <w:rPr>
          <w:bCs/>
        </w:rPr>
      </w:pPr>
      <w:r>
        <w:rPr>
          <w:b/>
          <w:u w:val="single"/>
        </w:rPr>
        <w:t xml:space="preserve">Description: </w:t>
      </w:r>
      <w:r>
        <w:rPr>
          <w:bCs/>
        </w:rPr>
        <w:t>Check with Board Games 2.0 INC to ensure that most of the standards are being fulfilled regarding any designs or appearance</w:t>
      </w:r>
    </w:p>
    <w:p w14:paraId="488E0465" w14:textId="77777777" w:rsidR="0016485D" w:rsidRDefault="0016485D" w:rsidP="0016485D">
      <w:pPr>
        <w:pStyle w:val="Level2Text"/>
        <w:ind w:left="1440"/>
        <w:rPr>
          <w:bCs/>
        </w:rPr>
      </w:pPr>
      <w:r>
        <w:rPr>
          <w:b/>
          <w:u w:val="single"/>
        </w:rPr>
        <w:t xml:space="preserve">Test passed: </w:t>
      </w:r>
      <w:r>
        <w:rPr>
          <w:bCs/>
        </w:rPr>
        <w:t>95% of the standards are being fulfilled.</w:t>
      </w:r>
    </w:p>
    <w:p w14:paraId="0B4B73FB" w14:textId="77777777" w:rsidR="0016485D" w:rsidRDefault="0016485D" w:rsidP="0016485D">
      <w:pPr>
        <w:pStyle w:val="Level2Text"/>
        <w:ind w:left="1440"/>
        <w:rPr>
          <w:bCs/>
        </w:rPr>
      </w:pPr>
      <w:r>
        <w:rPr>
          <w:b/>
          <w:u w:val="single"/>
        </w:rPr>
        <w:t>Test Failed:</w:t>
      </w:r>
      <w:r>
        <w:rPr>
          <w:bCs/>
        </w:rPr>
        <w:t xml:space="preserve"> less than 95% of the standards are being fulfilled. </w:t>
      </w:r>
    </w:p>
    <w:p w14:paraId="68AD1D20" w14:textId="77777777" w:rsidR="0016485D" w:rsidRDefault="0016485D" w:rsidP="0016485D">
      <w:pPr>
        <w:pStyle w:val="Level2Text"/>
        <w:rPr>
          <w:b/>
          <w:u w:val="single"/>
        </w:rPr>
      </w:pPr>
      <w:r>
        <w:rPr>
          <w:b/>
          <w:u w:val="single"/>
        </w:rPr>
        <w:t>Test# TLaF2</w:t>
      </w:r>
    </w:p>
    <w:p w14:paraId="544356A0" w14:textId="77777777" w:rsidR="0016485D" w:rsidRDefault="0016485D" w:rsidP="0016485D">
      <w:pPr>
        <w:pStyle w:val="Level2Text"/>
        <w:ind w:left="1440"/>
        <w:rPr>
          <w:bCs/>
        </w:rPr>
      </w:pPr>
      <w:r>
        <w:rPr>
          <w:b/>
          <w:u w:val="single"/>
        </w:rPr>
        <w:t xml:space="preserve">Description: </w:t>
      </w:r>
      <w:r>
        <w:rPr>
          <w:bCs/>
        </w:rPr>
        <w:t>The product shall test with a certain group of customers where they will go through the whole process of playing 5 games. Then they will be asked to fill a survey to feel their willingness to play the game again.</w:t>
      </w:r>
    </w:p>
    <w:p w14:paraId="365F1796" w14:textId="77777777" w:rsidR="0016485D" w:rsidRDefault="0016485D" w:rsidP="0016485D">
      <w:pPr>
        <w:pStyle w:val="Level2Text"/>
        <w:ind w:left="1440"/>
        <w:rPr>
          <w:bCs/>
        </w:rPr>
      </w:pPr>
      <w:r>
        <w:rPr>
          <w:b/>
          <w:u w:val="single"/>
        </w:rPr>
        <w:t xml:space="preserve">Test passed: </w:t>
      </w:r>
      <w:r>
        <w:rPr>
          <w:bCs/>
        </w:rPr>
        <w:t>87% or more of the customers say they would like to play it again.</w:t>
      </w:r>
    </w:p>
    <w:p w14:paraId="791898B3" w14:textId="77777777" w:rsidR="0016485D" w:rsidRDefault="0016485D" w:rsidP="0016485D">
      <w:pPr>
        <w:pStyle w:val="Level2Subheading"/>
        <w:ind w:firstLine="720"/>
      </w:pPr>
      <w:r>
        <w:rPr>
          <w:b/>
        </w:rPr>
        <w:t>Test Failed</w:t>
      </w:r>
      <w:r w:rsidRPr="0042643F">
        <w:rPr>
          <w:b/>
        </w:rPr>
        <w:t>:</w:t>
      </w:r>
      <w:r>
        <w:rPr>
          <w:bCs/>
        </w:rPr>
        <w:t xml:space="preserve"> less than 87% of the customers say they would like to play it again</w:t>
      </w:r>
      <w:r w:rsidRPr="0042643F">
        <w:t>.</w:t>
      </w:r>
    </w:p>
    <w:p w14:paraId="3FA7089C" w14:textId="77777777" w:rsidR="0016485D" w:rsidRPr="005F325F" w:rsidRDefault="0016485D" w:rsidP="0016485D">
      <w:pPr>
        <w:pStyle w:val="Level2Text"/>
        <w:rPr>
          <w:b/>
          <w:u w:val="single"/>
        </w:rPr>
      </w:pPr>
      <w:r w:rsidRPr="005F325F">
        <w:rPr>
          <w:b/>
          <w:u w:val="single"/>
        </w:rPr>
        <w:t>Test# T</w:t>
      </w:r>
      <w:r>
        <w:rPr>
          <w:b/>
          <w:u w:val="single"/>
        </w:rPr>
        <w:t>O&amp;E1</w:t>
      </w:r>
    </w:p>
    <w:p w14:paraId="06020CA3" w14:textId="77777777" w:rsidR="0016485D" w:rsidRDefault="0016485D" w:rsidP="0016485D">
      <w:pPr>
        <w:pStyle w:val="Level2Text"/>
        <w:ind w:left="1440"/>
        <w:rPr>
          <w:bCs/>
        </w:rPr>
      </w:pPr>
      <w:r w:rsidRPr="005F325F">
        <w:rPr>
          <w:b/>
        </w:rPr>
        <w:lastRenderedPageBreak/>
        <w:t xml:space="preserve">Description: </w:t>
      </w:r>
      <w:r>
        <w:rPr>
          <w:bCs/>
        </w:rPr>
        <w:t>Download game on iOS device, android device, and desktop device.</w:t>
      </w:r>
    </w:p>
    <w:p w14:paraId="17AB7307" w14:textId="77777777" w:rsidR="0016485D" w:rsidRPr="005F325F" w:rsidRDefault="0016485D" w:rsidP="0016485D">
      <w:pPr>
        <w:pStyle w:val="Level2Text"/>
        <w:ind w:left="1440"/>
      </w:pPr>
      <w:r w:rsidRPr="005F325F">
        <w:rPr>
          <w:b/>
        </w:rPr>
        <w:t>Test Passed:</w:t>
      </w:r>
      <w:r w:rsidRPr="005F325F">
        <w:t xml:space="preserve"> </w:t>
      </w:r>
      <w:r>
        <w:t xml:space="preserve">Able to play game on all 3 platforms </w:t>
      </w:r>
      <w:r w:rsidRPr="005F325F">
        <w:t>.</w:t>
      </w:r>
    </w:p>
    <w:p w14:paraId="276894A8" w14:textId="77777777" w:rsidR="0016485D" w:rsidRPr="00333B1E" w:rsidRDefault="0016485D" w:rsidP="0016485D">
      <w:pPr>
        <w:pStyle w:val="Level2Text"/>
        <w:ind w:left="1440"/>
      </w:pPr>
      <w:r w:rsidRPr="005F325F">
        <w:rPr>
          <w:b/>
        </w:rPr>
        <w:t>Test Fail:</w:t>
      </w:r>
      <w:r w:rsidRPr="005F325F">
        <w:t xml:space="preserve"> </w:t>
      </w:r>
      <w:r>
        <w:t>Unable to play on any of the 3 platforms</w:t>
      </w:r>
      <w:r w:rsidRPr="005F325F">
        <w:t>.</w:t>
      </w:r>
    </w:p>
    <w:p w14:paraId="721BC4F3" w14:textId="77777777" w:rsidR="0016485D" w:rsidRPr="005F325F" w:rsidRDefault="0016485D" w:rsidP="0016485D">
      <w:pPr>
        <w:pStyle w:val="Level2Text"/>
        <w:rPr>
          <w:b/>
          <w:u w:val="single"/>
        </w:rPr>
      </w:pPr>
      <w:r w:rsidRPr="005F325F">
        <w:rPr>
          <w:b/>
          <w:u w:val="single"/>
        </w:rPr>
        <w:t>Test# T</w:t>
      </w:r>
      <w:r>
        <w:rPr>
          <w:b/>
          <w:u w:val="single"/>
        </w:rPr>
        <w:t>O&amp;E2</w:t>
      </w:r>
    </w:p>
    <w:p w14:paraId="2E5F88E7" w14:textId="77777777" w:rsidR="0016485D" w:rsidRDefault="0016485D" w:rsidP="0016485D">
      <w:pPr>
        <w:pStyle w:val="Level2Text"/>
        <w:ind w:left="1440"/>
        <w:rPr>
          <w:bCs/>
        </w:rPr>
      </w:pPr>
      <w:r w:rsidRPr="005F325F">
        <w:rPr>
          <w:b/>
        </w:rPr>
        <w:t xml:space="preserve">Description: </w:t>
      </w:r>
      <w:r>
        <w:rPr>
          <w:bCs/>
        </w:rPr>
        <w:t>Check storage required per device, app should not take up more than 1.3 GB.</w:t>
      </w:r>
    </w:p>
    <w:p w14:paraId="2213CBAE" w14:textId="77777777" w:rsidR="0016485D" w:rsidRPr="005F325F" w:rsidRDefault="0016485D" w:rsidP="0016485D">
      <w:pPr>
        <w:pStyle w:val="Level2Text"/>
        <w:ind w:left="1440"/>
      </w:pPr>
      <w:r w:rsidRPr="005F325F">
        <w:rPr>
          <w:b/>
        </w:rPr>
        <w:t>Test Passed:</w:t>
      </w:r>
      <w:r w:rsidRPr="005F325F">
        <w:t xml:space="preserve"> On completion of 1000 tests, have a success rate of 9</w:t>
      </w:r>
      <w:r>
        <w:t>7</w:t>
      </w:r>
      <w:r w:rsidRPr="005F325F">
        <w:t>% or higher.</w:t>
      </w:r>
    </w:p>
    <w:p w14:paraId="6C7989CE" w14:textId="77777777" w:rsidR="0016485D" w:rsidRDefault="0016485D" w:rsidP="0016485D">
      <w:pPr>
        <w:pStyle w:val="Level2Text"/>
        <w:ind w:left="1440"/>
      </w:pPr>
      <w:r w:rsidRPr="005F325F">
        <w:rPr>
          <w:b/>
        </w:rPr>
        <w:t>Test Fail:</w:t>
      </w:r>
      <w:r w:rsidRPr="005F325F">
        <w:t xml:space="preserve"> On completion of 1000 tests, have a success rate of lower than 9</w:t>
      </w:r>
      <w:r>
        <w:t>7</w:t>
      </w:r>
      <w:r w:rsidRPr="005F325F">
        <w:t>%.</w:t>
      </w:r>
    </w:p>
    <w:p w14:paraId="6D4809E9" w14:textId="77777777" w:rsidR="00EE6DC9" w:rsidRDefault="0016485D"/>
    <w:sectPr w:rsidR="00EE6D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Jimenez, Claudio" w:date="2020-10-03T10:09:00Z" w:initials="JC">
    <w:p w14:paraId="2891C666" w14:textId="77777777" w:rsidR="0016485D" w:rsidRDefault="0016485D" w:rsidP="0016485D">
      <w:pPr>
        <w:pStyle w:val="CommentText"/>
      </w:pPr>
      <w:r>
        <w:rPr>
          <w:rStyle w:val="CommentReference"/>
        </w:rPr>
        <w:annotationRef/>
      </w:r>
      <w:r>
        <w:t>Should we have a monthly subscriber fee?</w:t>
      </w:r>
    </w:p>
  </w:comment>
  <w:comment w:id="16" w:author="Umer" w:date="2020-10-03T18:14:00Z" w:initials="UM">
    <w:p w14:paraId="7B74FC0F" w14:textId="77777777" w:rsidR="0016485D" w:rsidRDefault="0016485D" w:rsidP="0016485D">
      <w:pPr>
        <w:pStyle w:val="CommentText"/>
      </w:pPr>
      <w:r>
        <w:rPr>
          <w:rStyle w:val="CommentReference"/>
        </w:rPr>
        <w:annotationRef/>
      </w:r>
      <w:r>
        <w:t>We could</w:t>
      </w:r>
    </w:p>
  </w:comment>
  <w:comment w:id="17" w:author="Umer" w:date="2020-10-03T18:14:00Z" w:initials="UM">
    <w:p w14:paraId="51F6D6D1" w14:textId="77777777" w:rsidR="0016485D" w:rsidRDefault="0016485D" w:rsidP="0016485D">
      <w:pPr>
        <w:pStyle w:val="CommentText"/>
      </w:pPr>
      <w:r>
        <w:rPr>
          <w:rStyle w:val="CommentReference"/>
        </w:rPr>
        <w:annotationRef/>
      </w:r>
      <w:r>
        <w:t>But I think free to play is better since we can get a lot of people to play</w:t>
      </w:r>
    </w:p>
    <w:p w14:paraId="059BE413" w14:textId="77777777" w:rsidR="0016485D" w:rsidRDefault="0016485D" w:rsidP="0016485D">
      <w:pPr>
        <w:pStyle w:val="CommentText"/>
      </w:pPr>
      <w:r>
        <w:t>And make money through avatars and ads</w:t>
      </w:r>
    </w:p>
    <w:p w14:paraId="48895FB4" w14:textId="77777777" w:rsidR="0016485D" w:rsidRDefault="0016485D" w:rsidP="0016485D">
      <w:pPr>
        <w:pStyle w:val="CommentText"/>
      </w:pPr>
    </w:p>
  </w:comment>
  <w:comment w:id="20" w:author="Jimenez, Claudio" w:date="2020-10-03T10:10:00Z" w:initials="JC">
    <w:p w14:paraId="59295C13" w14:textId="77777777" w:rsidR="0016485D" w:rsidRDefault="0016485D" w:rsidP="0016485D">
      <w:pPr>
        <w:pStyle w:val="CommentText"/>
      </w:pPr>
      <w:r>
        <w:rPr>
          <w:rStyle w:val="CommentReference"/>
        </w:rPr>
        <w:annotationRef/>
      </w:r>
      <w:r>
        <w:t>May be describe more the online game business</w:t>
      </w:r>
    </w:p>
  </w:comment>
  <w:comment w:id="22" w:author="Jimenez, Claudio" w:date="2020-10-03T10:03:00Z" w:initials="JC">
    <w:p w14:paraId="22BE1D05" w14:textId="77777777" w:rsidR="0016485D" w:rsidRDefault="0016485D" w:rsidP="0016485D">
      <w:pPr>
        <w:pStyle w:val="CommentText"/>
      </w:pPr>
      <w:r>
        <w:rPr>
          <w:rStyle w:val="CommentReference"/>
        </w:rPr>
        <w:annotationRef/>
      </w:r>
      <w:r>
        <w:t>May be should i</w:t>
      </w:r>
      <w:r>
        <w:softHyphen/>
        <w:t>nclude business metrics of success Ex. Increase game platform subscribers or increase game revenues.</w:t>
      </w:r>
    </w:p>
  </w:comment>
  <w:comment w:id="24" w:author="Jimenez, Claudio" w:date="2020-10-03T10:04:00Z" w:initials="JC">
    <w:p w14:paraId="726C13AB" w14:textId="77777777" w:rsidR="0016485D" w:rsidRDefault="0016485D" w:rsidP="0016485D">
      <w:pPr>
        <w:pStyle w:val="CommentText"/>
      </w:pPr>
      <w:r>
        <w:rPr>
          <w:rStyle w:val="CommentReference"/>
        </w:rPr>
        <w:annotationRef/>
      </w:r>
      <w:r>
        <w:t>May be should include how are we going to know we achieved those business metrics. Ex increase subscribers by 5% or game revenue by 10%</w:t>
      </w:r>
    </w:p>
  </w:comment>
  <w:comment w:id="28" w:author="Jimenez, Claudio" w:date="2020-10-03T10:26:00Z" w:initials="JC">
    <w:p w14:paraId="373B7292" w14:textId="77777777" w:rsidR="0016485D" w:rsidRDefault="0016485D" w:rsidP="0016485D">
      <w:pPr>
        <w:pStyle w:val="CommentText"/>
      </w:pPr>
      <w:r>
        <w:rPr>
          <w:rStyle w:val="CommentReference"/>
        </w:rPr>
        <w:annotationRef/>
      </w:r>
      <w:r>
        <w:t>There could be other online tic-tac-toe games also, what makes ours better and more fun?</w:t>
      </w:r>
    </w:p>
  </w:comment>
  <w:comment w:id="29" w:author="Raza, Syed S" w:date="2020-10-03T12:29:00Z" w:initials="RSS">
    <w:p w14:paraId="7EA710CB" w14:textId="77777777" w:rsidR="0016485D" w:rsidRDefault="0016485D" w:rsidP="0016485D">
      <w:pPr>
        <w:pStyle w:val="CommentText"/>
      </w:pPr>
      <w:r>
        <w:rPr>
          <w:rStyle w:val="CommentReference"/>
        </w:rPr>
        <w:annotationRef/>
      </w:r>
      <w:r>
        <w:t xml:space="preserve">Good point, added some stuff </w:t>
      </w:r>
    </w:p>
  </w:comment>
  <w:comment w:id="30" w:author="Raza, Syed S" w:date="2020-10-03T15:59:00Z" w:initials="RSS">
    <w:p w14:paraId="6A3C4011" w14:textId="77777777" w:rsidR="0016485D" w:rsidRDefault="0016485D" w:rsidP="0016485D">
      <w:pPr>
        <w:pStyle w:val="CommentText"/>
      </w:pPr>
      <w:r>
        <w:rPr>
          <w:rStyle w:val="CommentReference"/>
        </w:rPr>
        <w:annotationRef/>
      </w:r>
      <w:r>
        <w:t xml:space="preserve">Actually for this, that point would probably full under the competing products option </w:t>
      </w:r>
    </w:p>
    <w:p w14:paraId="2472C3FD" w14:textId="77777777" w:rsidR="0016485D" w:rsidRDefault="0016485D" w:rsidP="0016485D">
      <w:pPr>
        <w:pStyle w:val="CommentText"/>
      </w:pPr>
    </w:p>
  </w:comment>
  <w:comment w:id="31" w:author="Jimenez, Claudio" w:date="2020-10-03T18:14:00Z" w:initials="JC">
    <w:p w14:paraId="61D58565" w14:textId="77777777" w:rsidR="0016485D" w:rsidRDefault="0016485D" w:rsidP="0016485D">
      <w:pPr>
        <w:pStyle w:val="CommentText"/>
      </w:pPr>
      <w:r>
        <w:rPr>
          <w:rStyle w:val="CommentReference"/>
        </w:rPr>
        <w:annotationRef/>
      </w:r>
    </w:p>
  </w:comment>
  <w:comment w:id="72" w:author="Jimenez, Claudio" w:date="2020-10-30T11:45:00Z" w:initials="JC">
    <w:p w14:paraId="576B4E47" w14:textId="77777777" w:rsidR="0016485D" w:rsidRDefault="0016485D" w:rsidP="0016485D">
      <w:pPr>
        <w:pStyle w:val="CommentText"/>
      </w:pPr>
      <w:r>
        <w:rPr>
          <w:rStyle w:val="CommentReference"/>
        </w:rPr>
        <w:annotationRef/>
      </w:r>
      <w:r>
        <w:t>Change figure #</w:t>
      </w:r>
    </w:p>
  </w:comment>
  <w:comment w:id="370" w:author="Jimenez, Claudio" w:date="2020-10-24T12:35:00Z" w:initials="JC">
    <w:p w14:paraId="4AA6EAC9" w14:textId="77777777" w:rsidR="0016485D" w:rsidRDefault="0016485D" w:rsidP="0016485D">
      <w:pPr>
        <w:pStyle w:val="CommentText"/>
      </w:pPr>
      <w:r>
        <w:rPr>
          <w:rStyle w:val="CommentReference"/>
        </w:rPr>
        <w:annotationRef/>
      </w:r>
      <w:r>
        <w:t>Yes we need</w:t>
      </w:r>
    </w:p>
  </w:comment>
  <w:comment w:id="372" w:author="Jimenez, Claudio" w:date="2020-10-24T12:35:00Z" w:initials="JC">
    <w:p w14:paraId="0089F791" w14:textId="77777777" w:rsidR="0016485D" w:rsidRDefault="0016485D" w:rsidP="0016485D">
      <w:pPr>
        <w:pStyle w:val="CommentText"/>
      </w:pPr>
      <w:r>
        <w:rPr>
          <w:rStyle w:val="CommentReference"/>
        </w:rPr>
        <w:annotationRef/>
      </w:r>
      <w:r>
        <w:t>Yes we need</w:t>
      </w:r>
    </w:p>
  </w:comment>
  <w:comment w:id="377" w:author="Jimenez, Claudio" w:date="2020-10-24T12:36:00Z" w:initials="JC">
    <w:p w14:paraId="47EB2149" w14:textId="77777777" w:rsidR="0016485D" w:rsidRDefault="0016485D" w:rsidP="0016485D">
      <w:pPr>
        <w:pStyle w:val="CommentText"/>
      </w:pPr>
      <w:r>
        <w:rPr>
          <w:rStyle w:val="CommentReference"/>
        </w:rPr>
        <w:annotationRef/>
      </w:r>
      <w:r>
        <w:t>Yes we need</w:t>
      </w:r>
    </w:p>
  </w:comment>
  <w:comment w:id="380" w:author="Jimenez, Claudio" w:date="2020-10-24T12:36:00Z" w:initials="JC">
    <w:p w14:paraId="2268BC6C" w14:textId="77777777" w:rsidR="0016485D" w:rsidRDefault="0016485D" w:rsidP="0016485D">
      <w:pPr>
        <w:pStyle w:val="CommentText"/>
      </w:pPr>
      <w:r>
        <w:rPr>
          <w:rStyle w:val="CommentReference"/>
        </w:rPr>
        <w:annotationRef/>
      </w:r>
      <w:r>
        <w:t>Yes we need</w:t>
      </w:r>
    </w:p>
  </w:comment>
  <w:comment w:id="382" w:author="Jimenez, Claudio" w:date="2020-10-24T12:36:00Z" w:initials="JC">
    <w:p w14:paraId="27114471" w14:textId="77777777" w:rsidR="0016485D" w:rsidRDefault="0016485D" w:rsidP="0016485D">
      <w:pPr>
        <w:pStyle w:val="CommentText"/>
      </w:pPr>
      <w:r>
        <w:rPr>
          <w:rStyle w:val="CommentReference"/>
        </w:rPr>
        <w:annotationRef/>
      </w:r>
      <w:r>
        <w:t>Yes we need</w:t>
      </w:r>
    </w:p>
  </w:comment>
  <w:comment w:id="384" w:author="Jimenez, Claudio" w:date="2020-10-24T12:36:00Z" w:initials="JC">
    <w:p w14:paraId="5C7B6848" w14:textId="77777777" w:rsidR="0016485D" w:rsidRDefault="0016485D" w:rsidP="0016485D">
      <w:pPr>
        <w:pStyle w:val="CommentText"/>
      </w:pPr>
      <w:r>
        <w:rPr>
          <w:rStyle w:val="CommentReference"/>
        </w:rPr>
        <w:annotationRef/>
      </w:r>
      <w:r>
        <w:t>Yes we need</w:t>
      </w:r>
    </w:p>
  </w:comment>
  <w:comment w:id="386" w:author="Jimenez, Claudio" w:date="2020-10-24T12:38:00Z" w:initials="JC">
    <w:p w14:paraId="055C8C12" w14:textId="77777777" w:rsidR="0016485D" w:rsidRDefault="0016485D" w:rsidP="0016485D">
      <w:pPr>
        <w:pStyle w:val="CommentText"/>
      </w:pPr>
      <w:r>
        <w:rPr>
          <w:rStyle w:val="CommentReference"/>
        </w:rPr>
        <w:annotationRef/>
      </w:r>
      <w:r>
        <w:t>Not applicable</w:t>
      </w:r>
    </w:p>
  </w:comment>
  <w:comment w:id="389" w:author="Jimenez, Claudio" w:date="2020-10-24T12:38:00Z" w:initials="JC">
    <w:p w14:paraId="4A762FF5" w14:textId="77777777" w:rsidR="0016485D" w:rsidRDefault="0016485D" w:rsidP="0016485D">
      <w:pPr>
        <w:pStyle w:val="CommentText"/>
      </w:pPr>
      <w:r>
        <w:rPr>
          <w:rStyle w:val="CommentReference"/>
        </w:rPr>
        <w:annotationRef/>
      </w:r>
      <w:r>
        <w:t>Yes we need</w:t>
      </w:r>
    </w:p>
  </w:comment>
  <w:comment w:id="391" w:author="Jimenez, Claudio" w:date="2020-10-24T12:38:00Z" w:initials="JC">
    <w:p w14:paraId="331AA44B" w14:textId="77777777" w:rsidR="0016485D" w:rsidRDefault="0016485D" w:rsidP="0016485D">
      <w:pPr>
        <w:pStyle w:val="CommentText"/>
      </w:pPr>
      <w:r>
        <w:rPr>
          <w:rStyle w:val="CommentReference"/>
        </w:rPr>
        <w:annotationRef/>
      </w:r>
      <w:r>
        <w:t>Yes we need</w:t>
      </w:r>
    </w:p>
  </w:comment>
  <w:comment w:id="393" w:author="Jimenez, Claudio" w:date="2020-10-24T12:39:00Z" w:initials="JC">
    <w:p w14:paraId="201DA65E" w14:textId="77777777" w:rsidR="0016485D" w:rsidRDefault="0016485D" w:rsidP="0016485D">
      <w:pPr>
        <w:pStyle w:val="CommentText"/>
      </w:pPr>
      <w:r>
        <w:rPr>
          <w:rStyle w:val="CommentReference"/>
        </w:rPr>
        <w:annotationRef/>
      </w:r>
      <w:r>
        <w:t>Yes we need</w:t>
      </w:r>
    </w:p>
  </w:comment>
  <w:comment w:id="395" w:author="Jimenez, Claudio" w:date="2020-10-24T12:39:00Z" w:initials="JC">
    <w:p w14:paraId="2C8424D0" w14:textId="77777777" w:rsidR="0016485D" w:rsidRDefault="0016485D" w:rsidP="0016485D">
      <w:pPr>
        <w:pStyle w:val="CommentText"/>
      </w:pPr>
      <w:r>
        <w:rPr>
          <w:rStyle w:val="CommentReference"/>
        </w:rPr>
        <w:annotationRef/>
      </w:r>
      <w:r>
        <w:t>Yes we need</w:t>
      </w:r>
    </w:p>
  </w:comment>
  <w:comment w:id="397" w:author="Jimenez, Claudio" w:date="2020-10-24T12:39:00Z" w:initials="JC">
    <w:p w14:paraId="64851009" w14:textId="77777777" w:rsidR="0016485D" w:rsidRDefault="0016485D" w:rsidP="0016485D">
      <w:pPr>
        <w:pStyle w:val="CommentText"/>
      </w:pPr>
      <w:r>
        <w:rPr>
          <w:rStyle w:val="CommentReference"/>
        </w:rPr>
        <w:annotationRef/>
      </w:r>
      <w:r>
        <w:t>Yes we need</w:t>
      </w:r>
    </w:p>
  </w:comment>
  <w:comment w:id="399" w:author="Jimenez, Claudio" w:date="2020-10-24T12:39:00Z" w:initials="JC">
    <w:p w14:paraId="5FC50641" w14:textId="77777777" w:rsidR="0016485D" w:rsidRDefault="0016485D" w:rsidP="0016485D">
      <w:pPr>
        <w:pStyle w:val="CommentText"/>
      </w:pPr>
      <w:r>
        <w:rPr>
          <w:rStyle w:val="CommentReference"/>
        </w:rPr>
        <w:annotationRef/>
      </w:r>
      <w:r>
        <w:t>Yes we need</w:t>
      </w:r>
    </w:p>
  </w:comment>
  <w:comment w:id="406" w:author="Jimenez, Claudio" w:date="2020-10-24T12:40:00Z" w:initials="JC">
    <w:p w14:paraId="248DD56A" w14:textId="77777777" w:rsidR="0016485D" w:rsidRDefault="0016485D" w:rsidP="0016485D">
      <w:pPr>
        <w:pStyle w:val="CommentText"/>
      </w:pPr>
      <w:r>
        <w:rPr>
          <w:rStyle w:val="CommentReference"/>
        </w:rPr>
        <w:annotationRef/>
      </w:r>
      <w:r>
        <w:t>Yes we need</w:t>
      </w:r>
    </w:p>
  </w:comment>
  <w:comment w:id="427" w:author="Jimenez, Claudio" w:date="2020-10-24T12:41:00Z" w:initials="JC">
    <w:p w14:paraId="70410943" w14:textId="77777777" w:rsidR="0016485D" w:rsidRDefault="0016485D" w:rsidP="0016485D">
      <w:pPr>
        <w:pStyle w:val="CommentText"/>
      </w:pPr>
      <w:r>
        <w:rPr>
          <w:rStyle w:val="CommentReference"/>
        </w:rPr>
        <w:annotationRef/>
      </w:r>
      <w:r>
        <w:t>Yes we need</w:t>
      </w:r>
    </w:p>
  </w:comment>
  <w:comment w:id="431" w:author="Jimenez, Claudio" w:date="2020-10-24T12:41:00Z" w:initials="JC">
    <w:p w14:paraId="0A0D53AB" w14:textId="77777777" w:rsidR="0016485D" w:rsidRDefault="0016485D" w:rsidP="0016485D">
      <w:pPr>
        <w:pStyle w:val="CommentText"/>
      </w:pPr>
      <w:r>
        <w:rPr>
          <w:rStyle w:val="CommentReference"/>
        </w:rPr>
        <w:annotationRef/>
      </w:r>
      <w:r>
        <w:t>????</w:t>
      </w:r>
    </w:p>
  </w:comment>
  <w:comment w:id="442" w:author="Jimenez, Claudio" w:date="2020-10-24T12:41:00Z" w:initials="JC">
    <w:p w14:paraId="3C4F7235" w14:textId="77777777" w:rsidR="0016485D" w:rsidRDefault="0016485D" w:rsidP="0016485D">
      <w:pPr>
        <w:pStyle w:val="CommentText"/>
      </w:pPr>
      <w:r>
        <w:rPr>
          <w:rStyle w:val="CommentReference"/>
        </w:rPr>
        <w:annotationRef/>
      </w:r>
      <w:r>
        <w:t>Yes we need</w:t>
      </w:r>
    </w:p>
  </w:comment>
  <w:comment w:id="446" w:author="Jimenez, Claudio" w:date="2020-10-24T12:42:00Z" w:initials="JC">
    <w:p w14:paraId="4EDD1FBD" w14:textId="77777777" w:rsidR="0016485D" w:rsidRDefault="0016485D" w:rsidP="0016485D">
      <w:pPr>
        <w:pStyle w:val="CommentText"/>
      </w:pPr>
      <w:r>
        <w:rPr>
          <w:rStyle w:val="CommentReference"/>
        </w:rPr>
        <w:annotationRef/>
      </w:r>
      <w:r>
        <w:t>????</w:t>
      </w:r>
    </w:p>
  </w:comment>
  <w:comment w:id="448" w:author="Raza, Syed S" w:date="2020-10-24T17:04:00Z" w:initials="RSS">
    <w:p w14:paraId="14177040" w14:textId="77777777" w:rsidR="0016485D" w:rsidRDefault="0016485D" w:rsidP="0016485D">
      <w:pPr>
        <w:pStyle w:val="CommentText"/>
      </w:pPr>
      <w:r>
        <w:rPr>
          <w:rStyle w:val="CommentReference"/>
        </w:rPr>
        <w:annotationRef/>
      </w:r>
      <w:r>
        <w:t>Nope no need</w:t>
      </w:r>
    </w:p>
  </w:comment>
  <w:comment w:id="453" w:author="Jimenez, Claudio" w:date="2020-10-24T12:43:00Z" w:initials="JC">
    <w:p w14:paraId="623A11E0" w14:textId="77777777" w:rsidR="0016485D" w:rsidRDefault="0016485D" w:rsidP="0016485D">
      <w:pPr>
        <w:pStyle w:val="CommentText"/>
      </w:pPr>
      <w:r>
        <w:rPr>
          <w:rStyle w:val="CommentReference"/>
        </w:rPr>
        <w:annotationRef/>
      </w:r>
      <w:r>
        <w:t>?????</w:t>
      </w:r>
    </w:p>
  </w:comment>
  <w:comment w:id="470" w:author="Jimenez, Claudio" w:date="2020-10-24T12:43:00Z" w:initials="JC">
    <w:p w14:paraId="68CCBB47" w14:textId="77777777" w:rsidR="0016485D" w:rsidRDefault="0016485D" w:rsidP="0016485D">
      <w:pPr>
        <w:pStyle w:val="CommentText"/>
      </w:pPr>
      <w:r>
        <w:rPr>
          <w:rStyle w:val="CommentReference"/>
        </w:rPr>
        <w:annotationRef/>
      </w:r>
      <w:r>
        <w:t>May be not</w:t>
      </w:r>
    </w:p>
  </w:comment>
  <w:comment w:id="486" w:author="Jimenez, Claudio" w:date="2020-10-24T12:43:00Z" w:initials="JC">
    <w:p w14:paraId="11398B22" w14:textId="77777777" w:rsidR="0016485D" w:rsidRDefault="0016485D" w:rsidP="0016485D">
      <w:pPr>
        <w:pStyle w:val="CommentText"/>
      </w:pPr>
      <w:r>
        <w:rPr>
          <w:rStyle w:val="CommentReference"/>
        </w:rPr>
        <w:annotationRef/>
      </w:r>
      <w:r>
        <w:t xml:space="preserve">Yes we need since the game is distributed globally </w:t>
      </w:r>
    </w:p>
  </w:comment>
  <w:comment w:id="489" w:author="Jimenez, Claudio" w:date="2020-10-24T12:44:00Z" w:initials="JC">
    <w:p w14:paraId="679B3FE3" w14:textId="77777777" w:rsidR="0016485D" w:rsidRDefault="0016485D" w:rsidP="0016485D">
      <w:pPr>
        <w:pStyle w:val="CommentText"/>
      </w:pPr>
      <w:r>
        <w:rPr>
          <w:rStyle w:val="CommentReference"/>
        </w:rPr>
        <w:annotationRef/>
      </w:r>
      <w:r>
        <w:t>May be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91C666" w15:done="1"/>
  <w15:commentEx w15:paraId="7B74FC0F" w15:paraIdParent="2891C666" w15:done="1"/>
  <w15:commentEx w15:paraId="48895FB4" w15:paraIdParent="2891C666" w15:done="1"/>
  <w15:commentEx w15:paraId="59295C13" w15:done="0"/>
  <w15:commentEx w15:paraId="22BE1D05" w15:done="0"/>
  <w15:commentEx w15:paraId="726C13AB" w15:done="0"/>
  <w15:commentEx w15:paraId="373B7292" w15:done="1"/>
  <w15:commentEx w15:paraId="7EA710CB" w15:paraIdParent="373B7292" w15:done="1"/>
  <w15:commentEx w15:paraId="2472C3FD" w15:paraIdParent="373B7292" w15:done="1"/>
  <w15:commentEx w15:paraId="61D58565" w15:paraIdParent="373B7292" w15:done="0"/>
  <w15:commentEx w15:paraId="576B4E47" w15:done="0"/>
  <w15:commentEx w15:paraId="4AA6EAC9" w15:done="0"/>
  <w15:commentEx w15:paraId="0089F791" w15:done="0"/>
  <w15:commentEx w15:paraId="47EB2149" w15:done="0"/>
  <w15:commentEx w15:paraId="2268BC6C" w15:done="0"/>
  <w15:commentEx w15:paraId="27114471" w15:done="0"/>
  <w15:commentEx w15:paraId="5C7B6848" w15:done="0"/>
  <w15:commentEx w15:paraId="055C8C12" w15:done="0"/>
  <w15:commentEx w15:paraId="4A762FF5" w15:done="0"/>
  <w15:commentEx w15:paraId="331AA44B" w15:done="0"/>
  <w15:commentEx w15:paraId="201DA65E" w15:done="0"/>
  <w15:commentEx w15:paraId="2C8424D0" w15:done="0"/>
  <w15:commentEx w15:paraId="64851009" w15:done="0"/>
  <w15:commentEx w15:paraId="5FC50641" w15:done="0"/>
  <w15:commentEx w15:paraId="248DD56A" w15:done="0"/>
  <w15:commentEx w15:paraId="70410943" w15:done="0"/>
  <w15:commentEx w15:paraId="0A0D53AB" w15:done="0"/>
  <w15:commentEx w15:paraId="3C4F7235" w15:done="0"/>
  <w15:commentEx w15:paraId="4EDD1FBD" w15:done="0"/>
  <w15:commentEx w15:paraId="14177040" w15:done="0"/>
  <w15:commentEx w15:paraId="623A11E0" w15:done="0"/>
  <w15:commentEx w15:paraId="68CCBB47" w15:done="0"/>
  <w15:commentEx w15:paraId="11398B22" w15:done="0"/>
  <w15:commentEx w15:paraId="679B3F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2CC4D" w16cex:dateUtc="2020-10-03T15:09:00Z"/>
  <w16cex:commentExtensible w16cex:durableId="23233DEF" w16cex:dateUtc="2020-10-03T23:14:00Z"/>
  <w16cex:commentExtensible w16cex:durableId="23233DFB" w16cex:dateUtc="2020-10-03T23:14:00Z"/>
  <w16cex:commentExtensible w16cex:durableId="2322CC94" w16cex:dateUtc="2020-10-03T15:10:00Z"/>
  <w16cex:commentExtensible w16cex:durableId="2322CAE8" w16cex:dateUtc="2020-10-03T15:03:00Z"/>
  <w16cex:commentExtensible w16cex:durableId="2322CB2D" w16cex:dateUtc="2020-10-03T15:04:00Z"/>
  <w16cex:commentExtensible w16cex:durableId="2322D04B" w16cex:dateUtc="2020-10-03T15:26:00Z"/>
  <w16cex:commentExtensible w16cex:durableId="2322ED2A" w16cex:dateUtc="2020-10-03T17:29:00Z"/>
  <w16cex:commentExtensible w16cex:durableId="23231E6E" w16cex:dateUtc="2020-10-03T20:59:00Z"/>
  <w16cex:commentExtensible w16cex:durableId="23233E03" w16cex:dateUtc="2020-10-03T23:14:00Z"/>
  <w16cex:commentExtensible w16cex:durableId="23467B43" w16cex:dateUtc="2020-10-30T16:45:00Z"/>
  <w16cex:commentExtensible w16cex:durableId="233E9E02" w16cex:dateUtc="2020-10-24T17:35:00Z"/>
  <w16cex:commentExtensible w16cex:durableId="233E9E29" w16cex:dateUtc="2020-10-24T17:35:00Z"/>
  <w16cex:commentExtensible w16cex:durableId="233E9E3A" w16cex:dateUtc="2020-10-24T17:36:00Z"/>
  <w16cex:commentExtensible w16cex:durableId="233E9E4F" w16cex:dateUtc="2020-10-24T17:36:00Z"/>
  <w16cex:commentExtensible w16cex:durableId="233E9E58" w16cex:dateUtc="2020-10-24T17:36:00Z"/>
  <w16cex:commentExtensible w16cex:durableId="233E9E6B" w16cex:dateUtc="2020-10-24T17:36:00Z"/>
  <w16cex:commentExtensible w16cex:durableId="233E9EB4" w16cex:dateUtc="2020-10-24T17:38:00Z"/>
  <w16cex:commentExtensible w16cex:durableId="233E9ECF" w16cex:dateUtc="2020-10-24T17:38:00Z"/>
  <w16cex:commentExtensible w16cex:durableId="233E9EE2" w16cex:dateUtc="2020-10-24T17:38:00Z"/>
  <w16cex:commentExtensible w16cex:durableId="233E9EF0" w16cex:dateUtc="2020-10-24T17:39:00Z"/>
  <w16cex:commentExtensible w16cex:durableId="233E9EFC" w16cex:dateUtc="2020-10-24T17:39:00Z"/>
  <w16cex:commentExtensible w16cex:durableId="233E9F0A" w16cex:dateUtc="2020-10-24T17:39:00Z"/>
  <w16cex:commentExtensible w16cex:durableId="233E9F15" w16cex:dateUtc="2020-10-24T17:39:00Z"/>
  <w16cex:commentExtensible w16cex:durableId="233E9F38" w16cex:dateUtc="2020-10-24T17:40:00Z"/>
  <w16cex:commentExtensible w16cex:durableId="233E9F5C" w16cex:dateUtc="2020-10-24T17:41:00Z"/>
  <w16cex:commentExtensible w16cex:durableId="233E9F70" w16cex:dateUtc="2020-10-24T17:41:00Z"/>
  <w16cex:commentExtensible w16cex:durableId="233E9F84" w16cex:dateUtc="2020-10-24T17:41:00Z"/>
  <w16cex:commentExtensible w16cex:durableId="233E9FA9" w16cex:dateUtc="2020-10-24T17:42:00Z"/>
  <w16cex:commentExtensible w16cex:durableId="233EDD27" w16cex:dateUtc="2020-10-24T22:04:00Z"/>
  <w16cex:commentExtensible w16cex:durableId="233E9FE5" w16cex:dateUtc="2020-10-24T17:43:00Z"/>
  <w16cex:commentExtensible w16cex:durableId="233E9FF6" w16cex:dateUtc="2020-10-24T17:43:00Z"/>
  <w16cex:commentExtensible w16cex:durableId="233EA000" w16cex:dateUtc="2020-10-24T17:43:00Z"/>
  <w16cex:commentExtensible w16cex:durableId="233EA029" w16cex:dateUtc="2020-10-24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1C666" w16cid:durableId="2322CC4D"/>
  <w16cid:commentId w16cid:paraId="7B74FC0F" w16cid:durableId="23233DEF"/>
  <w16cid:commentId w16cid:paraId="48895FB4" w16cid:durableId="23233DFB"/>
  <w16cid:commentId w16cid:paraId="59295C13" w16cid:durableId="2322CC94"/>
  <w16cid:commentId w16cid:paraId="22BE1D05" w16cid:durableId="2322CAE8"/>
  <w16cid:commentId w16cid:paraId="726C13AB" w16cid:durableId="2322CB2D"/>
  <w16cid:commentId w16cid:paraId="373B7292" w16cid:durableId="2322D04B"/>
  <w16cid:commentId w16cid:paraId="7EA710CB" w16cid:durableId="2322ED2A"/>
  <w16cid:commentId w16cid:paraId="2472C3FD" w16cid:durableId="23231E6E"/>
  <w16cid:commentId w16cid:paraId="61D58565" w16cid:durableId="23233E03"/>
  <w16cid:commentId w16cid:paraId="576B4E47" w16cid:durableId="23467B43"/>
  <w16cid:commentId w16cid:paraId="4AA6EAC9" w16cid:durableId="233E9E02"/>
  <w16cid:commentId w16cid:paraId="0089F791" w16cid:durableId="233E9E29"/>
  <w16cid:commentId w16cid:paraId="47EB2149" w16cid:durableId="233E9E3A"/>
  <w16cid:commentId w16cid:paraId="2268BC6C" w16cid:durableId="233E9E4F"/>
  <w16cid:commentId w16cid:paraId="27114471" w16cid:durableId="233E9E58"/>
  <w16cid:commentId w16cid:paraId="5C7B6848" w16cid:durableId="233E9E6B"/>
  <w16cid:commentId w16cid:paraId="055C8C12" w16cid:durableId="233E9EB4"/>
  <w16cid:commentId w16cid:paraId="4A762FF5" w16cid:durableId="233E9ECF"/>
  <w16cid:commentId w16cid:paraId="331AA44B" w16cid:durableId="233E9EE2"/>
  <w16cid:commentId w16cid:paraId="201DA65E" w16cid:durableId="233E9EF0"/>
  <w16cid:commentId w16cid:paraId="2C8424D0" w16cid:durableId="233E9EFC"/>
  <w16cid:commentId w16cid:paraId="64851009" w16cid:durableId="233E9F0A"/>
  <w16cid:commentId w16cid:paraId="5FC50641" w16cid:durableId="233E9F15"/>
  <w16cid:commentId w16cid:paraId="248DD56A" w16cid:durableId="233E9F38"/>
  <w16cid:commentId w16cid:paraId="70410943" w16cid:durableId="233E9F5C"/>
  <w16cid:commentId w16cid:paraId="0A0D53AB" w16cid:durableId="233E9F70"/>
  <w16cid:commentId w16cid:paraId="3C4F7235" w16cid:durableId="233E9F84"/>
  <w16cid:commentId w16cid:paraId="4EDD1FBD" w16cid:durableId="233E9FA9"/>
  <w16cid:commentId w16cid:paraId="14177040" w16cid:durableId="233EDD27"/>
  <w16cid:commentId w16cid:paraId="623A11E0" w16cid:durableId="233E9FE5"/>
  <w16cid:commentId w16cid:paraId="68CCBB47" w16cid:durableId="233E9FF6"/>
  <w16cid:commentId w16cid:paraId="11398B22" w16cid:durableId="233EA000"/>
  <w16cid:commentId w16cid:paraId="679B3FE3" w16cid:durableId="233EA0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Regular">
    <w:altName w:val="Arial"/>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CenturyCdITCTT-Light">
    <w:altName w:val="Courier New"/>
    <w:charset w:val="00"/>
    <w:family w:val="auto"/>
    <w:pitch w:val="variable"/>
    <w:sig w:usb0="00000000" w:usb1="00000000" w:usb2="00000000" w:usb3="00000000" w:csb0="00000001" w:csb1="00000000"/>
  </w:font>
  <w:font w:name="Tekton Oblique">
    <w:altName w:val="Courier New"/>
    <w:charset w:val="00"/>
    <w:family w:val="auto"/>
    <w:pitch w:val="variable"/>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68D"/>
    <w:multiLevelType w:val="hybridMultilevel"/>
    <w:tmpl w:val="AC167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D07ED"/>
    <w:multiLevelType w:val="hybridMultilevel"/>
    <w:tmpl w:val="7D3A783C"/>
    <w:lvl w:ilvl="0" w:tplc="EF88F626">
      <w:start w:val="1"/>
      <w:numFmt w:val="decimal"/>
      <w:lvlText w:val="%1."/>
      <w:lvlJc w:val="left"/>
      <w:pPr>
        <w:tabs>
          <w:tab w:val="num" w:pos="720"/>
        </w:tabs>
        <w:ind w:left="720" w:hanging="360"/>
      </w:pPr>
    </w:lvl>
    <w:lvl w:ilvl="1" w:tplc="DBB6526C">
      <w:start w:val="1"/>
      <w:numFmt w:val="decimal"/>
      <w:lvlText w:val="%2."/>
      <w:lvlJc w:val="left"/>
      <w:pPr>
        <w:tabs>
          <w:tab w:val="num" w:pos="1440"/>
        </w:tabs>
        <w:ind w:left="1440" w:hanging="360"/>
      </w:pPr>
    </w:lvl>
    <w:lvl w:ilvl="2" w:tplc="7FFAFC3C" w:tentative="1">
      <w:start w:val="1"/>
      <w:numFmt w:val="decimal"/>
      <w:lvlText w:val="%3."/>
      <w:lvlJc w:val="left"/>
      <w:pPr>
        <w:tabs>
          <w:tab w:val="num" w:pos="2160"/>
        </w:tabs>
        <w:ind w:left="2160" w:hanging="360"/>
      </w:pPr>
    </w:lvl>
    <w:lvl w:ilvl="3" w:tplc="51105F5C" w:tentative="1">
      <w:start w:val="1"/>
      <w:numFmt w:val="decimal"/>
      <w:lvlText w:val="%4."/>
      <w:lvlJc w:val="left"/>
      <w:pPr>
        <w:tabs>
          <w:tab w:val="num" w:pos="2880"/>
        </w:tabs>
        <w:ind w:left="2880" w:hanging="360"/>
      </w:pPr>
    </w:lvl>
    <w:lvl w:ilvl="4" w:tplc="B82E673C" w:tentative="1">
      <w:start w:val="1"/>
      <w:numFmt w:val="decimal"/>
      <w:lvlText w:val="%5."/>
      <w:lvlJc w:val="left"/>
      <w:pPr>
        <w:tabs>
          <w:tab w:val="num" w:pos="3600"/>
        </w:tabs>
        <w:ind w:left="3600" w:hanging="360"/>
      </w:pPr>
    </w:lvl>
    <w:lvl w:ilvl="5" w:tplc="D72094D6" w:tentative="1">
      <w:start w:val="1"/>
      <w:numFmt w:val="decimal"/>
      <w:lvlText w:val="%6."/>
      <w:lvlJc w:val="left"/>
      <w:pPr>
        <w:tabs>
          <w:tab w:val="num" w:pos="4320"/>
        </w:tabs>
        <w:ind w:left="4320" w:hanging="360"/>
      </w:pPr>
    </w:lvl>
    <w:lvl w:ilvl="6" w:tplc="82906394" w:tentative="1">
      <w:start w:val="1"/>
      <w:numFmt w:val="decimal"/>
      <w:lvlText w:val="%7."/>
      <w:lvlJc w:val="left"/>
      <w:pPr>
        <w:tabs>
          <w:tab w:val="num" w:pos="5040"/>
        </w:tabs>
        <w:ind w:left="5040" w:hanging="360"/>
      </w:pPr>
    </w:lvl>
    <w:lvl w:ilvl="7" w:tplc="8102C216" w:tentative="1">
      <w:start w:val="1"/>
      <w:numFmt w:val="decimal"/>
      <w:lvlText w:val="%8."/>
      <w:lvlJc w:val="left"/>
      <w:pPr>
        <w:tabs>
          <w:tab w:val="num" w:pos="5760"/>
        </w:tabs>
        <w:ind w:left="5760" w:hanging="360"/>
      </w:pPr>
    </w:lvl>
    <w:lvl w:ilvl="8" w:tplc="4FF83A28" w:tentative="1">
      <w:start w:val="1"/>
      <w:numFmt w:val="decimal"/>
      <w:lvlText w:val="%9."/>
      <w:lvlJc w:val="left"/>
      <w:pPr>
        <w:tabs>
          <w:tab w:val="num" w:pos="6480"/>
        </w:tabs>
        <w:ind w:left="6480" w:hanging="360"/>
      </w:pPr>
    </w:lvl>
  </w:abstractNum>
  <w:abstractNum w:abstractNumId="3" w15:restartNumberingAfterBreak="0">
    <w:nsid w:val="0F6A0134"/>
    <w:multiLevelType w:val="hybridMultilevel"/>
    <w:tmpl w:val="CCD47152"/>
    <w:lvl w:ilvl="0" w:tplc="A2BCA60E">
      <w:start w:val="1"/>
      <w:numFmt w:val="decimal"/>
      <w:lvlText w:val="%1."/>
      <w:lvlJc w:val="left"/>
      <w:pPr>
        <w:tabs>
          <w:tab w:val="num" w:pos="720"/>
        </w:tabs>
        <w:ind w:left="720" w:hanging="360"/>
      </w:pPr>
    </w:lvl>
    <w:lvl w:ilvl="1" w:tplc="E826B19E">
      <w:start w:val="1"/>
      <w:numFmt w:val="decimal"/>
      <w:lvlText w:val="%2."/>
      <w:lvlJc w:val="left"/>
      <w:pPr>
        <w:tabs>
          <w:tab w:val="num" w:pos="1440"/>
        </w:tabs>
        <w:ind w:left="1440" w:hanging="360"/>
      </w:pPr>
    </w:lvl>
    <w:lvl w:ilvl="2" w:tplc="7EBC773C" w:tentative="1">
      <w:start w:val="1"/>
      <w:numFmt w:val="decimal"/>
      <w:lvlText w:val="%3."/>
      <w:lvlJc w:val="left"/>
      <w:pPr>
        <w:tabs>
          <w:tab w:val="num" w:pos="2160"/>
        </w:tabs>
        <w:ind w:left="2160" w:hanging="360"/>
      </w:pPr>
    </w:lvl>
    <w:lvl w:ilvl="3" w:tplc="A64E7F0E" w:tentative="1">
      <w:start w:val="1"/>
      <w:numFmt w:val="decimal"/>
      <w:lvlText w:val="%4."/>
      <w:lvlJc w:val="left"/>
      <w:pPr>
        <w:tabs>
          <w:tab w:val="num" w:pos="2880"/>
        </w:tabs>
        <w:ind w:left="2880" w:hanging="360"/>
      </w:pPr>
    </w:lvl>
    <w:lvl w:ilvl="4" w:tplc="B92EBBF0" w:tentative="1">
      <w:start w:val="1"/>
      <w:numFmt w:val="decimal"/>
      <w:lvlText w:val="%5."/>
      <w:lvlJc w:val="left"/>
      <w:pPr>
        <w:tabs>
          <w:tab w:val="num" w:pos="3600"/>
        </w:tabs>
        <w:ind w:left="3600" w:hanging="360"/>
      </w:pPr>
    </w:lvl>
    <w:lvl w:ilvl="5" w:tplc="940ADB10" w:tentative="1">
      <w:start w:val="1"/>
      <w:numFmt w:val="decimal"/>
      <w:lvlText w:val="%6."/>
      <w:lvlJc w:val="left"/>
      <w:pPr>
        <w:tabs>
          <w:tab w:val="num" w:pos="4320"/>
        </w:tabs>
        <w:ind w:left="4320" w:hanging="360"/>
      </w:pPr>
    </w:lvl>
    <w:lvl w:ilvl="6" w:tplc="A6F80DE6" w:tentative="1">
      <w:start w:val="1"/>
      <w:numFmt w:val="decimal"/>
      <w:lvlText w:val="%7."/>
      <w:lvlJc w:val="left"/>
      <w:pPr>
        <w:tabs>
          <w:tab w:val="num" w:pos="5040"/>
        </w:tabs>
        <w:ind w:left="5040" w:hanging="360"/>
      </w:pPr>
    </w:lvl>
    <w:lvl w:ilvl="7" w:tplc="83DAC60A" w:tentative="1">
      <w:start w:val="1"/>
      <w:numFmt w:val="decimal"/>
      <w:lvlText w:val="%8."/>
      <w:lvlJc w:val="left"/>
      <w:pPr>
        <w:tabs>
          <w:tab w:val="num" w:pos="5760"/>
        </w:tabs>
        <w:ind w:left="5760" w:hanging="360"/>
      </w:pPr>
    </w:lvl>
    <w:lvl w:ilvl="8" w:tplc="EC2E6504" w:tentative="1">
      <w:start w:val="1"/>
      <w:numFmt w:val="decimal"/>
      <w:lvlText w:val="%9."/>
      <w:lvlJc w:val="left"/>
      <w:pPr>
        <w:tabs>
          <w:tab w:val="num" w:pos="6480"/>
        </w:tabs>
        <w:ind w:left="6480" w:hanging="360"/>
      </w:pPr>
    </w:lvl>
  </w:abstractNum>
  <w:abstractNum w:abstractNumId="4" w15:restartNumberingAfterBreak="0">
    <w:nsid w:val="1D114CC9"/>
    <w:multiLevelType w:val="hybridMultilevel"/>
    <w:tmpl w:val="FB767028"/>
    <w:lvl w:ilvl="0" w:tplc="AA4E0BE6">
      <w:start w:val="1"/>
      <w:numFmt w:val="decimal"/>
      <w:lvlText w:val="%1."/>
      <w:lvlJc w:val="left"/>
      <w:pPr>
        <w:tabs>
          <w:tab w:val="num" w:pos="720"/>
        </w:tabs>
        <w:ind w:left="720" w:hanging="360"/>
      </w:pPr>
    </w:lvl>
    <w:lvl w:ilvl="1" w:tplc="C6C8602C">
      <w:start w:val="1"/>
      <w:numFmt w:val="decimal"/>
      <w:lvlText w:val="%2."/>
      <w:lvlJc w:val="left"/>
      <w:pPr>
        <w:tabs>
          <w:tab w:val="num" w:pos="1440"/>
        </w:tabs>
        <w:ind w:left="1440" w:hanging="360"/>
      </w:pPr>
    </w:lvl>
    <w:lvl w:ilvl="2" w:tplc="D3E6BFF2" w:tentative="1">
      <w:start w:val="1"/>
      <w:numFmt w:val="decimal"/>
      <w:lvlText w:val="%3."/>
      <w:lvlJc w:val="left"/>
      <w:pPr>
        <w:tabs>
          <w:tab w:val="num" w:pos="2160"/>
        </w:tabs>
        <w:ind w:left="2160" w:hanging="360"/>
      </w:pPr>
    </w:lvl>
    <w:lvl w:ilvl="3" w:tplc="3D728F5C" w:tentative="1">
      <w:start w:val="1"/>
      <w:numFmt w:val="decimal"/>
      <w:lvlText w:val="%4."/>
      <w:lvlJc w:val="left"/>
      <w:pPr>
        <w:tabs>
          <w:tab w:val="num" w:pos="2880"/>
        </w:tabs>
        <w:ind w:left="2880" w:hanging="360"/>
      </w:pPr>
    </w:lvl>
    <w:lvl w:ilvl="4" w:tplc="26364FE6" w:tentative="1">
      <w:start w:val="1"/>
      <w:numFmt w:val="decimal"/>
      <w:lvlText w:val="%5."/>
      <w:lvlJc w:val="left"/>
      <w:pPr>
        <w:tabs>
          <w:tab w:val="num" w:pos="3600"/>
        </w:tabs>
        <w:ind w:left="3600" w:hanging="360"/>
      </w:pPr>
    </w:lvl>
    <w:lvl w:ilvl="5" w:tplc="90E89F20" w:tentative="1">
      <w:start w:val="1"/>
      <w:numFmt w:val="decimal"/>
      <w:lvlText w:val="%6."/>
      <w:lvlJc w:val="left"/>
      <w:pPr>
        <w:tabs>
          <w:tab w:val="num" w:pos="4320"/>
        </w:tabs>
        <w:ind w:left="4320" w:hanging="360"/>
      </w:pPr>
    </w:lvl>
    <w:lvl w:ilvl="6" w:tplc="17ECF80C" w:tentative="1">
      <w:start w:val="1"/>
      <w:numFmt w:val="decimal"/>
      <w:lvlText w:val="%7."/>
      <w:lvlJc w:val="left"/>
      <w:pPr>
        <w:tabs>
          <w:tab w:val="num" w:pos="5040"/>
        </w:tabs>
        <w:ind w:left="5040" w:hanging="360"/>
      </w:pPr>
    </w:lvl>
    <w:lvl w:ilvl="7" w:tplc="732E151A" w:tentative="1">
      <w:start w:val="1"/>
      <w:numFmt w:val="decimal"/>
      <w:lvlText w:val="%8."/>
      <w:lvlJc w:val="left"/>
      <w:pPr>
        <w:tabs>
          <w:tab w:val="num" w:pos="5760"/>
        </w:tabs>
        <w:ind w:left="5760" w:hanging="360"/>
      </w:pPr>
    </w:lvl>
    <w:lvl w:ilvl="8" w:tplc="F0D84CE6" w:tentative="1">
      <w:start w:val="1"/>
      <w:numFmt w:val="decimal"/>
      <w:lvlText w:val="%9."/>
      <w:lvlJc w:val="left"/>
      <w:pPr>
        <w:tabs>
          <w:tab w:val="num" w:pos="6480"/>
        </w:tabs>
        <w:ind w:left="6480" w:hanging="360"/>
      </w:pPr>
    </w:lvl>
  </w:abstractNum>
  <w:abstractNum w:abstractNumId="5" w15:restartNumberingAfterBreak="0">
    <w:nsid w:val="2A6E0A52"/>
    <w:multiLevelType w:val="hybridMultilevel"/>
    <w:tmpl w:val="20BC0D36"/>
    <w:styleLink w:val="HeadingsList"/>
    <w:lvl w:ilvl="0" w:tplc="C08073E6">
      <w:start w:val="1"/>
      <w:numFmt w:val="upperRoman"/>
      <w:lvlText w:val="%1"/>
      <w:lvlJc w:val="left"/>
      <w:pPr>
        <w:ind w:left="360" w:hanging="360"/>
      </w:pPr>
      <w:rPr>
        <w:rFonts w:hint="default"/>
      </w:rPr>
    </w:lvl>
    <w:lvl w:ilvl="1" w:tplc="B3BCA9F0">
      <w:start w:val="1"/>
      <w:numFmt w:val="decimal"/>
      <w:lvlRestart w:val="0"/>
      <w:lvlText w:val="%2"/>
      <w:lvlJc w:val="left"/>
      <w:pPr>
        <w:ind w:left="720" w:hanging="360"/>
      </w:pPr>
      <w:rPr>
        <w:rFonts w:hint="default"/>
      </w:rPr>
    </w:lvl>
    <w:lvl w:ilvl="2" w:tplc="0D04BAC6">
      <w:start w:val="1"/>
      <w:numFmt w:val="lowerLetter"/>
      <w:lvlText w:val="%2%3"/>
      <w:lvlJc w:val="left"/>
      <w:pPr>
        <w:ind w:left="1080" w:hanging="360"/>
      </w:pPr>
      <w:rPr>
        <w:rFonts w:hint="default"/>
      </w:rPr>
    </w:lvl>
    <w:lvl w:ilvl="3" w:tplc="F6441064">
      <w:start w:val="1"/>
      <w:numFmt w:val="decimal"/>
      <w:lvlText w:val="(%4)"/>
      <w:lvlJc w:val="left"/>
      <w:pPr>
        <w:ind w:left="1440" w:hanging="360"/>
      </w:pPr>
      <w:rPr>
        <w:rFonts w:hint="default"/>
      </w:rPr>
    </w:lvl>
    <w:lvl w:ilvl="4" w:tplc="116E2D64">
      <w:start w:val="1"/>
      <w:numFmt w:val="lowerLetter"/>
      <w:lvlText w:val="(%5)"/>
      <w:lvlJc w:val="left"/>
      <w:pPr>
        <w:ind w:left="1800" w:hanging="360"/>
      </w:pPr>
      <w:rPr>
        <w:rFonts w:hint="default"/>
      </w:rPr>
    </w:lvl>
    <w:lvl w:ilvl="5" w:tplc="99FCF4C6">
      <w:start w:val="1"/>
      <w:numFmt w:val="lowerRoman"/>
      <w:lvlText w:val="(%6)"/>
      <w:lvlJc w:val="left"/>
      <w:pPr>
        <w:ind w:left="2160" w:hanging="360"/>
      </w:pPr>
      <w:rPr>
        <w:rFonts w:hint="default"/>
      </w:rPr>
    </w:lvl>
    <w:lvl w:ilvl="6" w:tplc="0F0E0AA8">
      <w:start w:val="1"/>
      <w:numFmt w:val="decimal"/>
      <w:lvlText w:val="%7."/>
      <w:lvlJc w:val="left"/>
      <w:pPr>
        <w:ind w:left="2520" w:hanging="360"/>
      </w:pPr>
      <w:rPr>
        <w:rFonts w:hint="default"/>
      </w:rPr>
    </w:lvl>
    <w:lvl w:ilvl="7" w:tplc="2B92E932">
      <w:start w:val="1"/>
      <w:numFmt w:val="lowerLetter"/>
      <w:lvlText w:val="%8."/>
      <w:lvlJc w:val="left"/>
      <w:pPr>
        <w:ind w:left="2880" w:hanging="360"/>
      </w:pPr>
      <w:rPr>
        <w:rFonts w:hint="default"/>
      </w:rPr>
    </w:lvl>
    <w:lvl w:ilvl="8" w:tplc="C7E8CB34">
      <w:start w:val="1"/>
      <w:numFmt w:val="lowerRoman"/>
      <w:lvlText w:val="%9."/>
      <w:lvlJc w:val="left"/>
      <w:pPr>
        <w:ind w:left="3240" w:hanging="360"/>
      </w:pPr>
      <w:rPr>
        <w:rFonts w:hint="default"/>
      </w:rPr>
    </w:lvl>
  </w:abstractNum>
  <w:abstractNum w:abstractNumId="6" w15:restartNumberingAfterBreak="0">
    <w:nsid w:val="2B3709D7"/>
    <w:multiLevelType w:val="hybridMultilevel"/>
    <w:tmpl w:val="4AFE73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147706"/>
    <w:multiLevelType w:val="hybridMultilevel"/>
    <w:tmpl w:val="EADA73DC"/>
    <w:lvl w:ilvl="0" w:tplc="1E3C57C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55A82"/>
    <w:multiLevelType w:val="hybridMultilevel"/>
    <w:tmpl w:val="1902C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052AD"/>
    <w:multiLevelType w:val="hybridMultilevel"/>
    <w:tmpl w:val="08447396"/>
    <w:lvl w:ilvl="0" w:tplc="6AEE8844">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6539D6"/>
    <w:multiLevelType w:val="hybridMultilevel"/>
    <w:tmpl w:val="C9D0C722"/>
    <w:lvl w:ilvl="0" w:tplc="581A6B6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506575D7"/>
    <w:multiLevelType w:val="hybridMultilevel"/>
    <w:tmpl w:val="465A68BA"/>
    <w:lvl w:ilvl="0" w:tplc="671AC94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315079D"/>
    <w:multiLevelType w:val="hybridMultilevel"/>
    <w:tmpl w:val="71845402"/>
    <w:lvl w:ilvl="0" w:tplc="3C5AB3B0">
      <w:start w:val="1"/>
      <w:numFmt w:val="decimal"/>
      <w:lvlText w:val="%1."/>
      <w:lvlJc w:val="left"/>
      <w:pPr>
        <w:ind w:left="347" w:hanging="258"/>
      </w:pPr>
      <w:rPr>
        <w:rFonts w:ascii="RobotoRegular" w:eastAsia="RobotoRegular" w:hAnsi="RobotoRegular" w:cs="RobotoRegular" w:hint="default"/>
        <w:w w:val="100"/>
        <w:sz w:val="24"/>
        <w:szCs w:val="24"/>
        <w:lang w:val="en-US" w:eastAsia="en-US" w:bidi="ar-SA"/>
      </w:rPr>
    </w:lvl>
    <w:lvl w:ilvl="1" w:tplc="06D6A55E">
      <w:numFmt w:val="bullet"/>
      <w:lvlText w:val="•"/>
      <w:lvlJc w:val="left"/>
      <w:pPr>
        <w:ind w:left="1176" w:hanging="258"/>
      </w:pPr>
      <w:rPr>
        <w:rFonts w:hint="default"/>
        <w:lang w:val="en-US" w:eastAsia="en-US" w:bidi="ar-SA"/>
      </w:rPr>
    </w:lvl>
    <w:lvl w:ilvl="2" w:tplc="B926A0F0">
      <w:numFmt w:val="bullet"/>
      <w:lvlText w:val="•"/>
      <w:lvlJc w:val="left"/>
      <w:pPr>
        <w:ind w:left="2012" w:hanging="258"/>
      </w:pPr>
      <w:rPr>
        <w:rFonts w:hint="default"/>
        <w:lang w:val="en-US" w:eastAsia="en-US" w:bidi="ar-SA"/>
      </w:rPr>
    </w:lvl>
    <w:lvl w:ilvl="3" w:tplc="B38C7A72">
      <w:numFmt w:val="bullet"/>
      <w:lvlText w:val="•"/>
      <w:lvlJc w:val="left"/>
      <w:pPr>
        <w:ind w:left="2848" w:hanging="258"/>
      </w:pPr>
      <w:rPr>
        <w:rFonts w:hint="default"/>
        <w:lang w:val="en-US" w:eastAsia="en-US" w:bidi="ar-SA"/>
      </w:rPr>
    </w:lvl>
    <w:lvl w:ilvl="4" w:tplc="C8D2A670">
      <w:numFmt w:val="bullet"/>
      <w:lvlText w:val="•"/>
      <w:lvlJc w:val="left"/>
      <w:pPr>
        <w:ind w:left="3684" w:hanging="258"/>
      </w:pPr>
      <w:rPr>
        <w:rFonts w:hint="default"/>
        <w:lang w:val="en-US" w:eastAsia="en-US" w:bidi="ar-SA"/>
      </w:rPr>
    </w:lvl>
    <w:lvl w:ilvl="5" w:tplc="B5E4746E">
      <w:numFmt w:val="bullet"/>
      <w:lvlText w:val="•"/>
      <w:lvlJc w:val="left"/>
      <w:pPr>
        <w:ind w:left="4520" w:hanging="258"/>
      </w:pPr>
      <w:rPr>
        <w:rFonts w:hint="default"/>
        <w:lang w:val="en-US" w:eastAsia="en-US" w:bidi="ar-SA"/>
      </w:rPr>
    </w:lvl>
    <w:lvl w:ilvl="6" w:tplc="44AE3600">
      <w:numFmt w:val="bullet"/>
      <w:lvlText w:val="•"/>
      <w:lvlJc w:val="left"/>
      <w:pPr>
        <w:ind w:left="5356" w:hanging="258"/>
      </w:pPr>
      <w:rPr>
        <w:rFonts w:hint="default"/>
        <w:lang w:val="en-US" w:eastAsia="en-US" w:bidi="ar-SA"/>
      </w:rPr>
    </w:lvl>
    <w:lvl w:ilvl="7" w:tplc="E4F896E0">
      <w:numFmt w:val="bullet"/>
      <w:lvlText w:val="•"/>
      <w:lvlJc w:val="left"/>
      <w:pPr>
        <w:ind w:left="6192" w:hanging="258"/>
      </w:pPr>
      <w:rPr>
        <w:rFonts w:hint="default"/>
        <w:lang w:val="en-US" w:eastAsia="en-US" w:bidi="ar-SA"/>
      </w:rPr>
    </w:lvl>
    <w:lvl w:ilvl="8" w:tplc="8FD0C936">
      <w:numFmt w:val="bullet"/>
      <w:lvlText w:val="•"/>
      <w:lvlJc w:val="left"/>
      <w:pPr>
        <w:ind w:left="7028" w:hanging="258"/>
      </w:pPr>
      <w:rPr>
        <w:rFonts w:hint="default"/>
        <w:lang w:val="en-US" w:eastAsia="en-US" w:bidi="ar-SA"/>
      </w:rPr>
    </w:lvl>
  </w:abstractNum>
  <w:abstractNum w:abstractNumId="13" w15:restartNumberingAfterBreak="0">
    <w:nsid w:val="54824F39"/>
    <w:multiLevelType w:val="hybridMultilevel"/>
    <w:tmpl w:val="1B5C223E"/>
    <w:lvl w:ilvl="0" w:tplc="9DC2B504">
      <w:start w:val="1"/>
      <w:numFmt w:val="decimal"/>
      <w:lvlText w:val="%1."/>
      <w:lvlJc w:val="left"/>
      <w:pPr>
        <w:tabs>
          <w:tab w:val="num" w:pos="720"/>
        </w:tabs>
        <w:ind w:left="720" w:hanging="360"/>
      </w:pPr>
    </w:lvl>
    <w:lvl w:ilvl="1" w:tplc="0A74890C">
      <w:start w:val="1"/>
      <w:numFmt w:val="decimal"/>
      <w:lvlText w:val="%2."/>
      <w:lvlJc w:val="left"/>
      <w:pPr>
        <w:tabs>
          <w:tab w:val="num" w:pos="1440"/>
        </w:tabs>
        <w:ind w:left="1440" w:hanging="360"/>
      </w:pPr>
    </w:lvl>
    <w:lvl w:ilvl="2" w:tplc="0B5E65C0">
      <w:start w:val="1"/>
      <w:numFmt w:val="decimal"/>
      <w:lvlText w:val="%3."/>
      <w:lvlJc w:val="left"/>
      <w:pPr>
        <w:tabs>
          <w:tab w:val="num" w:pos="2160"/>
        </w:tabs>
        <w:ind w:left="2160" w:hanging="360"/>
      </w:pPr>
    </w:lvl>
    <w:lvl w:ilvl="3" w:tplc="0642539E" w:tentative="1">
      <w:start w:val="1"/>
      <w:numFmt w:val="decimal"/>
      <w:lvlText w:val="%4."/>
      <w:lvlJc w:val="left"/>
      <w:pPr>
        <w:tabs>
          <w:tab w:val="num" w:pos="2880"/>
        </w:tabs>
        <w:ind w:left="2880" w:hanging="360"/>
      </w:pPr>
    </w:lvl>
    <w:lvl w:ilvl="4" w:tplc="6F36E7D8" w:tentative="1">
      <w:start w:val="1"/>
      <w:numFmt w:val="decimal"/>
      <w:lvlText w:val="%5."/>
      <w:lvlJc w:val="left"/>
      <w:pPr>
        <w:tabs>
          <w:tab w:val="num" w:pos="3600"/>
        </w:tabs>
        <w:ind w:left="3600" w:hanging="360"/>
      </w:pPr>
    </w:lvl>
    <w:lvl w:ilvl="5" w:tplc="E312B8DE" w:tentative="1">
      <w:start w:val="1"/>
      <w:numFmt w:val="decimal"/>
      <w:lvlText w:val="%6."/>
      <w:lvlJc w:val="left"/>
      <w:pPr>
        <w:tabs>
          <w:tab w:val="num" w:pos="4320"/>
        </w:tabs>
        <w:ind w:left="4320" w:hanging="360"/>
      </w:pPr>
    </w:lvl>
    <w:lvl w:ilvl="6" w:tplc="AF2229C0" w:tentative="1">
      <w:start w:val="1"/>
      <w:numFmt w:val="decimal"/>
      <w:lvlText w:val="%7."/>
      <w:lvlJc w:val="left"/>
      <w:pPr>
        <w:tabs>
          <w:tab w:val="num" w:pos="5040"/>
        </w:tabs>
        <w:ind w:left="5040" w:hanging="360"/>
      </w:pPr>
    </w:lvl>
    <w:lvl w:ilvl="7" w:tplc="0E424B5E" w:tentative="1">
      <w:start w:val="1"/>
      <w:numFmt w:val="decimal"/>
      <w:lvlText w:val="%8."/>
      <w:lvlJc w:val="left"/>
      <w:pPr>
        <w:tabs>
          <w:tab w:val="num" w:pos="5760"/>
        </w:tabs>
        <w:ind w:left="5760" w:hanging="360"/>
      </w:pPr>
    </w:lvl>
    <w:lvl w:ilvl="8" w:tplc="C5DE6CFC" w:tentative="1">
      <w:start w:val="1"/>
      <w:numFmt w:val="decimal"/>
      <w:lvlText w:val="%9."/>
      <w:lvlJc w:val="left"/>
      <w:pPr>
        <w:tabs>
          <w:tab w:val="num" w:pos="6480"/>
        </w:tabs>
        <w:ind w:left="6480" w:hanging="360"/>
      </w:pPr>
    </w:lvl>
  </w:abstractNum>
  <w:abstractNum w:abstractNumId="14" w15:restartNumberingAfterBreak="0">
    <w:nsid w:val="58671F6C"/>
    <w:multiLevelType w:val="hybridMultilevel"/>
    <w:tmpl w:val="6BB21EA2"/>
    <w:lvl w:ilvl="0" w:tplc="A23C56F0">
      <w:start w:val="1"/>
      <w:numFmt w:val="decimal"/>
      <w:lvlText w:val="%1."/>
      <w:lvlJc w:val="left"/>
      <w:pPr>
        <w:tabs>
          <w:tab w:val="num" w:pos="720"/>
        </w:tabs>
        <w:ind w:left="720" w:hanging="360"/>
      </w:pPr>
    </w:lvl>
    <w:lvl w:ilvl="1" w:tplc="C5444EC4">
      <w:start w:val="1"/>
      <w:numFmt w:val="decimal"/>
      <w:lvlText w:val="%2."/>
      <w:lvlJc w:val="left"/>
      <w:pPr>
        <w:tabs>
          <w:tab w:val="num" w:pos="1440"/>
        </w:tabs>
        <w:ind w:left="1440" w:hanging="360"/>
      </w:pPr>
    </w:lvl>
    <w:lvl w:ilvl="2" w:tplc="079418E6" w:tentative="1">
      <w:start w:val="1"/>
      <w:numFmt w:val="decimal"/>
      <w:lvlText w:val="%3."/>
      <w:lvlJc w:val="left"/>
      <w:pPr>
        <w:tabs>
          <w:tab w:val="num" w:pos="2160"/>
        </w:tabs>
        <w:ind w:left="2160" w:hanging="360"/>
      </w:pPr>
    </w:lvl>
    <w:lvl w:ilvl="3" w:tplc="B574BFE0" w:tentative="1">
      <w:start w:val="1"/>
      <w:numFmt w:val="decimal"/>
      <w:lvlText w:val="%4."/>
      <w:lvlJc w:val="left"/>
      <w:pPr>
        <w:tabs>
          <w:tab w:val="num" w:pos="2880"/>
        </w:tabs>
        <w:ind w:left="2880" w:hanging="360"/>
      </w:pPr>
    </w:lvl>
    <w:lvl w:ilvl="4" w:tplc="9C9ECA8A" w:tentative="1">
      <w:start w:val="1"/>
      <w:numFmt w:val="decimal"/>
      <w:lvlText w:val="%5."/>
      <w:lvlJc w:val="left"/>
      <w:pPr>
        <w:tabs>
          <w:tab w:val="num" w:pos="3600"/>
        </w:tabs>
        <w:ind w:left="3600" w:hanging="360"/>
      </w:pPr>
    </w:lvl>
    <w:lvl w:ilvl="5" w:tplc="CBF4DCAA" w:tentative="1">
      <w:start w:val="1"/>
      <w:numFmt w:val="decimal"/>
      <w:lvlText w:val="%6."/>
      <w:lvlJc w:val="left"/>
      <w:pPr>
        <w:tabs>
          <w:tab w:val="num" w:pos="4320"/>
        </w:tabs>
        <w:ind w:left="4320" w:hanging="360"/>
      </w:pPr>
    </w:lvl>
    <w:lvl w:ilvl="6" w:tplc="1098DBBC" w:tentative="1">
      <w:start w:val="1"/>
      <w:numFmt w:val="decimal"/>
      <w:lvlText w:val="%7."/>
      <w:lvlJc w:val="left"/>
      <w:pPr>
        <w:tabs>
          <w:tab w:val="num" w:pos="5040"/>
        </w:tabs>
        <w:ind w:left="5040" w:hanging="360"/>
      </w:pPr>
    </w:lvl>
    <w:lvl w:ilvl="7" w:tplc="4EBE68FA" w:tentative="1">
      <w:start w:val="1"/>
      <w:numFmt w:val="decimal"/>
      <w:lvlText w:val="%8."/>
      <w:lvlJc w:val="left"/>
      <w:pPr>
        <w:tabs>
          <w:tab w:val="num" w:pos="5760"/>
        </w:tabs>
        <w:ind w:left="5760" w:hanging="360"/>
      </w:pPr>
    </w:lvl>
    <w:lvl w:ilvl="8" w:tplc="C570D168" w:tentative="1">
      <w:start w:val="1"/>
      <w:numFmt w:val="decimal"/>
      <w:lvlText w:val="%9."/>
      <w:lvlJc w:val="left"/>
      <w:pPr>
        <w:tabs>
          <w:tab w:val="num" w:pos="6480"/>
        </w:tabs>
        <w:ind w:left="6480" w:hanging="360"/>
      </w:pPr>
    </w:lvl>
  </w:abstractNum>
  <w:abstractNum w:abstractNumId="15" w15:restartNumberingAfterBreak="0">
    <w:nsid w:val="687A64E7"/>
    <w:multiLevelType w:val="hybridMultilevel"/>
    <w:tmpl w:val="97E83110"/>
    <w:lvl w:ilvl="0" w:tplc="9718DB38">
      <w:start w:val="1"/>
      <w:numFmt w:val="decimal"/>
      <w:lvlText w:val="%1."/>
      <w:lvlJc w:val="left"/>
      <w:pPr>
        <w:ind w:left="347" w:hanging="258"/>
      </w:pPr>
      <w:rPr>
        <w:rFonts w:ascii="RobotoRegular" w:eastAsia="RobotoRegular" w:hAnsi="RobotoRegular" w:cs="RobotoRegular" w:hint="default"/>
        <w:w w:val="100"/>
        <w:sz w:val="24"/>
        <w:szCs w:val="24"/>
        <w:lang w:val="en-US" w:eastAsia="en-US" w:bidi="ar-SA"/>
      </w:rPr>
    </w:lvl>
    <w:lvl w:ilvl="1" w:tplc="6DF84438">
      <w:numFmt w:val="bullet"/>
      <w:lvlText w:val="•"/>
      <w:lvlJc w:val="left"/>
      <w:pPr>
        <w:ind w:left="1176" w:hanging="258"/>
      </w:pPr>
      <w:rPr>
        <w:rFonts w:hint="default"/>
        <w:lang w:val="en-US" w:eastAsia="en-US" w:bidi="ar-SA"/>
      </w:rPr>
    </w:lvl>
    <w:lvl w:ilvl="2" w:tplc="85B84AC4">
      <w:numFmt w:val="bullet"/>
      <w:lvlText w:val="•"/>
      <w:lvlJc w:val="left"/>
      <w:pPr>
        <w:ind w:left="2012" w:hanging="258"/>
      </w:pPr>
      <w:rPr>
        <w:rFonts w:hint="default"/>
        <w:lang w:val="en-US" w:eastAsia="en-US" w:bidi="ar-SA"/>
      </w:rPr>
    </w:lvl>
    <w:lvl w:ilvl="3" w:tplc="AEBE4E4C">
      <w:numFmt w:val="bullet"/>
      <w:lvlText w:val="•"/>
      <w:lvlJc w:val="left"/>
      <w:pPr>
        <w:ind w:left="2848" w:hanging="258"/>
      </w:pPr>
      <w:rPr>
        <w:rFonts w:hint="default"/>
        <w:lang w:val="en-US" w:eastAsia="en-US" w:bidi="ar-SA"/>
      </w:rPr>
    </w:lvl>
    <w:lvl w:ilvl="4" w:tplc="394A570A">
      <w:numFmt w:val="bullet"/>
      <w:lvlText w:val="•"/>
      <w:lvlJc w:val="left"/>
      <w:pPr>
        <w:ind w:left="3684" w:hanging="258"/>
      </w:pPr>
      <w:rPr>
        <w:rFonts w:hint="default"/>
        <w:lang w:val="en-US" w:eastAsia="en-US" w:bidi="ar-SA"/>
      </w:rPr>
    </w:lvl>
    <w:lvl w:ilvl="5" w:tplc="6F7698AC">
      <w:numFmt w:val="bullet"/>
      <w:lvlText w:val="•"/>
      <w:lvlJc w:val="left"/>
      <w:pPr>
        <w:ind w:left="4520" w:hanging="258"/>
      </w:pPr>
      <w:rPr>
        <w:rFonts w:hint="default"/>
        <w:lang w:val="en-US" w:eastAsia="en-US" w:bidi="ar-SA"/>
      </w:rPr>
    </w:lvl>
    <w:lvl w:ilvl="6" w:tplc="7F38E8B2">
      <w:numFmt w:val="bullet"/>
      <w:lvlText w:val="•"/>
      <w:lvlJc w:val="left"/>
      <w:pPr>
        <w:ind w:left="5356" w:hanging="258"/>
      </w:pPr>
      <w:rPr>
        <w:rFonts w:hint="default"/>
        <w:lang w:val="en-US" w:eastAsia="en-US" w:bidi="ar-SA"/>
      </w:rPr>
    </w:lvl>
    <w:lvl w:ilvl="7" w:tplc="B746824C">
      <w:numFmt w:val="bullet"/>
      <w:lvlText w:val="•"/>
      <w:lvlJc w:val="left"/>
      <w:pPr>
        <w:ind w:left="6192" w:hanging="258"/>
      </w:pPr>
      <w:rPr>
        <w:rFonts w:hint="default"/>
        <w:lang w:val="en-US" w:eastAsia="en-US" w:bidi="ar-SA"/>
      </w:rPr>
    </w:lvl>
    <w:lvl w:ilvl="8" w:tplc="26620A7E">
      <w:numFmt w:val="bullet"/>
      <w:lvlText w:val="•"/>
      <w:lvlJc w:val="left"/>
      <w:pPr>
        <w:ind w:left="7028" w:hanging="258"/>
      </w:pPr>
      <w:rPr>
        <w:rFonts w:hint="default"/>
        <w:lang w:val="en-US" w:eastAsia="en-US" w:bidi="ar-SA"/>
      </w:rPr>
    </w:lvl>
  </w:abstractNum>
  <w:abstractNum w:abstractNumId="16" w15:restartNumberingAfterBreak="0">
    <w:nsid w:val="688F0141"/>
    <w:multiLevelType w:val="hybridMultilevel"/>
    <w:tmpl w:val="9034C8E8"/>
    <w:lvl w:ilvl="0" w:tplc="E3002BD4">
      <w:start w:val="1"/>
      <w:numFmt w:val="decimal"/>
      <w:lvlText w:val="%1."/>
      <w:lvlJc w:val="left"/>
      <w:pPr>
        <w:ind w:left="822" w:hanging="258"/>
      </w:pPr>
      <w:rPr>
        <w:rFonts w:ascii="RobotoRegular" w:eastAsia="RobotoRegular" w:hAnsi="RobotoRegular" w:cs="RobotoRegular" w:hint="default"/>
        <w:w w:val="100"/>
        <w:sz w:val="24"/>
        <w:szCs w:val="24"/>
        <w:lang w:val="en-US" w:eastAsia="en-US" w:bidi="ar-SA"/>
      </w:rPr>
    </w:lvl>
    <w:lvl w:ilvl="1" w:tplc="B17EDEFE">
      <w:numFmt w:val="bullet"/>
      <w:lvlText w:val="•"/>
      <w:lvlJc w:val="left"/>
      <w:pPr>
        <w:ind w:left="1668" w:hanging="258"/>
      </w:pPr>
      <w:rPr>
        <w:rFonts w:hint="default"/>
        <w:lang w:val="en-US" w:eastAsia="en-US" w:bidi="ar-SA"/>
      </w:rPr>
    </w:lvl>
    <w:lvl w:ilvl="2" w:tplc="6DD890BA">
      <w:numFmt w:val="bullet"/>
      <w:lvlText w:val="•"/>
      <w:lvlJc w:val="left"/>
      <w:pPr>
        <w:ind w:left="2516" w:hanging="258"/>
      </w:pPr>
      <w:rPr>
        <w:rFonts w:hint="default"/>
        <w:lang w:val="en-US" w:eastAsia="en-US" w:bidi="ar-SA"/>
      </w:rPr>
    </w:lvl>
    <w:lvl w:ilvl="3" w:tplc="ADA4E896">
      <w:numFmt w:val="bullet"/>
      <w:lvlText w:val="•"/>
      <w:lvlJc w:val="left"/>
      <w:pPr>
        <w:ind w:left="3364" w:hanging="258"/>
      </w:pPr>
      <w:rPr>
        <w:rFonts w:hint="default"/>
        <w:lang w:val="en-US" w:eastAsia="en-US" w:bidi="ar-SA"/>
      </w:rPr>
    </w:lvl>
    <w:lvl w:ilvl="4" w:tplc="48DED0D8">
      <w:numFmt w:val="bullet"/>
      <w:lvlText w:val="•"/>
      <w:lvlJc w:val="left"/>
      <w:pPr>
        <w:ind w:left="4212" w:hanging="258"/>
      </w:pPr>
      <w:rPr>
        <w:rFonts w:hint="default"/>
        <w:lang w:val="en-US" w:eastAsia="en-US" w:bidi="ar-SA"/>
      </w:rPr>
    </w:lvl>
    <w:lvl w:ilvl="5" w:tplc="9F480E70">
      <w:numFmt w:val="bullet"/>
      <w:lvlText w:val="•"/>
      <w:lvlJc w:val="left"/>
      <w:pPr>
        <w:ind w:left="5060" w:hanging="258"/>
      </w:pPr>
      <w:rPr>
        <w:rFonts w:hint="default"/>
        <w:lang w:val="en-US" w:eastAsia="en-US" w:bidi="ar-SA"/>
      </w:rPr>
    </w:lvl>
    <w:lvl w:ilvl="6" w:tplc="5516BC58">
      <w:numFmt w:val="bullet"/>
      <w:lvlText w:val="•"/>
      <w:lvlJc w:val="left"/>
      <w:pPr>
        <w:ind w:left="5908" w:hanging="258"/>
      </w:pPr>
      <w:rPr>
        <w:rFonts w:hint="default"/>
        <w:lang w:val="en-US" w:eastAsia="en-US" w:bidi="ar-SA"/>
      </w:rPr>
    </w:lvl>
    <w:lvl w:ilvl="7" w:tplc="281CFE9C">
      <w:numFmt w:val="bullet"/>
      <w:lvlText w:val="•"/>
      <w:lvlJc w:val="left"/>
      <w:pPr>
        <w:ind w:left="6756" w:hanging="258"/>
      </w:pPr>
      <w:rPr>
        <w:rFonts w:hint="default"/>
        <w:lang w:val="en-US" w:eastAsia="en-US" w:bidi="ar-SA"/>
      </w:rPr>
    </w:lvl>
    <w:lvl w:ilvl="8" w:tplc="6ADAAD58">
      <w:numFmt w:val="bullet"/>
      <w:lvlText w:val="•"/>
      <w:lvlJc w:val="left"/>
      <w:pPr>
        <w:ind w:left="7604" w:hanging="258"/>
      </w:pPr>
      <w:rPr>
        <w:rFonts w:hint="default"/>
        <w:lang w:val="en-US" w:eastAsia="en-US" w:bidi="ar-SA"/>
      </w:rPr>
    </w:lvl>
  </w:abstractNum>
  <w:abstractNum w:abstractNumId="17" w15:restartNumberingAfterBreak="0">
    <w:nsid w:val="6AA5069B"/>
    <w:multiLevelType w:val="hybridMultilevel"/>
    <w:tmpl w:val="F0CC7A6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DF40AD6"/>
    <w:multiLevelType w:val="hybridMultilevel"/>
    <w:tmpl w:val="AD6A4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17"/>
  </w:num>
  <w:num w:numId="5">
    <w:abstractNumId w:val="9"/>
  </w:num>
  <w:num w:numId="6">
    <w:abstractNumId w:val="7"/>
  </w:num>
  <w:num w:numId="7">
    <w:abstractNumId w:val="18"/>
  </w:num>
  <w:num w:numId="8">
    <w:abstractNumId w:val="1"/>
    <w:lvlOverride w:ilvl="0">
      <w:startOverride w:val="1"/>
    </w:lvlOverride>
  </w:num>
  <w:num w:numId="9">
    <w:abstractNumId w:val="14"/>
  </w:num>
  <w:num w:numId="10">
    <w:abstractNumId w:val="13"/>
  </w:num>
  <w:num w:numId="11">
    <w:abstractNumId w:val="2"/>
  </w:num>
  <w:num w:numId="12">
    <w:abstractNumId w:val="4"/>
  </w:num>
  <w:num w:numId="13">
    <w:abstractNumId w:val="3"/>
  </w:num>
  <w:num w:numId="14">
    <w:abstractNumId w:val="8"/>
  </w:num>
  <w:num w:numId="15">
    <w:abstractNumId w:val="16"/>
  </w:num>
  <w:num w:numId="16">
    <w:abstractNumId w:val="15"/>
  </w:num>
  <w:num w:numId="17">
    <w:abstractNumId w:val="12"/>
  </w:num>
  <w:num w:numId="18">
    <w:abstractNumId w:val="11"/>
  </w:num>
  <w:num w:numId="19">
    <w:abstractNumId w:val="10"/>
  </w:num>
  <w:num w:numId="20">
    <w:abstractNumId w:val="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za, Syed S">
    <w15:presenceInfo w15:providerId="AD" w15:userId="S::sraza21@uic.edu::0cd855bc-cd92-4803-b129-d2ef70566ee8"/>
  </w15:person>
  <w15:person w15:author="Umer">
    <w15:presenceInfo w15:providerId="None" w15:userId="U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5D"/>
    <w:rsid w:val="0016485D"/>
    <w:rsid w:val="00CC3E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0206"/>
  <w15:chartTrackingRefBased/>
  <w15:docId w15:val="{6208F62B-4D6A-4974-9C1D-5A156F33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85D"/>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16485D"/>
    <w:pPr>
      <w:keepNext/>
      <w:keepLines/>
      <w:spacing w:before="480"/>
      <w:ind w:left="360" w:hanging="36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16485D"/>
    <w:pPr>
      <w:keepNext/>
      <w:keepLines/>
      <w:spacing w:before="200"/>
      <w:ind w:left="720" w:hanging="36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16485D"/>
    <w:pPr>
      <w:keepNext/>
      <w:keepLines/>
      <w:spacing w:before="200"/>
      <w:ind w:left="1080" w:hanging="36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6485D"/>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6485D"/>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85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485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6485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6485D"/>
    <w:rPr>
      <w:rFonts w:asciiTheme="majorHAnsi" w:eastAsiaTheme="majorEastAsia" w:hAnsiTheme="majorHAnsi" w:cstheme="majorBidi"/>
      <w:b/>
      <w:bCs/>
      <w:iCs/>
      <w:sz w:val="28"/>
      <w:szCs w:val="24"/>
    </w:rPr>
  </w:style>
  <w:style w:type="character" w:customStyle="1" w:styleId="Heading6Char">
    <w:name w:val="Heading 6 Char"/>
    <w:basedOn w:val="DefaultParagraphFont"/>
    <w:link w:val="Heading6"/>
    <w:uiPriority w:val="9"/>
    <w:semiHidden/>
    <w:rsid w:val="0016485D"/>
    <w:rPr>
      <w:rFonts w:asciiTheme="majorHAnsi" w:eastAsiaTheme="majorEastAsia" w:hAnsiTheme="majorHAnsi" w:cstheme="majorBidi"/>
      <w:i/>
      <w:iCs/>
      <w:color w:val="1F3763" w:themeColor="accent1" w:themeShade="7F"/>
      <w:sz w:val="24"/>
      <w:szCs w:val="24"/>
    </w:rPr>
  </w:style>
  <w:style w:type="paragraph" w:customStyle="1" w:styleId="Level2Text">
    <w:name w:val="Level 2 Text"/>
    <w:basedOn w:val="Normal"/>
    <w:qFormat/>
    <w:rsid w:val="0016485D"/>
    <w:pPr>
      <w:ind w:left="1080"/>
    </w:pPr>
  </w:style>
  <w:style w:type="paragraph" w:customStyle="1" w:styleId="Level3Text">
    <w:name w:val="Level 3 Text"/>
    <w:basedOn w:val="Normal"/>
    <w:link w:val="Level3TextChar"/>
    <w:qFormat/>
    <w:rsid w:val="0016485D"/>
    <w:pPr>
      <w:ind w:left="1080"/>
    </w:pPr>
  </w:style>
  <w:style w:type="paragraph" w:styleId="Title">
    <w:name w:val="Title"/>
    <w:basedOn w:val="Normal"/>
    <w:next w:val="Normal"/>
    <w:link w:val="TitleChar"/>
    <w:uiPriority w:val="10"/>
    <w:qFormat/>
    <w:rsid w:val="0016485D"/>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16485D"/>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16485D"/>
    <w:pPr>
      <w:ind w:left="720"/>
      <w:contextualSpacing/>
    </w:pPr>
  </w:style>
  <w:style w:type="paragraph" w:styleId="BalloonText">
    <w:name w:val="Balloon Text"/>
    <w:basedOn w:val="Normal"/>
    <w:link w:val="BalloonTextChar"/>
    <w:uiPriority w:val="99"/>
    <w:semiHidden/>
    <w:unhideWhenUsed/>
    <w:rsid w:val="0016485D"/>
    <w:rPr>
      <w:rFonts w:ascii="Tahoma" w:hAnsi="Tahoma" w:cs="Tahoma"/>
      <w:sz w:val="16"/>
      <w:szCs w:val="16"/>
    </w:rPr>
  </w:style>
  <w:style w:type="character" w:customStyle="1" w:styleId="BalloonTextChar">
    <w:name w:val="Balloon Text Char"/>
    <w:basedOn w:val="DefaultParagraphFont"/>
    <w:link w:val="BalloonText"/>
    <w:uiPriority w:val="99"/>
    <w:semiHidden/>
    <w:rsid w:val="0016485D"/>
    <w:rPr>
      <w:rFonts w:ascii="Tahoma" w:hAnsi="Tahoma" w:cs="Tahoma"/>
      <w:sz w:val="16"/>
      <w:szCs w:val="16"/>
    </w:rPr>
  </w:style>
  <w:style w:type="paragraph" w:styleId="TOCHeading">
    <w:name w:val="TOC Heading"/>
    <w:basedOn w:val="Heading1"/>
    <w:next w:val="Normal"/>
    <w:uiPriority w:val="39"/>
    <w:semiHidden/>
    <w:unhideWhenUsed/>
    <w:qFormat/>
    <w:rsid w:val="0016485D"/>
    <w:pPr>
      <w:outlineLvl w:val="9"/>
    </w:pPr>
    <w:rPr>
      <w:color w:val="2F5496" w:themeColor="accent1" w:themeShade="BF"/>
    </w:rPr>
  </w:style>
  <w:style w:type="paragraph" w:styleId="TOC1">
    <w:name w:val="toc 1"/>
    <w:basedOn w:val="Normal"/>
    <w:next w:val="Normal"/>
    <w:autoRedefine/>
    <w:uiPriority w:val="39"/>
    <w:unhideWhenUsed/>
    <w:rsid w:val="0016485D"/>
    <w:pPr>
      <w:spacing w:after="100"/>
    </w:pPr>
  </w:style>
  <w:style w:type="paragraph" w:styleId="TOC2">
    <w:name w:val="toc 2"/>
    <w:basedOn w:val="Normal"/>
    <w:next w:val="Normal"/>
    <w:autoRedefine/>
    <w:uiPriority w:val="39"/>
    <w:unhideWhenUsed/>
    <w:rsid w:val="0016485D"/>
    <w:pPr>
      <w:spacing w:after="100"/>
      <w:ind w:left="240"/>
    </w:pPr>
  </w:style>
  <w:style w:type="paragraph" w:styleId="TOC3">
    <w:name w:val="toc 3"/>
    <w:basedOn w:val="Normal"/>
    <w:next w:val="Normal"/>
    <w:autoRedefine/>
    <w:uiPriority w:val="39"/>
    <w:unhideWhenUsed/>
    <w:rsid w:val="0016485D"/>
    <w:pPr>
      <w:tabs>
        <w:tab w:val="right" w:leader="dot" w:pos="9350"/>
      </w:tabs>
      <w:spacing w:before="0"/>
      <w:ind w:left="864"/>
    </w:pPr>
  </w:style>
  <w:style w:type="character" w:styleId="Hyperlink">
    <w:name w:val="Hyperlink"/>
    <w:basedOn w:val="DefaultParagraphFont"/>
    <w:uiPriority w:val="99"/>
    <w:unhideWhenUsed/>
    <w:rsid w:val="0016485D"/>
    <w:rPr>
      <w:color w:val="0563C1" w:themeColor="hyperlink"/>
      <w:u w:val="single"/>
    </w:rPr>
  </w:style>
  <w:style w:type="paragraph" w:styleId="Index1">
    <w:name w:val="index 1"/>
    <w:basedOn w:val="Normal"/>
    <w:next w:val="Normal"/>
    <w:autoRedefine/>
    <w:uiPriority w:val="99"/>
    <w:unhideWhenUsed/>
    <w:rsid w:val="0016485D"/>
    <w:pPr>
      <w:tabs>
        <w:tab w:val="right" w:leader="dot" w:pos="4310"/>
      </w:tabs>
      <w:spacing w:before="0"/>
      <w:ind w:left="245" w:hanging="245"/>
    </w:pPr>
  </w:style>
  <w:style w:type="table" w:styleId="TableGrid">
    <w:name w:val="Table Grid"/>
    <w:basedOn w:val="TableNormal"/>
    <w:uiPriority w:val="39"/>
    <w:rsid w:val="00164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485D"/>
    <w:pPr>
      <w:spacing w:before="120"/>
    </w:pPr>
    <w:rPr>
      <w:b/>
      <w:bCs/>
      <w:color w:val="000000" w:themeColor="text1"/>
      <w:szCs w:val="18"/>
    </w:rPr>
  </w:style>
  <w:style w:type="paragraph" w:styleId="TableofFigures">
    <w:name w:val="table of figures"/>
    <w:basedOn w:val="Normal"/>
    <w:next w:val="Normal"/>
    <w:uiPriority w:val="99"/>
    <w:unhideWhenUsed/>
    <w:rsid w:val="0016485D"/>
  </w:style>
  <w:style w:type="paragraph" w:customStyle="1" w:styleId="PhotoCredit">
    <w:name w:val="Photo Credit"/>
    <w:basedOn w:val="Caption"/>
    <w:next w:val="Normal"/>
    <w:qFormat/>
    <w:rsid w:val="0016485D"/>
    <w:pPr>
      <w:spacing w:before="0"/>
      <w:ind w:left="1080"/>
    </w:pPr>
  </w:style>
  <w:style w:type="paragraph" w:styleId="Header">
    <w:name w:val="header"/>
    <w:basedOn w:val="Normal"/>
    <w:link w:val="HeaderChar"/>
    <w:uiPriority w:val="99"/>
    <w:unhideWhenUsed/>
    <w:rsid w:val="0016485D"/>
    <w:pPr>
      <w:tabs>
        <w:tab w:val="center" w:pos="4680"/>
        <w:tab w:val="right" w:pos="9360"/>
      </w:tabs>
      <w:spacing w:before="0"/>
    </w:pPr>
  </w:style>
  <w:style w:type="character" w:customStyle="1" w:styleId="HeaderChar">
    <w:name w:val="Header Char"/>
    <w:basedOn w:val="DefaultParagraphFont"/>
    <w:link w:val="Header"/>
    <w:uiPriority w:val="99"/>
    <w:rsid w:val="0016485D"/>
    <w:rPr>
      <w:rFonts w:ascii="Times New Roman" w:hAnsi="Times New Roman" w:cs="Times New Roman"/>
      <w:sz w:val="24"/>
      <w:szCs w:val="24"/>
    </w:rPr>
  </w:style>
  <w:style w:type="paragraph" w:styleId="Footer">
    <w:name w:val="footer"/>
    <w:basedOn w:val="Normal"/>
    <w:link w:val="FooterChar"/>
    <w:uiPriority w:val="99"/>
    <w:unhideWhenUsed/>
    <w:rsid w:val="0016485D"/>
    <w:pPr>
      <w:tabs>
        <w:tab w:val="center" w:pos="4680"/>
        <w:tab w:val="right" w:pos="9360"/>
      </w:tabs>
      <w:spacing w:before="0"/>
    </w:pPr>
  </w:style>
  <w:style w:type="character" w:customStyle="1" w:styleId="FooterChar">
    <w:name w:val="Footer Char"/>
    <w:basedOn w:val="DefaultParagraphFont"/>
    <w:link w:val="Footer"/>
    <w:uiPriority w:val="99"/>
    <w:rsid w:val="0016485D"/>
    <w:rPr>
      <w:rFonts w:ascii="Times New Roman" w:hAnsi="Times New Roman" w:cs="Times New Roman"/>
      <w:sz w:val="24"/>
      <w:szCs w:val="24"/>
    </w:rPr>
  </w:style>
  <w:style w:type="paragraph" w:styleId="Bibliography">
    <w:name w:val="Bibliography"/>
    <w:basedOn w:val="Normal"/>
    <w:next w:val="Normal"/>
    <w:uiPriority w:val="37"/>
    <w:unhideWhenUsed/>
    <w:rsid w:val="0016485D"/>
  </w:style>
  <w:style w:type="paragraph" w:customStyle="1" w:styleId="NumberedList">
    <w:name w:val="NumberedList"/>
    <w:basedOn w:val="Normal"/>
    <w:rsid w:val="0016485D"/>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6485D"/>
    <w:rPr>
      <w:b/>
      <w:bCs/>
    </w:rPr>
  </w:style>
  <w:style w:type="paragraph" w:customStyle="1" w:styleId="Contenthead">
    <w:name w:val="Content head"/>
    <w:basedOn w:val="Heading3"/>
    <w:next w:val="Heading3"/>
    <w:autoRedefine/>
    <w:rsid w:val="0016485D"/>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16485D"/>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16485D"/>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6485D"/>
    <w:pPr>
      <w:spacing w:before="0"/>
      <w:jc w:val="left"/>
    </w:pPr>
    <w:rPr>
      <w:rFonts w:ascii="Arial" w:eastAsia="Times New Roman" w:hAnsi="Arial"/>
      <w:szCs w:val="20"/>
    </w:rPr>
  </w:style>
  <w:style w:type="paragraph" w:customStyle="1" w:styleId="BulletList">
    <w:name w:val="BulletList"/>
    <w:basedOn w:val="Heading3"/>
    <w:rsid w:val="0016485D"/>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6485D"/>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6485D"/>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6485D"/>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6485D"/>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6485D"/>
  </w:style>
  <w:style w:type="paragraph" w:customStyle="1" w:styleId="Level3Subheading">
    <w:name w:val="Level 3 Subheading"/>
    <w:basedOn w:val="Level3Text"/>
    <w:next w:val="Level3Text"/>
    <w:link w:val="Level3SubheadingChar"/>
    <w:qFormat/>
    <w:rsid w:val="0016485D"/>
    <w:pPr>
      <w:keepNext/>
    </w:pPr>
    <w:rPr>
      <w:u w:val="single"/>
    </w:rPr>
  </w:style>
  <w:style w:type="paragraph" w:styleId="TOC4">
    <w:name w:val="toc 4"/>
    <w:basedOn w:val="Normal"/>
    <w:next w:val="Normal"/>
    <w:autoRedefine/>
    <w:uiPriority w:val="39"/>
    <w:unhideWhenUsed/>
    <w:rsid w:val="0016485D"/>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6485D"/>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6485D"/>
    <w:rPr>
      <w:rFonts w:ascii="Times New Roman" w:hAnsi="Times New Roman" w:cs="Times New Roman"/>
      <w:sz w:val="24"/>
      <w:szCs w:val="24"/>
      <w:u w:val="single"/>
    </w:rPr>
  </w:style>
  <w:style w:type="paragraph" w:styleId="TOC5">
    <w:name w:val="toc 5"/>
    <w:basedOn w:val="Normal"/>
    <w:next w:val="Normal"/>
    <w:autoRedefine/>
    <w:uiPriority w:val="39"/>
    <w:unhideWhenUsed/>
    <w:rsid w:val="0016485D"/>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6485D"/>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6485D"/>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6485D"/>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6485D"/>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16485D"/>
    <w:pPr>
      <w:numPr>
        <w:numId w:val="1"/>
      </w:numPr>
    </w:pPr>
  </w:style>
  <w:style w:type="paragraph" w:customStyle="1" w:styleId="Level2Subheading">
    <w:name w:val="Level 2 Subheading"/>
    <w:basedOn w:val="Level3Subheading"/>
    <w:next w:val="Level2Text"/>
    <w:link w:val="Level2SubheadingChar"/>
    <w:qFormat/>
    <w:rsid w:val="0016485D"/>
    <w:pPr>
      <w:ind w:left="720"/>
    </w:pPr>
  </w:style>
  <w:style w:type="character" w:customStyle="1" w:styleId="Level2SubheadingChar">
    <w:name w:val="Level 2 Subheading Char"/>
    <w:basedOn w:val="Level3SubheadingChar"/>
    <w:link w:val="Level2Subheading"/>
    <w:rsid w:val="0016485D"/>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16485D"/>
    <w:pPr>
      <w:ind w:left="720"/>
    </w:pPr>
  </w:style>
  <w:style w:type="paragraph" w:customStyle="1" w:styleId="response">
    <w:name w:val="response"/>
    <w:basedOn w:val="ListParagraph"/>
    <w:next w:val="stimulus"/>
    <w:link w:val="responseChar"/>
    <w:qFormat/>
    <w:rsid w:val="0016485D"/>
    <w:pPr>
      <w:numPr>
        <w:numId w:val="2"/>
      </w:numPr>
      <w:ind w:left="1440"/>
      <w:contextualSpacing w:val="0"/>
      <w:jc w:val="left"/>
    </w:pPr>
  </w:style>
  <w:style w:type="character" w:customStyle="1" w:styleId="ListParagraphChar">
    <w:name w:val="List Paragraph Char"/>
    <w:basedOn w:val="DefaultParagraphFont"/>
    <w:link w:val="ListParagraph"/>
    <w:uiPriority w:val="34"/>
    <w:rsid w:val="0016485D"/>
    <w:rPr>
      <w:rFonts w:ascii="Times New Roman" w:hAnsi="Times New Roman" w:cs="Times New Roman"/>
      <w:sz w:val="24"/>
      <w:szCs w:val="24"/>
    </w:rPr>
  </w:style>
  <w:style w:type="character" w:customStyle="1" w:styleId="stimulusChar">
    <w:name w:val="stimulus Char"/>
    <w:basedOn w:val="ListParagraphChar"/>
    <w:link w:val="stimulus"/>
    <w:rsid w:val="0016485D"/>
    <w:rPr>
      <w:rFonts w:ascii="Times New Roman" w:hAnsi="Times New Roman" w:cs="Times New Roman"/>
      <w:sz w:val="24"/>
      <w:szCs w:val="24"/>
    </w:rPr>
  </w:style>
  <w:style w:type="character" w:customStyle="1" w:styleId="responseChar">
    <w:name w:val="response Char"/>
    <w:basedOn w:val="ListParagraphChar"/>
    <w:link w:val="response"/>
    <w:rsid w:val="0016485D"/>
    <w:rPr>
      <w:rFonts w:ascii="Times New Roman" w:hAnsi="Times New Roman" w:cs="Times New Roman"/>
      <w:sz w:val="24"/>
      <w:szCs w:val="24"/>
    </w:rPr>
  </w:style>
  <w:style w:type="paragraph" w:styleId="Revision">
    <w:name w:val="Revision"/>
    <w:hidden/>
    <w:uiPriority w:val="99"/>
    <w:semiHidden/>
    <w:rsid w:val="0016485D"/>
    <w:pPr>
      <w:spacing w:after="0" w:line="240" w:lineRule="auto"/>
    </w:pPr>
    <w:rPr>
      <w:rFonts w:ascii="Times New Roman" w:hAnsi="Times New Roman" w:cs="Times New Roman"/>
      <w:sz w:val="24"/>
      <w:szCs w:val="24"/>
    </w:rPr>
  </w:style>
  <w:style w:type="table" w:styleId="TableGridLight">
    <w:name w:val="Grid Table Light"/>
    <w:basedOn w:val="TableNormal"/>
    <w:uiPriority w:val="40"/>
    <w:rsid w:val="001648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648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648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16485D"/>
    <w:rPr>
      <w:sz w:val="16"/>
      <w:szCs w:val="16"/>
    </w:rPr>
  </w:style>
  <w:style w:type="paragraph" w:styleId="CommentText">
    <w:name w:val="annotation text"/>
    <w:basedOn w:val="Normal"/>
    <w:link w:val="CommentTextChar"/>
    <w:uiPriority w:val="99"/>
    <w:semiHidden/>
    <w:unhideWhenUsed/>
    <w:rsid w:val="0016485D"/>
    <w:rPr>
      <w:sz w:val="20"/>
      <w:szCs w:val="20"/>
    </w:rPr>
  </w:style>
  <w:style w:type="character" w:customStyle="1" w:styleId="CommentTextChar">
    <w:name w:val="Comment Text Char"/>
    <w:basedOn w:val="DefaultParagraphFont"/>
    <w:link w:val="CommentText"/>
    <w:uiPriority w:val="99"/>
    <w:semiHidden/>
    <w:rsid w:val="0016485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485D"/>
    <w:rPr>
      <w:b/>
      <w:bCs/>
    </w:rPr>
  </w:style>
  <w:style w:type="character" w:customStyle="1" w:styleId="CommentSubjectChar">
    <w:name w:val="Comment Subject Char"/>
    <w:basedOn w:val="CommentTextChar"/>
    <w:link w:val="CommentSubject"/>
    <w:uiPriority w:val="99"/>
    <w:semiHidden/>
    <w:rsid w:val="0016485D"/>
    <w:rPr>
      <w:rFonts w:ascii="Times New Roman" w:hAnsi="Times New Roman" w:cs="Times New Roman"/>
      <w:b/>
      <w:bCs/>
      <w:sz w:val="20"/>
      <w:szCs w:val="20"/>
    </w:rPr>
  </w:style>
  <w:style w:type="paragraph" w:customStyle="1" w:styleId="paragraph">
    <w:name w:val="paragraph"/>
    <w:basedOn w:val="Normal"/>
    <w:rsid w:val="0016485D"/>
    <w:pPr>
      <w:spacing w:before="100" w:beforeAutospacing="1" w:after="100" w:afterAutospacing="1"/>
      <w:jc w:val="left"/>
    </w:pPr>
    <w:rPr>
      <w:rFonts w:eastAsia="Times New Roman"/>
    </w:rPr>
  </w:style>
  <w:style w:type="character" w:customStyle="1" w:styleId="normaltextrun">
    <w:name w:val="normaltextrun"/>
    <w:basedOn w:val="DefaultParagraphFont"/>
    <w:rsid w:val="0016485D"/>
  </w:style>
  <w:style w:type="character" w:customStyle="1" w:styleId="eop">
    <w:name w:val="eop"/>
    <w:basedOn w:val="DefaultParagraphFont"/>
    <w:rsid w:val="0016485D"/>
  </w:style>
  <w:style w:type="paragraph" w:styleId="NormalWeb">
    <w:name w:val="Normal (Web)"/>
    <w:basedOn w:val="Normal"/>
    <w:uiPriority w:val="99"/>
    <w:unhideWhenUsed/>
    <w:rsid w:val="0016485D"/>
    <w:pPr>
      <w:spacing w:before="100" w:beforeAutospacing="1" w:after="100" w:afterAutospacing="1"/>
      <w:jc w:val="left"/>
    </w:pPr>
    <w:rPr>
      <w:rFonts w:eastAsia="Times New Roman"/>
    </w:rPr>
  </w:style>
  <w:style w:type="character" w:styleId="UnresolvedMention">
    <w:name w:val="Unresolved Mention"/>
    <w:basedOn w:val="DefaultParagraphFont"/>
    <w:uiPriority w:val="99"/>
    <w:semiHidden/>
    <w:unhideWhenUsed/>
    <w:rsid w:val="0016485D"/>
    <w:rPr>
      <w:color w:val="605E5C"/>
      <w:shd w:val="clear" w:color="auto" w:fill="E1DFDD"/>
    </w:rPr>
  </w:style>
  <w:style w:type="character" w:styleId="FollowedHyperlink">
    <w:name w:val="FollowedHyperlink"/>
    <w:basedOn w:val="DefaultParagraphFont"/>
    <w:uiPriority w:val="99"/>
    <w:semiHidden/>
    <w:unhideWhenUsed/>
    <w:rsid w:val="0016485D"/>
    <w:rPr>
      <w:color w:val="954F72" w:themeColor="followedHyperlink"/>
      <w:u w:val="single"/>
    </w:rPr>
  </w:style>
  <w:style w:type="paragraph" w:styleId="BodyText">
    <w:name w:val="Body Text"/>
    <w:basedOn w:val="Normal"/>
    <w:link w:val="BodyTextChar"/>
    <w:uiPriority w:val="1"/>
    <w:qFormat/>
    <w:rsid w:val="0016485D"/>
    <w:pPr>
      <w:widowControl w:val="0"/>
      <w:autoSpaceDE w:val="0"/>
      <w:autoSpaceDN w:val="0"/>
      <w:spacing w:before="0"/>
      <w:ind w:left="90"/>
      <w:jc w:val="left"/>
    </w:pPr>
    <w:rPr>
      <w:rFonts w:ascii="RobotoRegular" w:eastAsia="RobotoRegular" w:hAnsi="RobotoRegular" w:cs="RobotoRegular"/>
    </w:rPr>
  </w:style>
  <w:style w:type="character" w:customStyle="1" w:styleId="BodyTextChar">
    <w:name w:val="Body Text Char"/>
    <w:basedOn w:val="DefaultParagraphFont"/>
    <w:link w:val="BodyText"/>
    <w:uiPriority w:val="1"/>
    <w:rsid w:val="0016485D"/>
    <w:rPr>
      <w:rFonts w:ascii="RobotoRegular" w:eastAsia="RobotoRegular" w:hAnsi="RobotoRegular" w:cs="RobotoRegular"/>
      <w:sz w:val="24"/>
      <w:szCs w:val="24"/>
    </w:rPr>
  </w:style>
  <w:style w:type="character" w:customStyle="1" w:styleId="apple-tab-span">
    <w:name w:val="apple-tab-span"/>
    <w:basedOn w:val="DefaultParagraphFont"/>
    <w:rsid w:val="00164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74</Pages>
  <Words>15335</Words>
  <Characters>87414</Characters>
  <Application>Microsoft Office Word</Application>
  <DocSecurity>0</DocSecurity>
  <Lines>728</Lines>
  <Paragraphs>205</Paragraphs>
  <ScaleCrop>false</ScaleCrop>
  <Company/>
  <LinksUpToDate>false</LinksUpToDate>
  <CharactersWithSpaces>102544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Muzaffar Qazi</dc:creator>
  <cp:keywords/>
  <dc:description/>
  <cp:lastModifiedBy>Umer Muzaffar Qazi</cp:lastModifiedBy>
  <cp:revision>1</cp:revision>
  <dcterms:created xsi:type="dcterms:W3CDTF">2020-11-01T04:53:00Z</dcterms:created>
  <dcterms:modified xsi:type="dcterms:W3CDTF">2020-11-01T04:56:00Z</dcterms:modified>
</cp:coreProperties>
</file>