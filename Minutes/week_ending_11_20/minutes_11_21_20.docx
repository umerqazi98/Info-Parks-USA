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FFFAC" w14:textId="287542B2" w:rsidR="00EE6F9C" w:rsidRPr="00AE0D9C" w:rsidRDefault="00EE6F9C" w:rsidP="00EE6F9C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2"/>
          <w:szCs w:val="22"/>
          <w:rPrChange w:id="0" w:author="Jimenez, Claudio" w:date="2020-09-26T13:35:00Z">
            <w:rPr>
              <w:rFonts w:ascii="Times" w:hAnsi="Times" w:cs="Times"/>
              <w:color w:val="000000"/>
            </w:rPr>
          </w:rPrChange>
        </w:rPr>
      </w:pPr>
      <w:r w:rsidRPr="00AE0D9C">
        <w:rPr>
          <w:rFonts w:ascii="Times" w:hAnsi="Times" w:cs="Arial"/>
          <w:color w:val="000000"/>
          <w:sz w:val="22"/>
          <w:szCs w:val="22"/>
          <w:rPrChange w:id="1" w:author="Jimenez, Claudio" w:date="2020-09-26T13:35:00Z">
            <w:rPr>
              <w:rFonts w:ascii="Times" w:hAnsi="Times" w:cs="Arial"/>
              <w:color w:val="000000"/>
            </w:rPr>
          </w:rPrChange>
        </w:rPr>
        <w:t>CS 44</w:t>
      </w:r>
      <w:r w:rsidR="008D3515" w:rsidRPr="00AE0D9C">
        <w:rPr>
          <w:rFonts w:ascii="Times" w:hAnsi="Times" w:cs="Arial"/>
          <w:color w:val="000000"/>
          <w:sz w:val="22"/>
          <w:szCs w:val="22"/>
          <w:rPrChange w:id="2" w:author="Jimenez, Claudio" w:date="2020-09-26T13:35:00Z">
            <w:rPr>
              <w:rFonts w:ascii="Times" w:hAnsi="Times" w:cs="Arial"/>
              <w:color w:val="000000"/>
            </w:rPr>
          </w:rPrChange>
        </w:rPr>
        <w:t>0</w:t>
      </w:r>
      <w:r w:rsidRPr="00AE0D9C">
        <w:rPr>
          <w:rFonts w:ascii="Times" w:hAnsi="Times" w:cs="Arial"/>
          <w:color w:val="000000"/>
          <w:sz w:val="22"/>
          <w:szCs w:val="22"/>
          <w:rPrChange w:id="3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</w:t>
      </w:r>
      <w:r w:rsidR="008D3515" w:rsidRPr="00AE0D9C">
        <w:rPr>
          <w:rFonts w:ascii="Times" w:hAnsi="Times" w:cs="Arial"/>
          <w:color w:val="000000"/>
          <w:sz w:val="22"/>
          <w:szCs w:val="22"/>
          <w:rPrChange w:id="4" w:author="Jimenez, Claudio" w:date="2020-09-26T13:35:00Z">
            <w:rPr>
              <w:rFonts w:ascii="Times" w:hAnsi="Times" w:cs="Arial"/>
              <w:color w:val="000000"/>
            </w:rPr>
          </w:rPrChange>
        </w:rPr>
        <w:t>–</w:t>
      </w:r>
      <w:r w:rsidRPr="00AE0D9C">
        <w:rPr>
          <w:rFonts w:ascii="Times" w:hAnsi="Times" w:cs="Arial"/>
          <w:color w:val="000000"/>
          <w:sz w:val="22"/>
          <w:szCs w:val="22"/>
          <w:rPrChange w:id="5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</w:t>
      </w:r>
      <w:r w:rsidR="008D3515" w:rsidRPr="00AE0D9C">
        <w:rPr>
          <w:rFonts w:ascii="Times" w:hAnsi="Times" w:cs="Arial"/>
          <w:color w:val="000000"/>
          <w:sz w:val="22"/>
          <w:szCs w:val="22"/>
          <w:rPrChange w:id="6" w:author="Jimenez, Claudio" w:date="2020-09-26T13:35:00Z">
            <w:rPr>
              <w:rFonts w:ascii="Times" w:hAnsi="Times" w:cs="Arial"/>
              <w:color w:val="000000"/>
            </w:rPr>
          </w:rPrChange>
        </w:rPr>
        <w:t>Group30</w:t>
      </w:r>
      <w:r w:rsidRPr="00AE0D9C">
        <w:rPr>
          <w:rFonts w:ascii="Times" w:hAnsi="Times" w:cs="Arial"/>
          <w:color w:val="000000"/>
          <w:sz w:val="22"/>
          <w:szCs w:val="22"/>
          <w:rPrChange w:id="7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Time/Date </w:t>
      </w:r>
      <w:r w:rsidR="00950FFD" w:rsidRPr="00AE0D9C">
        <w:rPr>
          <w:rFonts w:ascii="Times" w:hAnsi="Times" w:cs="Arial"/>
          <w:color w:val="000000"/>
          <w:sz w:val="22"/>
          <w:szCs w:val="22"/>
          <w:rPrChange w:id="8" w:author="Jimenez, Claudio" w:date="2020-09-26T13:35:00Z">
            <w:rPr>
              <w:rFonts w:ascii="Times" w:hAnsi="Times" w:cs="Arial"/>
              <w:color w:val="000000"/>
            </w:rPr>
          </w:rPrChange>
        </w:rPr>
        <w:t>–</w:t>
      </w:r>
      <w:del w:id="9" w:author="Jimenez, Claudio" w:date="2020-10-24T13:00:00Z">
        <w:r w:rsidRPr="00AE0D9C" w:rsidDel="00366300">
          <w:rPr>
            <w:rFonts w:ascii="Times" w:hAnsi="Times" w:cs="Arial"/>
            <w:color w:val="000000"/>
            <w:sz w:val="22"/>
            <w:szCs w:val="22"/>
            <w:rPrChange w:id="1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 </w:delText>
        </w:r>
      </w:del>
      <w:ins w:id="11" w:author="Jimenez, Claudio" w:date="2020-11-19T18:27:00Z">
        <w:r w:rsidR="005C31E7">
          <w:rPr>
            <w:rFonts w:ascii="Times" w:hAnsi="Times" w:cs="Arial"/>
            <w:color w:val="000000"/>
            <w:sz w:val="22"/>
            <w:szCs w:val="22"/>
          </w:rPr>
          <w:t>11</w:t>
        </w:r>
      </w:ins>
      <w:ins w:id="12" w:author="Jimenez, Claudio" w:date="2020-10-24T13:00:00Z">
        <w:r w:rsidR="004441F8">
          <w:rPr>
            <w:rFonts w:ascii="Times" w:hAnsi="Times" w:cs="Arial"/>
            <w:color w:val="000000"/>
            <w:sz w:val="22"/>
            <w:szCs w:val="22"/>
          </w:rPr>
          <w:t>/</w:t>
        </w:r>
      </w:ins>
      <w:ins w:id="13" w:author="Jimenez, Claudio" w:date="2020-11-19T18:27:00Z">
        <w:r w:rsidR="005C31E7">
          <w:rPr>
            <w:rFonts w:ascii="Times" w:hAnsi="Times" w:cs="Arial"/>
            <w:color w:val="000000"/>
            <w:sz w:val="22"/>
            <w:szCs w:val="22"/>
          </w:rPr>
          <w:t>17</w:t>
        </w:r>
      </w:ins>
      <w:ins w:id="14" w:author="Jimenez, Claudio" w:date="2020-10-24T13:01:00Z">
        <w:r w:rsidR="006A1CC1">
          <w:rPr>
            <w:rFonts w:ascii="Times" w:hAnsi="Times" w:cs="Arial"/>
            <w:color w:val="000000"/>
            <w:sz w:val="22"/>
            <w:szCs w:val="22"/>
          </w:rPr>
          <w:t>@</w:t>
        </w:r>
      </w:ins>
      <w:ins w:id="15" w:author="Jimenez, Claudio" w:date="2020-11-19T18:27:00Z">
        <w:r w:rsidR="005C31E7">
          <w:rPr>
            <w:rFonts w:ascii="Times" w:hAnsi="Times" w:cs="Arial"/>
            <w:color w:val="000000"/>
            <w:sz w:val="22"/>
            <w:szCs w:val="22"/>
          </w:rPr>
          <w:t>12</w:t>
        </w:r>
      </w:ins>
      <w:ins w:id="16" w:author="Jimenez, Claudio" w:date="2020-10-24T13:01:00Z">
        <w:r w:rsidR="004441F8">
          <w:rPr>
            <w:rFonts w:ascii="Times" w:hAnsi="Times" w:cs="Arial"/>
            <w:color w:val="000000"/>
            <w:sz w:val="22"/>
            <w:szCs w:val="22"/>
          </w:rPr>
          <w:t>:30pm</w:t>
        </w:r>
      </w:ins>
      <w:ins w:id="17" w:author="Jimenez, Claudio" w:date="2020-11-19T18:28:00Z">
        <w:r w:rsidR="00132203">
          <w:rPr>
            <w:rFonts w:ascii="Times" w:hAnsi="Times" w:cs="Arial"/>
            <w:color w:val="000000"/>
            <w:sz w:val="22"/>
            <w:szCs w:val="22"/>
          </w:rPr>
          <w:t xml:space="preserve"> and </w:t>
        </w:r>
      </w:ins>
      <w:ins w:id="18" w:author="Jimenez, Claudio" w:date="2020-11-19T18:27:00Z">
        <w:r w:rsidR="00132203">
          <w:rPr>
            <w:rFonts w:ascii="Times" w:hAnsi="Times" w:cs="Arial"/>
            <w:color w:val="000000"/>
            <w:sz w:val="22"/>
            <w:szCs w:val="22"/>
          </w:rPr>
          <w:t>11</w:t>
        </w:r>
      </w:ins>
      <w:ins w:id="19" w:author="Jimenez, Claudio" w:date="2020-10-24T13:01:00Z">
        <w:r w:rsidR="004441F8">
          <w:rPr>
            <w:rFonts w:ascii="Times" w:hAnsi="Times" w:cs="Arial"/>
            <w:color w:val="000000"/>
            <w:sz w:val="22"/>
            <w:szCs w:val="22"/>
          </w:rPr>
          <w:t>/</w:t>
        </w:r>
      </w:ins>
      <w:ins w:id="20" w:author="Jimenez, Claudio" w:date="2020-11-19T18:27:00Z">
        <w:r w:rsidR="00132203">
          <w:rPr>
            <w:rFonts w:ascii="Times" w:hAnsi="Times" w:cs="Arial"/>
            <w:color w:val="000000"/>
            <w:sz w:val="22"/>
            <w:szCs w:val="22"/>
          </w:rPr>
          <w:t>19</w:t>
        </w:r>
      </w:ins>
      <w:ins w:id="21" w:author="Jimenez, Claudio" w:date="2020-10-24T13:01:00Z">
        <w:r w:rsidR="006A1CC1">
          <w:rPr>
            <w:rFonts w:ascii="Times" w:hAnsi="Times" w:cs="Arial"/>
            <w:color w:val="000000"/>
            <w:sz w:val="22"/>
            <w:szCs w:val="22"/>
          </w:rPr>
          <w:t>@</w:t>
        </w:r>
      </w:ins>
      <w:ins w:id="22" w:author="Jimenez, Claudio" w:date="2020-11-19T18:27:00Z">
        <w:r w:rsidR="00132203">
          <w:rPr>
            <w:rFonts w:ascii="Times" w:hAnsi="Times" w:cs="Arial"/>
            <w:color w:val="000000"/>
            <w:sz w:val="22"/>
            <w:szCs w:val="22"/>
          </w:rPr>
          <w:t>12</w:t>
        </w:r>
      </w:ins>
      <w:ins w:id="23" w:author="Jimenez, Claudio" w:date="2020-10-24T13:01:00Z">
        <w:r w:rsidR="006A1CC1">
          <w:rPr>
            <w:rFonts w:ascii="Times" w:hAnsi="Times" w:cs="Arial"/>
            <w:color w:val="000000"/>
            <w:sz w:val="22"/>
            <w:szCs w:val="22"/>
          </w:rPr>
          <w:t>:</w:t>
        </w:r>
      </w:ins>
      <w:ins w:id="24" w:author="Jimenez, Claudio" w:date="2020-10-24T13:04:00Z">
        <w:r w:rsidR="003C1268">
          <w:rPr>
            <w:rFonts w:ascii="Times" w:hAnsi="Times" w:cs="Arial"/>
            <w:color w:val="000000"/>
            <w:sz w:val="22"/>
            <w:szCs w:val="22"/>
          </w:rPr>
          <w:t>3</w:t>
        </w:r>
      </w:ins>
      <w:ins w:id="25" w:author="Jimenez, Claudio" w:date="2020-10-24T13:01:00Z">
        <w:r w:rsidR="006A1CC1">
          <w:rPr>
            <w:rFonts w:ascii="Times" w:hAnsi="Times" w:cs="Arial"/>
            <w:color w:val="000000"/>
            <w:sz w:val="22"/>
            <w:szCs w:val="22"/>
          </w:rPr>
          <w:t>0pm</w:t>
        </w:r>
      </w:ins>
      <w:ins w:id="26" w:author="Jimenez, Claudio" w:date="2020-11-19T18:28:00Z">
        <w:r w:rsidR="00132203">
          <w:rPr>
            <w:rFonts w:ascii="Times" w:hAnsi="Times" w:cs="Arial"/>
            <w:color w:val="000000"/>
            <w:sz w:val="22"/>
            <w:szCs w:val="22"/>
          </w:rPr>
          <w:t xml:space="preserve"> </w:t>
        </w:r>
      </w:ins>
      <w:del w:id="27" w:author="Jimenez, Claudio" w:date="2020-10-24T13:00:00Z">
        <w:r w:rsidR="00950FFD" w:rsidRPr="00AE0D9C" w:rsidDel="00366300">
          <w:rPr>
            <w:rFonts w:ascii="Times" w:hAnsi="Times" w:cs="Arial"/>
            <w:color w:val="000000"/>
            <w:sz w:val="22"/>
            <w:szCs w:val="22"/>
            <w:rPrChange w:id="28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9/25/20</w:delText>
        </w:r>
        <w:r w:rsidRPr="00AE0D9C" w:rsidDel="00366300">
          <w:rPr>
            <w:rFonts w:ascii="Times" w:hAnsi="Times" w:cs="Arial"/>
            <w:color w:val="000000"/>
            <w:sz w:val="22"/>
            <w:szCs w:val="22"/>
            <w:rPrChange w:id="29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 at </w:delText>
        </w:r>
        <w:r w:rsidR="00950FFD" w:rsidRPr="00AE0D9C" w:rsidDel="00366300">
          <w:rPr>
            <w:rFonts w:ascii="Times" w:hAnsi="Times" w:cs="Arial"/>
            <w:color w:val="000000"/>
            <w:sz w:val="22"/>
            <w:szCs w:val="22"/>
            <w:rPrChange w:id="3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3</w:delText>
        </w:r>
        <w:r w:rsidRPr="00AE0D9C" w:rsidDel="00366300">
          <w:rPr>
            <w:rFonts w:ascii="Times" w:hAnsi="Times" w:cs="Arial"/>
            <w:color w:val="000000"/>
            <w:sz w:val="22"/>
            <w:szCs w:val="22"/>
            <w:rPrChange w:id="31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:</w:delText>
        </w:r>
        <w:r w:rsidR="00950FFD" w:rsidRPr="00AE0D9C" w:rsidDel="00366300">
          <w:rPr>
            <w:rFonts w:ascii="Times" w:hAnsi="Times" w:cs="Arial"/>
            <w:color w:val="000000"/>
            <w:sz w:val="22"/>
            <w:szCs w:val="22"/>
            <w:rPrChange w:id="32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3</w:delText>
        </w:r>
        <w:r w:rsidRPr="00AE0D9C" w:rsidDel="00366300">
          <w:rPr>
            <w:rFonts w:ascii="Times" w:hAnsi="Times" w:cs="Arial"/>
            <w:color w:val="000000"/>
            <w:sz w:val="22"/>
            <w:szCs w:val="22"/>
            <w:rPrChange w:id="33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0pm </w:delText>
        </w:r>
      </w:del>
      <w:r w:rsidRPr="00AE0D9C">
        <w:rPr>
          <w:rFonts w:ascii="Times" w:hAnsi="Times" w:cs="Arial"/>
          <w:b/>
          <w:bCs/>
          <w:color w:val="000000"/>
          <w:sz w:val="22"/>
          <w:szCs w:val="22"/>
          <w:rPrChange w:id="34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 xml:space="preserve">Location - </w:t>
      </w:r>
      <w:r w:rsidR="00950FFD" w:rsidRPr="00AE0D9C">
        <w:rPr>
          <w:rFonts w:ascii="Times" w:hAnsi="Times" w:cs="Arial"/>
          <w:b/>
          <w:bCs/>
          <w:color w:val="000000"/>
          <w:sz w:val="22"/>
          <w:szCs w:val="22"/>
          <w:rPrChange w:id="35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Discord</w:t>
      </w: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36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 xml:space="preserve"> </w:t>
      </w:r>
    </w:p>
    <w:p w14:paraId="45160583" w14:textId="53B25866" w:rsidR="00EE6F9C" w:rsidRPr="00AE0D9C" w:rsidRDefault="00EE6F9C">
      <w:pPr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37" w:author="Jimenez, Claudio" w:date="2020-09-26T13:35:00Z">
            <w:rPr>
              <w:rFonts w:ascii="Times" w:hAnsi="Times" w:cs="Arial"/>
              <w:color w:val="000000"/>
            </w:rPr>
          </w:rPrChange>
        </w:rPr>
        <w:pPrChange w:id="38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39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Attendance</w:t>
      </w:r>
      <w:del w:id="40" w:author="Jimenez, Claudio" w:date="2020-09-26T12:00:00Z">
        <w:r w:rsidRPr="00AE0D9C" w:rsidDel="00821951">
          <w:rPr>
            <w:rFonts w:ascii="Times" w:hAnsi="Times" w:cs="Arial"/>
            <w:b/>
            <w:bCs/>
            <w:color w:val="000000"/>
            <w:sz w:val="22"/>
            <w:szCs w:val="22"/>
            <w:rPrChange w:id="41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.</w:delText>
        </w:r>
      </w:del>
      <w:r w:rsidRPr="00AE0D9C">
        <w:rPr>
          <w:rFonts w:ascii="Times" w:hAnsi="Times" w:cs="Times"/>
          <w:color w:val="000000"/>
          <w:sz w:val="22"/>
          <w:szCs w:val="22"/>
          <w:rPrChange w:id="42" w:author="Jimenez, Claudio" w:date="2020-09-26T13:35:00Z">
            <w:rPr>
              <w:rFonts w:ascii="Times" w:hAnsi="Times" w:cs="Times"/>
              <w:color w:val="000000"/>
            </w:rPr>
          </w:rPrChange>
        </w:rPr>
        <w:t xml:space="preserve"> </w:t>
      </w:r>
      <w:r w:rsidRPr="00AE0D9C">
        <w:rPr>
          <w:rFonts w:ascii="Times" w:hAnsi="Times" w:cs="Arial"/>
          <w:color w:val="000000"/>
          <w:sz w:val="22"/>
          <w:szCs w:val="22"/>
          <w:rPrChange w:id="43" w:author="Jimenez, Claudio" w:date="2020-09-26T13:35:00Z">
            <w:rPr>
              <w:rFonts w:ascii="Times" w:hAnsi="Times" w:cs="Arial"/>
              <w:color w:val="000000"/>
            </w:rPr>
          </w:rPrChange>
        </w:rPr>
        <w:t>.........................................................................</w:t>
      </w:r>
      <w:ins w:id="44" w:author="Jimenez, Claudio" w:date="2020-10-24T14:28:00Z">
        <w:r w:rsidR="00081DEC">
          <w:rPr>
            <w:rFonts w:ascii="Times" w:hAnsi="Times" w:cs="Arial"/>
            <w:color w:val="000000"/>
            <w:sz w:val="22"/>
            <w:szCs w:val="22"/>
          </w:rPr>
          <w:t>...................................</w:t>
        </w:r>
      </w:ins>
      <w:r w:rsidRPr="00AE0D9C">
        <w:rPr>
          <w:rFonts w:ascii="Times" w:hAnsi="Times" w:cs="Arial"/>
          <w:color w:val="000000"/>
          <w:sz w:val="22"/>
          <w:szCs w:val="22"/>
          <w:rPrChange w:id="45" w:author="Jimenez, Claudio" w:date="2020-09-26T13:35:00Z">
            <w:rPr>
              <w:rFonts w:ascii="Times" w:hAnsi="Times" w:cs="Arial"/>
              <w:color w:val="000000"/>
            </w:rPr>
          </w:rPrChange>
        </w:rPr>
        <w:t>...................[</w:t>
      </w:r>
      <w:ins w:id="46" w:author="Jimenez, Claudio" w:date="2020-09-26T13:22:00Z">
        <w:r w:rsidR="008479E1" w:rsidRPr="00AE0D9C">
          <w:rPr>
            <w:rFonts w:ascii="Times" w:hAnsi="Times" w:cs="Arial"/>
            <w:color w:val="000000"/>
            <w:sz w:val="22"/>
            <w:szCs w:val="22"/>
            <w:rPrChange w:id="47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2</w:t>
        </w:r>
      </w:ins>
      <w:del w:id="48" w:author="Jimenez, Claudio" w:date="2020-09-26T13:22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49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5</w:delText>
        </w:r>
      </w:del>
      <w:r w:rsidRPr="00AE0D9C">
        <w:rPr>
          <w:rFonts w:ascii="Times" w:hAnsi="Times" w:cs="Arial"/>
          <w:color w:val="000000"/>
          <w:sz w:val="22"/>
          <w:szCs w:val="22"/>
          <w:rPrChange w:id="50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min] </w:t>
      </w:r>
    </w:p>
    <w:p w14:paraId="27C1E40D" w14:textId="5B498E82" w:rsidR="00950FFD" w:rsidRDefault="006A1CC1">
      <w:pPr>
        <w:autoSpaceDE w:val="0"/>
        <w:autoSpaceDN w:val="0"/>
        <w:adjustRightInd w:val="0"/>
        <w:ind w:firstLine="720"/>
        <w:rPr>
          <w:ins w:id="51" w:author="Jimenez, Claudio" w:date="2020-10-24T13:01:00Z"/>
          <w:rFonts w:ascii="Times" w:hAnsi="Times" w:cs="Arial"/>
          <w:color w:val="000000"/>
          <w:sz w:val="22"/>
          <w:szCs w:val="22"/>
        </w:rPr>
      </w:pPr>
      <w:ins w:id="52" w:author="Jimenez, Claudio" w:date="2020-10-24T13:01:00Z">
        <w:r>
          <w:rPr>
            <w:rFonts w:ascii="Times" w:hAnsi="Times" w:cs="Arial"/>
            <w:color w:val="000000"/>
            <w:sz w:val="22"/>
            <w:szCs w:val="22"/>
          </w:rPr>
          <w:t xml:space="preserve">For </w:t>
        </w:r>
      </w:ins>
      <w:ins w:id="53" w:author="Jimenez, Claudio" w:date="2020-11-19T18:28:00Z">
        <w:r w:rsidR="00132203">
          <w:rPr>
            <w:rFonts w:ascii="Times" w:hAnsi="Times" w:cs="Arial"/>
            <w:color w:val="000000"/>
            <w:sz w:val="22"/>
            <w:szCs w:val="22"/>
          </w:rPr>
          <w:t>11</w:t>
        </w:r>
      </w:ins>
      <w:ins w:id="54" w:author="Jimenez, Claudio" w:date="2020-10-24T13:01:00Z">
        <w:r>
          <w:rPr>
            <w:rFonts w:ascii="Times" w:hAnsi="Times" w:cs="Arial"/>
            <w:color w:val="000000"/>
            <w:sz w:val="22"/>
            <w:szCs w:val="22"/>
          </w:rPr>
          <w:t>/</w:t>
        </w:r>
      </w:ins>
      <w:ins w:id="55" w:author="Jimenez, Claudio" w:date="2020-11-19T18:28:00Z">
        <w:r w:rsidR="00132203">
          <w:rPr>
            <w:rFonts w:ascii="Times" w:hAnsi="Times" w:cs="Arial"/>
            <w:color w:val="000000"/>
            <w:sz w:val="22"/>
            <w:szCs w:val="22"/>
          </w:rPr>
          <w:t>17</w:t>
        </w:r>
      </w:ins>
      <w:ins w:id="56" w:author="Jimenez, Claudio" w:date="2020-10-24T13:01:00Z">
        <w:r>
          <w:rPr>
            <w:rFonts w:ascii="Times" w:hAnsi="Times" w:cs="Arial"/>
            <w:color w:val="000000"/>
            <w:sz w:val="22"/>
            <w:szCs w:val="22"/>
          </w:rPr>
          <w:t>:</w:t>
        </w:r>
      </w:ins>
      <w:ins w:id="57" w:author="Jimenez, Claudio" w:date="2020-10-24T13:02:00Z">
        <w:r>
          <w:rPr>
            <w:rFonts w:ascii="Times" w:hAnsi="Times" w:cs="Arial"/>
            <w:color w:val="000000"/>
            <w:sz w:val="22"/>
            <w:szCs w:val="22"/>
          </w:rPr>
          <w:t xml:space="preserve"> </w:t>
        </w:r>
      </w:ins>
      <w:r w:rsidR="00950FFD" w:rsidRPr="00AE0D9C">
        <w:rPr>
          <w:rFonts w:ascii="Times" w:hAnsi="Times" w:cs="Arial"/>
          <w:color w:val="000000"/>
          <w:sz w:val="22"/>
          <w:szCs w:val="22"/>
          <w:rPrChange w:id="58" w:author="Jimenez, Claudio" w:date="2020-09-26T13:35:00Z">
            <w:rPr>
              <w:rFonts w:ascii="Times" w:hAnsi="Times" w:cs="Arial"/>
              <w:color w:val="000000"/>
            </w:rPr>
          </w:rPrChange>
        </w:rPr>
        <w:t>Hasan</w:t>
      </w:r>
      <w:ins w:id="59" w:author="Jimenez, Claudio" w:date="2020-09-26T12:01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6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 Ali</w:t>
        </w:r>
      </w:ins>
      <w:r w:rsidR="00950FFD" w:rsidRPr="00AE0D9C">
        <w:rPr>
          <w:rFonts w:ascii="Times" w:hAnsi="Times" w:cs="Arial"/>
          <w:color w:val="000000"/>
          <w:sz w:val="22"/>
          <w:szCs w:val="22"/>
          <w:rPrChange w:id="61" w:author="Jimenez, Claudio" w:date="2020-09-26T13:35:00Z">
            <w:rPr>
              <w:rFonts w:ascii="Times" w:hAnsi="Times" w:cs="Arial"/>
              <w:color w:val="000000"/>
            </w:rPr>
          </w:rPrChange>
        </w:rPr>
        <w:t>, Umer</w:t>
      </w:r>
      <w:ins w:id="62" w:author="Jimenez, Claudio" w:date="2020-09-26T12:12:00Z">
        <w:r w:rsidR="007F23B0" w:rsidRPr="00AE0D9C">
          <w:rPr>
            <w:rFonts w:ascii="Times" w:hAnsi="Times" w:cs="Arial"/>
            <w:color w:val="000000"/>
            <w:sz w:val="22"/>
            <w:szCs w:val="22"/>
            <w:rPrChange w:id="63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 </w:t>
        </w:r>
      </w:ins>
      <w:del w:id="64" w:author="Jimenez, Claudio" w:date="2020-09-26T12:12:00Z">
        <w:r w:rsidR="00950FFD" w:rsidRPr="00AE0D9C" w:rsidDel="007F23B0">
          <w:rPr>
            <w:rFonts w:ascii="Times" w:hAnsi="Times" w:cs="Arial"/>
            <w:color w:val="000000"/>
            <w:sz w:val="22"/>
            <w:szCs w:val="22"/>
            <w:rPrChange w:id="65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,</w:delText>
        </w:r>
      </w:del>
      <w:ins w:id="66" w:author="Jimenez, Claudio" w:date="2020-09-26T12:04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67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Qazi</w:t>
        </w:r>
      </w:ins>
      <w:r w:rsidR="00950FFD" w:rsidRPr="00AE0D9C">
        <w:rPr>
          <w:rFonts w:ascii="Times" w:hAnsi="Times" w:cs="Arial"/>
          <w:color w:val="000000"/>
          <w:sz w:val="22"/>
          <w:szCs w:val="22"/>
          <w:rPrChange w:id="68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Sayed Raza and Claudio Jimenez</w:t>
      </w:r>
      <w:ins w:id="69" w:author="Jimenez, Claudio" w:date="2020-09-26T12:04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7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. All on</w:t>
        </w:r>
      </w:ins>
      <w:ins w:id="71" w:author="Jimenez, Claudio" w:date="2020-09-26T12:05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72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 </w:t>
        </w:r>
      </w:ins>
      <w:ins w:id="73" w:author="Jimenez, Claudio" w:date="2020-09-26T12:04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74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time </w:t>
        </w:r>
      </w:ins>
    </w:p>
    <w:p w14:paraId="1C5EE687" w14:textId="07DC0A88" w:rsidR="00782EC7" w:rsidRDefault="00A811D7" w:rsidP="00782EC7">
      <w:pPr>
        <w:autoSpaceDE w:val="0"/>
        <w:autoSpaceDN w:val="0"/>
        <w:adjustRightInd w:val="0"/>
        <w:ind w:firstLine="720"/>
        <w:rPr>
          <w:ins w:id="75" w:author="Jimenez, Claudio" w:date="2020-11-19T18:26:00Z"/>
          <w:rFonts w:ascii="Times" w:hAnsi="Times" w:cs="Arial"/>
          <w:color w:val="000000"/>
          <w:sz w:val="22"/>
          <w:szCs w:val="22"/>
        </w:rPr>
      </w:pPr>
      <w:ins w:id="76" w:author="Jimenez, Claudio" w:date="2020-10-24T13:05:00Z">
        <w:r>
          <w:rPr>
            <w:rFonts w:ascii="Times" w:hAnsi="Times" w:cs="Arial"/>
            <w:color w:val="000000"/>
            <w:sz w:val="22"/>
            <w:szCs w:val="22"/>
          </w:rPr>
          <w:t xml:space="preserve">For </w:t>
        </w:r>
      </w:ins>
      <w:ins w:id="77" w:author="Jimenez, Claudio" w:date="2020-11-19T18:28:00Z">
        <w:r w:rsidR="00132203">
          <w:rPr>
            <w:rFonts w:ascii="Times" w:hAnsi="Times" w:cs="Arial"/>
            <w:color w:val="000000"/>
            <w:sz w:val="22"/>
            <w:szCs w:val="22"/>
          </w:rPr>
          <w:t>11</w:t>
        </w:r>
      </w:ins>
      <w:ins w:id="78" w:author="Jimenez, Claudio" w:date="2020-10-24T13:05:00Z">
        <w:r>
          <w:rPr>
            <w:rFonts w:ascii="Times" w:hAnsi="Times" w:cs="Arial"/>
            <w:color w:val="000000"/>
            <w:sz w:val="22"/>
            <w:szCs w:val="22"/>
          </w:rPr>
          <w:t>/</w:t>
        </w:r>
      </w:ins>
      <w:ins w:id="79" w:author="Jimenez, Claudio" w:date="2020-11-19T18:28:00Z">
        <w:r w:rsidR="00132203">
          <w:rPr>
            <w:rFonts w:ascii="Times" w:hAnsi="Times" w:cs="Arial"/>
            <w:color w:val="000000"/>
            <w:sz w:val="22"/>
            <w:szCs w:val="22"/>
          </w:rPr>
          <w:t>19</w:t>
        </w:r>
      </w:ins>
      <w:ins w:id="80" w:author="Jimenez, Claudio" w:date="2020-10-24T13:05:00Z">
        <w:r>
          <w:rPr>
            <w:rFonts w:ascii="Times" w:hAnsi="Times" w:cs="Arial"/>
            <w:color w:val="000000"/>
            <w:sz w:val="22"/>
            <w:szCs w:val="22"/>
          </w:rPr>
          <w:t>:</w:t>
        </w:r>
      </w:ins>
      <w:ins w:id="81" w:author="Jimenez, Claudio" w:date="2020-10-25T12:04:00Z">
        <w:r w:rsidR="00E05674">
          <w:rPr>
            <w:rFonts w:ascii="Times" w:hAnsi="Times" w:cs="Arial"/>
            <w:color w:val="000000"/>
            <w:sz w:val="22"/>
            <w:szCs w:val="22"/>
          </w:rPr>
          <w:t xml:space="preserve"> </w:t>
        </w:r>
      </w:ins>
      <w:ins w:id="82" w:author="Jimenez, Claudio" w:date="2020-11-19T18:26:00Z">
        <w:r w:rsidR="00782EC7" w:rsidRPr="00E030A5">
          <w:rPr>
            <w:rFonts w:ascii="Times" w:hAnsi="Times" w:cs="Arial"/>
            <w:color w:val="000000"/>
            <w:sz w:val="22"/>
            <w:szCs w:val="22"/>
          </w:rPr>
          <w:t xml:space="preserve">Hasan Ali, Umer Qazi Sayed Raza and Claudio Jimenez. All on time </w:t>
        </w:r>
      </w:ins>
    </w:p>
    <w:p w14:paraId="6E63A2C7" w14:textId="7FBE95B1" w:rsidR="007F23B0" w:rsidRPr="00AE0D9C" w:rsidRDefault="007F23B0">
      <w:pPr>
        <w:autoSpaceDE w:val="0"/>
        <w:autoSpaceDN w:val="0"/>
        <w:adjustRightInd w:val="0"/>
        <w:ind w:firstLine="720"/>
        <w:rPr>
          <w:rFonts w:ascii="Times" w:hAnsi="Times" w:cs="Arial"/>
          <w:color w:val="000000"/>
          <w:sz w:val="22"/>
          <w:szCs w:val="22"/>
          <w:rPrChange w:id="83" w:author="Jimenez, Claudio" w:date="2020-09-26T13:35:00Z">
            <w:rPr>
              <w:rFonts w:ascii="Times" w:hAnsi="Times" w:cs="Arial"/>
              <w:color w:val="000000"/>
            </w:rPr>
          </w:rPrChange>
        </w:rPr>
        <w:pPrChange w:id="84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</w:p>
    <w:p w14:paraId="739016F4" w14:textId="08295403" w:rsidR="00EE6F9C" w:rsidRPr="00AE0D9C" w:rsidRDefault="00EE6F9C" w:rsidP="007F23B0">
      <w:pPr>
        <w:tabs>
          <w:tab w:val="left" w:pos="220"/>
          <w:tab w:val="left" w:pos="720"/>
        </w:tabs>
        <w:autoSpaceDE w:val="0"/>
        <w:autoSpaceDN w:val="0"/>
        <w:adjustRightInd w:val="0"/>
        <w:rPr>
          <w:ins w:id="85" w:author="Jimenez, Claudio" w:date="2020-09-26T13:07:00Z"/>
          <w:rFonts w:ascii="Times" w:hAnsi="Times" w:cs="Arial"/>
          <w:color w:val="000000"/>
          <w:sz w:val="22"/>
          <w:szCs w:val="22"/>
          <w:rPrChange w:id="86" w:author="Jimenez, Claudio" w:date="2020-09-26T13:35:00Z">
            <w:rPr>
              <w:ins w:id="87" w:author="Jimenez, Claudio" w:date="2020-09-26T13:07:00Z"/>
              <w:rFonts w:ascii="Times" w:hAnsi="Times" w:cs="Arial"/>
              <w:color w:val="000000"/>
            </w:rPr>
          </w:rPrChange>
        </w:rPr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88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Action</w:t>
      </w:r>
      <w:ins w:id="89" w:author="Jimenez, Claudio" w:date="2020-09-26T13:07:00Z">
        <w:r w:rsidR="00A81C9D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90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 xml:space="preserve"> </w:t>
        </w:r>
      </w:ins>
      <w:r w:rsidRPr="00AE0D9C">
        <w:rPr>
          <w:rFonts w:ascii="Times" w:hAnsi="Times" w:cs="Arial"/>
          <w:b/>
          <w:bCs/>
          <w:color w:val="000000"/>
          <w:sz w:val="22"/>
          <w:szCs w:val="22"/>
          <w:rPrChange w:id="91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Item</w:t>
      </w:r>
      <w:ins w:id="92" w:author="Jimenez, Claudio" w:date="2020-09-26T13:07:00Z">
        <w:r w:rsidR="00A81C9D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93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 xml:space="preserve"> </w:t>
        </w:r>
      </w:ins>
      <w:r w:rsidRPr="00AE0D9C">
        <w:rPr>
          <w:rFonts w:ascii="Times" w:hAnsi="Times" w:cs="Arial"/>
          <w:b/>
          <w:bCs/>
          <w:color w:val="000000"/>
          <w:sz w:val="22"/>
          <w:szCs w:val="22"/>
          <w:rPrChange w:id="94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Review</w:t>
      </w:r>
      <w:ins w:id="95" w:author="Jimenez, Claudio" w:date="2020-10-24T13:55:00Z">
        <w:r w:rsidR="007E2202">
          <w:rPr>
            <w:rFonts w:ascii="Times" w:hAnsi="Times" w:cs="Arial"/>
            <w:b/>
            <w:bCs/>
            <w:color w:val="000000"/>
            <w:sz w:val="22"/>
            <w:szCs w:val="22"/>
          </w:rPr>
          <w:t xml:space="preserve"> </w:t>
        </w:r>
      </w:ins>
      <w:r w:rsidRPr="00AE0D9C">
        <w:rPr>
          <w:rFonts w:ascii="Times" w:hAnsi="Times" w:cs="Arial"/>
          <w:b/>
          <w:bCs/>
          <w:color w:val="000000"/>
          <w:sz w:val="22"/>
          <w:szCs w:val="22"/>
          <w:rPrChange w:id="96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(</w:t>
      </w:r>
      <w:ins w:id="97" w:author="Jimenez, Claudio" w:date="2020-10-24T13:37:00Z">
        <w:r w:rsidR="00FB6B79">
          <w:rPr>
            <w:rFonts w:ascii="Times" w:hAnsi="Times" w:cs="Arial"/>
            <w:b/>
            <w:bCs/>
            <w:color w:val="000000"/>
            <w:sz w:val="22"/>
            <w:szCs w:val="22"/>
          </w:rPr>
          <w:t>coding project</w:t>
        </w:r>
      </w:ins>
      <w:del w:id="98" w:author="Jimenez, Claudio" w:date="2020-10-24T13:37:00Z">
        <w:r w:rsidRPr="00AE0D9C" w:rsidDel="00FB6B79">
          <w:rPr>
            <w:rFonts w:ascii="Times" w:hAnsi="Times" w:cs="Arial"/>
            <w:b/>
            <w:bCs/>
            <w:color w:val="000000"/>
            <w:sz w:val="22"/>
            <w:szCs w:val="22"/>
            <w:rPrChange w:id="99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all</w:delText>
        </w:r>
      </w:del>
      <w:r w:rsidRPr="00AE0D9C">
        <w:rPr>
          <w:rFonts w:ascii="Times" w:hAnsi="Times" w:cs="Arial"/>
          <w:b/>
          <w:bCs/>
          <w:color w:val="000000"/>
          <w:sz w:val="22"/>
          <w:szCs w:val="22"/>
          <w:rPrChange w:id="100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)</w:t>
      </w:r>
      <w:r w:rsidRPr="00AE0D9C">
        <w:rPr>
          <w:rFonts w:ascii="Times" w:hAnsi="Times" w:cs="Arial"/>
          <w:color w:val="000000"/>
          <w:sz w:val="22"/>
          <w:szCs w:val="22"/>
          <w:rPrChange w:id="101" w:author="Jimenez, Claudio" w:date="2020-09-26T13:35:00Z">
            <w:rPr>
              <w:rFonts w:ascii="Times" w:hAnsi="Times" w:cs="Arial"/>
              <w:color w:val="000000"/>
            </w:rPr>
          </w:rPrChange>
        </w:rPr>
        <w:t>...........................................................................................[1</w:t>
      </w:r>
      <w:ins w:id="102" w:author="Jimenez, Claudio" w:date="2020-10-24T14:28:00Z">
        <w:r w:rsidR="00081DEC">
          <w:rPr>
            <w:rFonts w:ascii="Times" w:hAnsi="Times" w:cs="Arial"/>
            <w:color w:val="000000"/>
            <w:sz w:val="22"/>
            <w:szCs w:val="22"/>
          </w:rPr>
          <w:t>0</w:t>
        </w:r>
      </w:ins>
      <w:del w:id="103" w:author="Jimenez, Claudio" w:date="2020-10-24T14:28:00Z">
        <w:r w:rsidRPr="00AE0D9C" w:rsidDel="00081DEC">
          <w:rPr>
            <w:rFonts w:ascii="Times" w:hAnsi="Times" w:cs="Arial"/>
            <w:color w:val="000000"/>
            <w:sz w:val="22"/>
            <w:szCs w:val="22"/>
            <w:rPrChange w:id="104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5</w:delText>
        </w:r>
      </w:del>
      <w:r w:rsidRPr="00AE0D9C">
        <w:rPr>
          <w:rFonts w:ascii="Times" w:hAnsi="Times" w:cs="Arial"/>
          <w:color w:val="000000"/>
          <w:sz w:val="22"/>
          <w:szCs w:val="22"/>
          <w:rPrChange w:id="105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min] </w:t>
      </w:r>
    </w:p>
    <w:p w14:paraId="1FAB74D2" w14:textId="09507C47" w:rsidR="00A81C9D" w:rsidDel="008A5D54" w:rsidRDefault="008A5D54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ind w:left="580"/>
        <w:rPr>
          <w:del w:id="106" w:author="Jimenez, Claudio" w:date="2020-10-24T13:04:00Z"/>
          <w:rFonts w:ascii="Times" w:hAnsi="Times" w:cs="Arial"/>
          <w:color w:val="000000"/>
          <w:sz w:val="22"/>
          <w:szCs w:val="22"/>
        </w:rPr>
        <w:pPrChange w:id="107" w:author="Jimenez, Claudio" w:date="2020-10-24T13:42:00Z">
          <w:pPr>
            <w:pStyle w:val="ListParagraph"/>
            <w:numPr>
              <w:numId w:val="7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ind w:left="580" w:hanging="360"/>
          </w:pPr>
        </w:pPrChange>
      </w:pPr>
      <w:ins w:id="108" w:author="Jimenez, Claudio" w:date="2020-10-24T13:35:00Z">
        <w:r>
          <w:rPr>
            <w:rFonts w:ascii="Times" w:hAnsi="Times" w:cs="Arial"/>
            <w:color w:val="000000"/>
            <w:sz w:val="22"/>
            <w:szCs w:val="22"/>
          </w:rPr>
          <w:t>Th</w:t>
        </w:r>
      </w:ins>
      <w:ins w:id="109" w:author="Jimenez, Claudio" w:date="2020-10-24T13:36:00Z">
        <w:r>
          <w:rPr>
            <w:rFonts w:ascii="Times" w:hAnsi="Times" w:cs="Arial"/>
            <w:color w:val="000000"/>
            <w:sz w:val="22"/>
            <w:szCs w:val="22"/>
          </w:rPr>
          <w:t>e following action items were completed from last week,</w:t>
        </w:r>
      </w:ins>
    </w:p>
    <w:p w14:paraId="6FBC6EF4" w14:textId="77777777" w:rsidR="008A5D54" w:rsidRPr="00AE0D9C" w:rsidRDefault="008A5D54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ind w:left="580"/>
        <w:rPr>
          <w:ins w:id="110" w:author="Jimenez, Claudio" w:date="2020-10-24T13:36:00Z"/>
          <w:rFonts w:ascii="Times" w:hAnsi="Times" w:cs="Arial"/>
          <w:color w:val="000000"/>
          <w:sz w:val="22"/>
          <w:szCs w:val="22"/>
          <w:rPrChange w:id="111" w:author="Jimenez, Claudio" w:date="2020-09-26T13:35:00Z">
            <w:rPr>
              <w:ins w:id="112" w:author="Jimenez, Claudio" w:date="2020-10-24T13:36:00Z"/>
            </w:rPr>
          </w:rPrChange>
        </w:rPr>
        <w:pPrChange w:id="113" w:author="Jimenez, Claudio" w:date="2020-10-24T13:42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</w:p>
    <w:p w14:paraId="2BCB42A9" w14:textId="18328BA4" w:rsidR="00A04CDD" w:rsidRDefault="00CE0EC2" w:rsidP="008A5D54">
      <w:pPr>
        <w:pStyle w:val="ListParagraph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14" w:author="Jimenez, Claudio" w:date="2020-10-24T13:41:00Z"/>
          <w:rFonts w:ascii="Times" w:hAnsi="Times" w:cs="Times"/>
          <w:color w:val="000000"/>
          <w:sz w:val="22"/>
          <w:szCs w:val="22"/>
        </w:rPr>
      </w:pPr>
      <w:ins w:id="115" w:author="Jimenez, Claudio" w:date="2020-10-24T13:36:00Z">
        <w:r>
          <w:rPr>
            <w:rFonts w:ascii="Times" w:hAnsi="Times" w:cs="Times"/>
            <w:color w:val="000000"/>
            <w:sz w:val="22"/>
            <w:szCs w:val="22"/>
          </w:rPr>
          <w:t>Syed</w:t>
        </w:r>
      </w:ins>
      <w:ins w:id="116" w:author="Jimenez, Claudio" w:date="2020-10-24T13:45:00Z">
        <w:r w:rsidR="00CB244F">
          <w:rPr>
            <w:rFonts w:ascii="Times" w:hAnsi="Times" w:cs="Times"/>
            <w:color w:val="000000"/>
            <w:sz w:val="22"/>
            <w:szCs w:val="22"/>
          </w:rPr>
          <w:t>,</w:t>
        </w:r>
      </w:ins>
      <w:ins w:id="117" w:author="Jimenez, Claudio" w:date="2020-10-24T13:36:00Z">
        <w:r>
          <w:rPr>
            <w:rFonts w:ascii="Times" w:hAnsi="Times" w:cs="Times"/>
            <w:color w:val="000000"/>
            <w:sz w:val="22"/>
            <w:szCs w:val="22"/>
          </w:rPr>
          <w:t xml:space="preserve"> </w:t>
        </w:r>
      </w:ins>
    </w:p>
    <w:p w14:paraId="6CE14C63" w14:textId="6404E5A9" w:rsidR="00422CAB" w:rsidRDefault="00683855" w:rsidP="00422CAB">
      <w:pPr>
        <w:pStyle w:val="ListParagraph"/>
        <w:numPr>
          <w:ilvl w:val="2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18" w:author="Jimenez, Claudio" w:date="2020-11-21T15:07:00Z"/>
          <w:rFonts w:ascii="Times" w:hAnsi="Times" w:cs="Times"/>
          <w:color w:val="000000"/>
          <w:sz w:val="22"/>
          <w:szCs w:val="22"/>
        </w:rPr>
      </w:pPr>
      <w:ins w:id="119" w:author="Jimenez, Claudio" w:date="2020-11-21T14:17:00Z">
        <w:r>
          <w:rPr>
            <w:rFonts w:ascii="Times" w:hAnsi="Times" w:cs="Times"/>
            <w:color w:val="000000"/>
            <w:sz w:val="22"/>
            <w:szCs w:val="22"/>
          </w:rPr>
          <w:t xml:space="preserve">Completed </w:t>
        </w:r>
        <w:r w:rsidR="004C6400">
          <w:rPr>
            <w:rFonts w:ascii="Times" w:hAnsi="Times" w:cs="Times"/>
            <w:color w:val="000000"/>
            <w:sz w:val="22"/>
            <w:szCs w:val="22"/>
          </w:rPr>
          <w:t>packing list</w:t>
        </w:r>
      </w:ins>
      <w:ins w:id="120" w:author="Jimenez, Claudio" w:date="2020-11-21T15:06:00Z">
        <w:r w:rsidR="00056955">
          <w:rPr>
            <w:rFonts w:ascii="Times" w:hAnsi="Times" w:cs="Times"/>
            <w:color w:val="000000"/>
            <w:sz w:val="22"/>
            <w:szCs w:val="22"/>
          </w:rPr>
          <w:t xml:space="preserve">. </w:t>
        </w:r>
      </w:ins>
    </w:p>
    <w:p w14:paraId="528D16AF" w14:textId="7E5C1EF0" w:rsidR="00A04CDD" w:rsidRDefault="00056955" w:rsidP="00422CAB">
      <w:pPr>
        <w:pStyle w:val="ListParagraph"/>
        <w:numPr>
          <w:ilvl w:val="2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21" w:author="Jimenez, Claudio" w:date="2020-11-21T15:08:00Z"/>
          <w:rFonts w:ascii="Times" w:hAnsi="Times" w:cs="Times"/>
          <w:color w:val="000000"/>
          <w:sz w:val="22"/>
          <w:szCs w:val="22"/>
        </w:rPr>
      </w:pPr>
      <w:ins w:id="122" w:author="Jimenez, Claudio" w:date="2020-11-21T15:06:00Z">
        <w:r>
          <w:rPr>
            <w:rFonts w:ascii="Times" w:hAnsi="Times" w:cs="Times"/>
            <w:color w:val="000000"/>
            <w:sz w:val="22"/>
            <w:szCs w:val="22"/>
          </w:rPr>
          <w:t xml:space="preserve">Added </w:t>
        </w:r>
        <w:r w:rsidR="00EA3668">
          <w:rPr>
            <w:rFonts w:ascii="Times" w:hAnsi="Times" w:cs="Times"/>
            <w:color w:val="000000"/>
            <w:sz w:val="22"/>
            <w:szCs w:val="22"/>
          </w:rPr>
          <w:t xml:space="preserve">seasonal functionality to </w:t>
        </w:r>
        <w:r w:rsidR="00422CAB">
          <w:rPr>
            <w:rFonts w:ascii="Times" w:hAnsi="Times" w:cs="Times"/>
            <w:color w:val="000000"/>
            <w:sz w:val="22"/>
            <w:szCs w:val="22"/>
          </w:rPr>
          <w:t xml:space="preserve">the </w:t>
        </w:r>
      </w:ins>
      <w:ins w:id="123" w:author="Jimenez, Claudio" w:date="2020-11-21T15:07:00Z">
        <w:r w:rsidR="00422CAB">
          <w:rPr>
            <w:rFonts w:ascii="Times" w:hAnsi="Times" w:cs="Times"/>
            <w:color w:val="000000"/>
            <w:sz w:val="22"/>
            <w:szCs w:val="22"/>
          </w:rPr>
          <w:t>packing list feature</w:t>
        </w:r>
      </w:ins>
    </w:p>
    <w:p w14:paraId="2F1BCDE2" w14:textId="55BDDEA1" w:rsidR="00085608" w:rsidRDefault="00085608" w:rsidP="00422CAB">
      <w:pPr>
        <w:pStyle w:val="ListParagraph"/>
        <w:numPr>
          <w:ilvl w:val="2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24" w:author="Jimenez, Claudio" w:date="2020-11-21T15:18:00Z"/>
          <w:rFonts w:ascii="Times" w:hAnsi="Times" w:cs="Times"/>
          <w:color w:val="000000"/>
          <w:sz w:val="22"/>
          <w:szCs w:val="22"/>
        </w:rPr>
      </w:pPr>
      <w:ins w:id="125" w:author="Jimenez, Claudio" w:date="2020-11-21T15:08:00Z">
        <w:r>
          <w:rPr>
            <w:rFonts w:ascii="Times" w:hAnsi="Times" w:cs="Times"/>
            <w:color w:val="000000"/>
            <w:sz w:val="22"/>
            <w:szCs w:val="22"/>
          </w:rPr>
          <w:t>Added presentation slides</w:t>
        </w:r>
      </w:ins>
      <w:ins w:id="126" w:author="Jimenez, Claudio" w:date="2020-11-21T15:17:00Z">
        <w:r w:rsidR="00F31530">
          <w:rPr>
            <w:rFonts w:ascii="Times" w:hAnsi="Times" w:cs="Times"/>
            <w:color w:val="000000"/>
            <w:sz w:val="22"/>
            <w:szCs w:val="22"/>
          </w:rPr>
          <w:t>.</w:t>
        </w:r>
      </w:ins>
    </w:p>
    <w:p w14:paraId="7012B980" w14:textId="68EC43F6" w:rsidR="00F31530" w:rsidRDefault="00F31530" w:rsidP="00422CAB">
      <w:pPr>
        <w:pStyle w:val="ListParagraph"/>
        <w:numPr>
          <w:ilvl w:val="2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27" w:author="Jimenez, Claudio" w:date="2020-10-24T13:43:00Z"/>
          <w:rFonts w:ascii="Times" w:hAnsi="Times" w:cs="Times"/>
          <w:color w:val="000000"/>
          <w:sz w:val="22"/>
          <w:szCs w:val="22"/>
        </w:rPr>
        <w:pPrChange w:id="128" w:author="Jimenez, Claudio" w:date="2020-11-21T15:07:00Z">
          <w:pPr>
            <w:pStyle w:val="ListParagraph"/>
            <w:numPr>
              <w:ilvl w:val="2"/>
              <w:numId w:val="7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ind w:left="2020" w:hanging="360"/>
          </w:pPr>
        </w:pPrChange>
      </w:pPr>
      <w:ins w:id="129" w:author="Jimenez, Claudio" w:date="2020-11-21T15:18:00Z">
        <w:r>
          <w:rPr>
            <w:rFonts w:ascii="Times" w:hAnsi="Times" w:cs="Times"/>
            <w:color w:val="000000"/>
            <w:sz w:val="22"/>
            <w:szCs w:val="22"/>
          </w:rPr>
          <w:t xml:space="preserve">Added slides for coding presentation </w:t>
        </w:r>
      </w:ins>
      <w:ins w:id="130" w:author="Jimenez, Claudio" w:date="2020-11-21T15:19:00Z">
        <w:r w:rsidR="00394ECC">
          <w:rPr>
            <w:rFonts w:ascii="Times" w:hAnsi="Times" w:cs="Times"/>
            <w:color w:val="000000"/>
            <w:sz w:val="22"/>
            <w:szCs w:val="22"/>
          </w:rPr>
          <w:t>“what we planned”</w:t>
        </w:r>
      </w:ins>
    </w:p>
    <w:p w14:paraId="5B53481A" w14:textId="3A243DC1" w:rsidR="00087DEA" w:rsidRDefault="00087DEA" w:rsidP="00087DEA">
      <w:pPr>
        <w:pStyle w:val="ListParagraph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31" w:author="Jimenez, Claudio" w:date="2020-10-24T13:43:00Z"/>
          <w:rFonts w:ascii="Times" w:hAnsi="Times" w:cs="Times"/>
          <w:color w:val="000000"/>
          <w:sz w:val="22"/>
          <w:szCs w:val="22"/>
        </w:rPr>
      </w:pPr>
      <w:ins w:id="132" w:author="Jimenez, Claudio" w:date="2020-10-24T13:43:00Z">
        <w:r>
          <w:rPr>
            <w:rFonts w:ascii="Times" w:hAnsi="Times" w:cs="Times"/>
            <w:color w:val="000000"/>
            <w:sz w:val="22"/>
            <w:szCs w:val="22"/>
          </w:rPr>
          <w:t>Claudi</w:t>
        </w:r>
      </w:ins>
      <w:ins w:id="133" w:author="Jimenez, Claudio" w:date="2020-10-24T13:45:00Z">
        <w:r w:rsidR="00CB244F">
          <w:rPr>
            <w:rFonts w:ascii="Times" w:hAnsi="Times" w:cs="Times"/>
            <w:color w:val="000000"/>
            <w:sz w:val="22"/>
            <w:szCs w:val="22"/>
          </w:rPr>
          <w:t>o,</w:t>
        </w:r>
      </w:ins>
    </w:p>
    <w:p w14:paraId="1DD91006" w14:textId="5D3523D1" w:rsidR="00087DEA" w:rsidRDefault="008D56C8" w:rsidP="00087DEA">
      <w:pPr>
        <w:pStyle w:val="ListParagraph"/>
        <w:numPr>
          <w:ilvl w:val="2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34" w:author="Jimenez, Claudio" w:date="2020-11-21T15:09:00Z"/>
          <w:rFonts w:ascii="Times" w:hAnsi="Times" w:cs="Times"/>
          <w:color w:val="000000"/>
          <w:sz w:val="22"/>
          <w:szCs w:val="22"/>
        </w:rPr>
      </w:pPr>
      <w:ins w:id="135" w:author="Jimenez, Claudio" w:date="2020-11-21T15:08:00Z">
        <w:r>
          <w:rPr>
            <w:rFonts w:ascii="Times" w:hAnsi="Times" w:cs="Times"/>
            <w:color w:val="000000"/>
            <w:sz w:val="22"/>
            <w:szCs w:val="22"/>
          </w:rPr>
          <w:t>Added pictures to t</w:t>
        </w:r>
      </w:ins>
      <w:ins w:id="136" w:author="Jimenez, Claudio" w:date="2020-11-21T15:09:00Z">
        <w:r>
          <w:rPr>
            <w:rFonts w:ascii="Times" w:hAnsi="Times" w:cs="Times"/>
            <w:color w:val="000000"/>
            <w:sz w:val="22"/>
            <w:szCs w:val="22"/>
          </w:rPr>
          <w:t>he auto complete text view on choose your park activity.</w:t>
        </w:r>
      </w:ins>
    </w:p>
    <w:p w14:paraId="5AABEDA1" w14:textId="6D2540C3" w:rsidR="008D56C8" w:rsidRDefault="008D56C8" w:rsidP="00087DEA">
      <w:pPr>
        <w:pStyle w:val="ListParagraph"/>
        <w:numPr>
          <w:ilvl w:val="2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37" w:author="Jimenez, Claudio" w:date="2020-10-24T13:44:00Z"/>
          <w:rFonts w:ascii="Times" w:hAnsi="Times" w:cs="Times"/>
          <w:color w:val="000000"/>
          <w:sz w:val="22"/>
          <w:szCs w:val="22"/>
        </w:rPr>
      </w:pPr>
      <w:ins w:id="138" w:author="Jimenez, Claudio" w:date="2020-11-21T15:09:00Z">
        <w:r>
          <w:rPr>
            <w:rFonts w:ascii="Times" w:hAnsi="Times" w:cs="Times"/>
            <w:color w:val="000000"/>
            <w:sz w:val="22"/>
            <w:szCs w:val="22"/>
          </w:rPr>
          <w:t xml:space="preserve">Created </w:t>
        </w:r>
        <w:r w:rsidR="00037537">
          <w:rPr>
            <w:rFonts w:ascii="Times" w:hAnsi="Times" w:cs="Times"/>
            <w:color w:val="000000"/>
            <w:sz w:val="22"/>
            <w:szCs w:val="22"/>
          </w:rPr>
          <w:t>adapter for the text view.</w:t>
        </w:r>
      </w:ins>
    </w:p>
    <w:p w14:paraId="492E1567" w14:textId="74AE291F" w:rsidR="00FB72D9" w:rsidRDefault="00037537" w:rsidP="00087DEA">
      <w:pPr>
        <w:pStyle w:val="ListParagraph"/>
        <w:numPr>
          <w:ilvl w:val="2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39" w:author="Jimenez, Claudio" w:date="2020-11-21T15:10:00Z"/>
          <w:rFonts w:ascii="Times" w:hAnsi="Times" w:cs="Times"/>
          <w:color w:val="000000"/>
          <w:sz w:val="22"/>
          <w:szCs w:val="22"/>
        </w:rPr>
      </w:pPr>
      <w:ins w:id="140" w:author="Jimenez, Claudio" w:date="2020-11-21T15:10:00Z">
        <w:r>
          <w:rPr>
            <w:rFonts w:ascii="Times" w:hAnsi="Times" w:cs="Times"/>
            <w:color w:val="000000"/>
            <w:sz w:val="22"/>
            <w:szCs w:val="22"/>
          </w:rPr>
          <w:t>Added pictures and modify layo</w:t>
        </w:r>
        <w:r w:rsidR="00660198">
          <w:rPr>
            <w:rFonts w:ascii="Times" w:hAnsi="Times" w:cs="Times"/>
            <w:color w:val="000000"/>
            <w:sz w:val="22"/>
            <w:szCs w:val="22"/>
          </w:rPr>
          <w:t>uts of the login screen and park menu activity.</w:t>
        </w:r>
      </w:ins>
    </w:p>
    <w:p w14:paraId="586C8D76" w14:textId="4AF81A6B" w:rsidR="00660198" w:rsidRDefault="00660198" w:rsidP="00087DEA">
      <w:pPr>
        <w:pStyle w:val="ListParagraph"/>
        <w:numPr>
          <w:ilvl w:val="2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41" w:author="Jimenez, Claudio" w:date="2020-11-21T15:19:00Z"/>
          <w:rFonts w:ascii="Times" w:hAnsi="Times" w:cs="Times"/>
          <w:color w:val="000000"/>
          <w:sz w:val="22"/>
          <w:szCs w:val="22"/>
        </w:rPr>
      </w:pPr>
      <w:ins w:id="142" w:author="Jimenez, Claudio" w:date="2020-11-21T15:10:00Z">
        <w:r>
          <w:rPr>
            <w:rFonts w:ascii="Times" w:hAnsi="Times" w:cs="Times"/>
            <w:color w:val="000000"/>
            <w:sz w:val="22"/>
            <w:szCs w:val="22"/>
          </w:rPr>
          <w:t>Added dynamic image</w:t>
        </w:r>
      </w:ins>
      <w:ins w:id="143" w:author="Jimenez, Claudio" w:date="2020-11-21T15:11:00Z">
        <w:r w:rsidR="003D2811">
          <w:rPr>
            <w:rFonts w:ascii="Times" w:hAnsi="Times" w:cs="Times"/>
            <w:color w:val="000000"/>
            <w:sz w:val="22"/>
            <w:szCs w:val="22"/>
          </w:rPr>
          <w:t xml:space="preserve"> </w:t>
        </w:r>
      </w:ins>
      <w:ins w:id="144" w:author="Jimenez, Claudio" w:date="2020-11-21T15:10:00Z">
        <w:r>
          <w:rPr>
            <w:rFonts w:ascii="Times" w:hAnsi="Times" w:cs="Times"/>
            <w:color w:val="000000"/>
            <w:sz w:val="22"/>
            <w:szCs w:val="22"/>
          </w:rPr>
          <w:t>view</w:t>
        </w:r>
      </w:ins>
      <w:ins w:id="145" w:author="Jimenez, Claudio" w:date="2020-11-21T15:11:00Z">
        <w:r w:rsidR="003D2811">
          <w:rPr>
            <w:rFonts w:ascii="Times" w:hAnsi="Times" w:cs="Times"/>
            <w:color w:val="000000"/>
            <w:sz w:val="22"/>
            <w:szCs w:val="22"/>
          </w:rPr>
          <w:t xml:space="preserve"> in park menu activity</w:t>
        </w:r>
      </w:ins>
      <w:ins w:id="146" w:author="Jimenez, Claudio" w:date="2020-11-21T15:10:00Z">
        <w:r>
          <w:rPr>
            <w:rFonts w:ascii="Times" w:hAnsi="Times" w:cs="Times"/>
            <w:color w:val="000000"/>
            <w:sz w:val="22"/>
            <w:szCs w:val="22"/>
          </w:rPr>
          <w:t xml:space="preserve"> depending on cho</w:t>
        </w:r>
      </w:ins>
      <w:ins w:id="147" w:author="Jimenez, Claudio" w:date="2020-11-21T15:11:00Z">
        <w:r w:rsidR="003D2811">
          <w:rPr>
            <w:rFonts w:ascii="Times" w:hAnsi="Times" w:cs="Times"/>
            <w:color w:val="000000"/>
            <w:sz w:val="22"/>
            <w:szCs w:val="22"/>
          </w:rPr>
          <w:t>sen park on choose your park activity.</w:t>
        </w:r>
      </w:ins>
    </w:p>
    <w:p w14:paraId="2B1A63D9" w14:textId="4B8C093F" w:rsidR="00394ECC" w:rsidRDefault="00394ECC" w:rsidP="00087DEA">
      <w:pPr>
        <w:pStyle w:val="ListParagraph"/>
        <w:numPr>
          <w:ilvl w:val="2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48" w:author="Jimenez, Claudio" w:date="2020-10-24T13:44:00Z"/>
          <w:rFonts w:ascii="Times" w:hAnsi="Times" w:cs="Times"/>
          <w:color w:val="000000"/>
          <w:sz w:val="22"/>
          <w:szCs w:val="22"/>
        </w:rPr>
      </w:pPr>
      <w:ins w:id="149" w:author="Jimenez, Claudio" w:date="2020-11-21T15:19:00Z">
        <w:r>
          <w:rPr>
            <w:rFonts w:ascii="Times" w:hAnsi="Times" w:cs="Times"/>
            <w:color w:val="000000"/>
            <w:sz w:val="22"/>
            <w:szCs w:val="22"/>
          </w:rPr>
          <w:t>Added slides for coding presentation “</w:t>
        </w:r>
        <w:r w:rsidR="00D542A0">
          <w:rPr>
            <w:rFonts w:ascii="Times" w:hAnsi="Times" w:cs="Times"/>
            <w:color w:val="000000"/>
            <w:sz w:val="22"/>
            <w:szCs w:val="22"/>
          </w:rPr>
          <w:t>Project overview and pr</w:t>
        </w:r>
      </w:ins>
      <w:ins w:id="150" w:author="Jimenez, Claudio" w:date="2020-11-21T15:20:00Z">
        <w:r w:rsidR="00D542A0">
          <w:rPr>
            <w:rFonts w:ascii="Times" w:hAnsi="Times" w:cs="Times"/>
            <w:color w:val="000000"/>
            <w:sz w:val="22"/>
            <w:szCs w:val="22"/>
          </w:rPr>
          <w:t>ototype</w:t>
        </w:r>
      </w:ins>
      <w:ins w:id="151" w:author="Jimenez, Claudio" w:date="2020-11-21T15:19:00Z">
        <w:r w:rsidR="00D542A0">
          <w:rPr>
            <w:rFonts w:ascii="Times" w:hAnsi="Times" w:cs="Times"/>
            <w:color w:val="000000"/>
            <w:sz w:val="22"/>
            <w:szCs w:val="22"/>
          </w:rPr>
          <w:t xml:space="preserve"> design</w:t>
        </w:r>
      </w:ins>
      <w:ins w:id="152" w:author="Jimenez, Claudio" w:date="2020-11-21T15:20:00Z">
        <w:r w:rsidR="00D542A0">
          <w:rPr>
            <w:rFonts w:ascii="Times" w:hAnsi="Times" w:cs="Times"/>
            <w:color w:val="000000"/>
            <w:sz w:val="22"/>
            <w:szCs w:val="22"/>
          </w:rPr>
          <w:t>”</w:t>
        </w:r>
      </w:ins>
    </w:p>
    <w:p w14:paraId="4454C99B" w14:textId="6623D7BC" w:rsidR="00CB244F" w:rsidRDefault="00CB244F" w:rsidP="00CB244F">
      <w:pPr>
        <w:pStyle w:val="ListParagraph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53" w:author="Jimenez, Claudio" w:date="2020-10-24T13:45:00Z"/>
          <w:rFonts w:ascii="Times" w:hAnsi="Times" w:cs="Times"/>
          <w:color w:val="000000"/>
          <w:sz w:val="22"/>
          <w:szCs w:val="22"/>
        </w:rPr>
      </w:pPr>
      <w:proofErr w:type="spellStart"/>
      <w:ins w:id="154" w:author="Jimenez, Claudio" w:date="2020-10-24T13:44:00Z">
        <w:r>
          <w:rPr>
            <w:rFonts w:ascii="Times" w:hAnsi="Times" w:cs="Times"/>
            <w:color w:val="000000"/>
            <w:sz w:val="22"/>
            <w:szCs w:val="22"/>
          </w:rPr>
          <w:t>H</w:t>
        </w:r>
        <w:proofErr w:type="spellEnd"/>
        <w:r>
          <w:rPr>
            <w:rFonts w:ascii="Times" w:hAnsi="Times" w:cs="Times"/>
            <w:color w:val="000000"/>
            <w:sz w:val="22"/>
            <w:szCs w:val="22"/>
          </w:rPr>
          <w:t>asan</w:t>
        </w:r>
      </w:ins>
      <w:ins w:id="155" w:author="Jimenez, Claudio" w:date="2020-10-24T13:45:00Z">
        <w:r>
          <w:rPr>
            <w:rFonts w:ascii="Times" w:hAnsi="Times" w:cs="Times"/>
            <w:color w:val="000000"/>
            <w:sz w:val="22"/>
            <w:szCs w:val="22"/>
          </w:rPr>
          <w:t>,</w:t>
        </w:r>
      </w:ins>
    </w:p>
    <w:p w14:paraId="0911BDC3" w14:textId="73286BED" w:rsidR="00CB244F" w:rsidRDefault="007E1D3E" w:rsidP="00CB244F">
      <w:pPr>
        <w:pStyle w:val="ListParagraph"/>
        <w:numPr>
          <w:ilvl w:val="2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56" w:author="Jimenez, Claudio" w:date="2020-11-21T15:17:00Z"/>
          <w:rFonts w:ascii="Times" w:hAnsi="Times" w:cs="Times"/>
          <w:color w:val="000000"/>
          <w:sz w:val="22"/>
          <w:szCs w:val="22"/>
        </w:rPr>
      </w:pPr>
      <w:ins w:id="157" w:author="Jimenez, Claudio" w:date="2020-10-24T13:45:00Z">
        <w:r>
          <w:rPr>
            <w:rFonts w:ascii="Times" w:hAnsi="Times" w:cs="Times"/>
            <w:color w:val="000000"/>
            <w:sz w:val="22"/>
            <w:szCs w:val="22"/>
          </w:rPr>
          <w:t xml:space="preserve">Completed </w:t>
        </w:r>
      </w:ins>
      <w:ins w:id="158" w:author="Jimenez, Claudio" w:date="2020-11-21T15:07:00Z">
        <w:r w:rsidR="00422CAB">
          <w:rPr>
            <w:rFonts w:ascii="Times" w:hAnsi="Times" w:cs="Times"/>
            <w:color w:val="000000"/>
            <w:sz w:val="22"/>
            <w:szCs w:val="22"/>
          </w:rPr>
          <w:t>calendar activity</w:t>
        </w:r>
      </w:ins>
    </w:p>
    <w:p w14:paraId="70C16B3E" w14:textId="38F25B40" w:rsidR="00F31530" w:rsidRDefault="00F31530" w:rsidP="00CB244F">
      <w:pPr>
        <w:pStyle w:val="ListParagraph"/>
        <w:numPr>
          <w:ilvl w:val="2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59" w:author="Jimenez, Claudio" w:date="2020-10-24T13:46:00Z"/>
          <w:rFonts w:ascii="Times" w:hAnsi="Times" w:cs="Times"/>
          <w:color w:val="000000"/>
          <w:sz w:val="22"/>
          <w:szCs w:val="22"/>
        </w:rPr>
      </w:pPr>
      <w:ins w:id="160" w:author="Jimenez, Claudio" w:date="2020-11-21T15:17:00Z">
        <w:r>
          <w:rPr>
            <w:rFonts w:ascii="Times" w:hAnsi="Times" w:cs="Times"/>
            <w:color w:val="000000"/>
            <w:sz w:val="22"/>
            <w:szCs w:val="22"/>
          </w:rPr>
          <w:t>Added slides to coding presentation</w:t>
        </w:r>
      </w:ins>
      <w:ins w:id="161" w:author="Jimenez, Claudio" w:date="2020-11-21T15:20:00Z">
        <w:r w:rsidR="0002101D">
          <w:rPr>
            <w:rFonts w:ascii="Times" w:hAnsi="Times" w:cs="Times"/>
            <w:color w:val="000000"/>
            <w:sz w:val="22"/>
            <w:szCs w:val="22"/>
          </w:rPr>
          <w:t>, “what we implemented”</w:t>
        </w:r>
      </w:ins>
    </w:p>
    <w:p w14:paraId="703351C9" w14:textId="2C6D8D4F" w:rsidR="00187D48" w:rsidRDefault="00646788" w:rsidP="00187D48">
      <w:pPr>
        <w:pStyle w:val="ListParagraph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62" w:author="Jimenez, Claudio" w:date="2020-11-21T15:07:00Z"/>
          <w:rFonts w:ascii="Times" w:hAnsi="Times" w:cs="Times"/>
          <w:color w:val="000000"/>
          <w:sz w:val="22"/>
          <w:szCs w:val="22"/>
        </w:rPr>
      </w:pPr>
      <w:ins w:id="163" w:author="Jimenez, Claudio" w:date="2020-10-24T13:48:00Z">
        <w:r>
          <w:rPr>
            <w:rFonts w:ascii="Times" w:hAnsi="Times" w:cs="Times"/>
            <w:color w:val="000000"/>
            <w:sz w:val="22"/>
            <w:szCs w:val="22"/>
          </w:rPr>
          <w:t>Umer,</w:t>
        </w:r>
      </w:ins>
    </w:p>
    <w:p w14:paraId="01D2D40A" w14:textId="7D8FAB5B" w:rsidR="00422CAB" w:rsidRDefault="00085608" w:rsidP="00422CAB">
      <w:pPr>
        <w:pStyle w:val="ListParagraph"/>
        <w:numPr>
          <w:ilvl w:val="2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64" w:author="Jimenez, Claudio" w:date="2020-11-21T15:20:00Z"/>
          <w:rFonts w:ascii="Times" w:hAnsi="Times" w:cs="Times"/>
          <w:color w:val="000000"/>
          <w:sz w:val="22"/>
          <w:szCs w:val="22"/>
        </w:rPr>
      </w:pPr>
      <w:ins w:id="165" w:author="Jimenez, Claudio" w:date="2020-11-21T15:08:00Z">
        <w:r>
          <w:rPr>
            <w:rFonts w:ascii="Times" w:hAnsi="Times" w:cs="Times"/>
            <w:color w:val="000000"/>
            <w:sz w:val="22"/>
            <w:szCs w:val="22"/>
          </w:rPr>
          <w:t>Worked with Hasan on calendar activity</w:t>
        </w:r>
      </w:ins>
    </w:p>
    <w:p w14:paraId="0BADBB5F" w14:textId="68422DFE" w:rsidR="0002101D" w:rsidRPr="0002101D" w:rsidRDefault="0002101D" w:rsidP="0002101D">
      <w:pPr>
        <w:pStyle w:val="ListParagraph"/>
        <w:numPr>
          <w:ilvl w:val="2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66" w:author="Jimenez, Claudio" w:date="2020-10-24T13:48:00Z"/>
          <w:rFonts w:ascii="Times" w:hAnsi="Times" w:cs="Times"/>
          <w:color w:val="000000"/>
          <w:sz w:val="22"/>
          <w:szCs w:val="22"/>
          <w:rPrChange w:id="167" w:author="Jimenez, Claudio" w:date="2020-11-21T15:20:00Z">
            <w:rPr>
              <w:ins w:id="168" w:author="Jimenez, Claudio" w:date="2020-10-24T13:48:00Z"/>
            </w:rPr>
          </w:rPrChange>
        </w:rPr>
        <w:pPrChange w:id="169" w:author="Jimenez, Claudio" w:date="2020-11-21T15:20:00Z">
          <w:pPr>
            <w:pStyle w:val="ListParagraph"/>
            <w:numPr>
              <w:ilvl w:val="1"/>
              <w:numId w:val="7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ind w:left="1300" w:hanging="360"/>
          </w:pPr>
        </w:pPrChange>
      </w:pPr>
      <w:ins w:id="170" w:author="Jimenez, Claudio" w:date="2020-11-21T15:20:00Z">
        <w:r>
          <w:rPr>
            <w:rFonts w:ascii="Times" w:hAnsi="Times" w:cs="Times"/>
            <w:color w:val="000000"/>
            <w:sz w:val="22"/>
            <w:szCs w:val="22"/>
          </w:rPr>
          <w:t xml:space="preserve">Added slides to coding presentation, “what we </w:t>
        </w:r>
      </w:ins>
      <w:ins w:id="171" w:author="Jimenez, Claudio" w:date="2020-11-21T15:21:00Z">
        <w:r w:rsidR="00A64441">
          <w:rPr>
            <w:rFonts w:ascii="Times" w:hAnsi="Times" w:cs="Times"/>
            <w:color w:val="000000"/>
            <w:sz w:val="22"/>
            <w:szCs w:val="22"/>
          </w:rPr>
          <w:t xml:space="preserve">can </w:t>
        </w:r>
      </w:ins>
      <w:ins w:id="172" w:author="Jimenez, Claudio" w:date="2020-11-21T15:20:00Z">
        <w:r>
          <w:rPr>
            <w:rFonts w:ascii="Times" w:hAnsi="Times" w:cs="Times"/>
            <w:color w:val="000000"/>
            <w:sz w:val="22"/>
            <w:szCs w:val="22"/>
          </w:rPr>
          <w:t>implement”</w:t>
        </w:r>
      </w:ins>
    </w:p>
    <w:p w14:paraId="03B9DFA1" w14:textId="2769A737" w:rsidR="007E2202" w:rsidRDefault="007E2202" w:rsidP="007E2202">
      <w:pPr>
        <w:tabs>
          <w:tab w:val="left" w:pos="220"/>
          <w:tab w:val="left" w:pos="720"/>
        </w:tabs>
        <w:autoSpaceDE w:val="0"/>
        <w:autoSpaceDN w:val="0"/>
        <w:adjustRightInd w:val="0"/>
        <w:rPr>
          <w:ins w:id="173" w:author="Jimenez, Claudio" w:date="2020-10-24T13:55:00Z"/>
          <w:rFonts w:ascii="Times" w:hAnsi="Times" w:cs="Times"/>
          <w:color w:val="000000"/>
          <w:sz w:val="22"/>
          <w:szCs w:val="22"/>
        </w:rPr>
      </w:pPr>
    </w:p>
    <w:p w14:paraId="1B40AEE5" w14:textId="1E014327" w:rsidR="007E2202" w:rsidRPr="007B2B45" w:rsidDel="00E0600E" w:rsidRDefault="007E2202" w:rsidP="007B2B45">
      <w:pPr>
        <w:pStyle w:val="ListParagraph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del w:id="174" w:author="Jimenez, Claudio" w:date="2020-11-21T15:46:00Z"/>
          <w:rFonts w:ascii="Times" w:hAnsi="Times" w:cs="Arial"/>
          <w:color w:val="000000"/>
          <w:sz w:val="22"/>
          <w:szCs w:val="22"/>
          <w:rPrChange w:id="175" w:author="Jimenez, Claudio" w:date="2020-11-21T15:43:00Z">
            <w:rPr>
              <w:del w:id="176" w:author="Jimenez, Claudio" w:date="2020-11-21T15:46:00Z"/>
              <w:rFonts w:ascii="Times" w:hAnsi="Times" w:cs="Times"/>
              <w:color w:val="000000"/>
            </w:rPr>
          </w:rPrChange>
        </w:rPr>
        <w:pPrChange w:id="177" w:author="Jimenez, Claudio" w:date="2020-10-24T13:55:00Z">
          <w:pPr>
            <w:tabs>
              <w:tab w:val="left" w:pos="940"/>
              <w:tab w:val="left" w:pos="1440"/>
            </w:tabs>
            <w:autoSpaceDE w:val="0"/>
            <w:autoSpaceDN w:val="0"/>
            <w:adjustRightInd w:val="0"/>
            <w:spacing w:after="320"/>
          </w:pPr>
        </w:pPrChange>
      </w:pPr>
    </w:p>
    <w:p w14:paraId="14195052" w14:textId="4036530A" w:rsidR="00EE6F9C" w:rsidRPr="00AE0D9C" w:rsidRDefault="00EE6F9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178" w:author="Jimenez, Claudio" w:date="2020-09-26T13:35:00Z">
            <w:rPr>
              <w:rFonts w:ascii="Times" w:hAnsi="Times" w:cs="Arial"/>
              <w:color w:val="000000"/>
            </w:rPr>
          </w:rPrChange>
        </w:rPr>
        <w:pPrChange w:id="179" w:author="Jimenez, Claudio" w:date="2020-09-26T12:12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  <w:del w:id="180" w:author="Jimenez, Claudio" w:date="2020-09-26T12:05:00Z">
        <w:r w:rsidRPr="00AE0D9C" w:rsidDel="006A0245">
          <w:rPr>
            <w:rFonts w:ascii="Times" w:hAnsi="Times" w:cs="Arial"/>
            <w:b/>
            <w:bCs/>
            <w:color w:val="000000"/>
            <w:sz w:val="22"/>
            <w:szCs w:val="22"/>
            <w:rPrChange w:id="181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GoogleMapsAPI</w:delText>
        </w:r>
      </w:del>
      <w:ins w:id="182" w:author="Jimenez, Claudio" w:date="2020-09-26T12:05:00Z">
        <w:r w:rsidR="006A0245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183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>Coding project and Jira</w:t>
        </w:r>
      </w:ins>
      <w:r w:rsidRPr="00AE0D9C">
        <w:rPr>
          <w:rFonts w:ascii="Times" w:hAnsi="Times" w:cs="Arial"/>
          <w:color w:val="000000"/>
          <w:sz w:val="22"/>
          <w:szCs w:val="22"/>
          <w:rPrChange w:id="184" w:author="Jimenez, Claudio" w:date="2020-09-26T13:35:00Z">
            <w:rPr>
              <w:rFonts w:ascii="Times" w:hAnsi="Times" w:cs="Arial"/>
              <w:color w:val="000000"/>
            </w:rPr>
          </w:rPrChange>
        </w:rPr>
        <w:t>.......................................................</w:t>
      </w:r>
      <w:ins w:id="185" w:author="Jimenez, Claudio" w:date="2020-10-24T14:28:00Z">
        <w:r w:rsidR="00081DEC">
          <w:rPr>
            <w:rFonts w:ascii="Times" w:hAnsi="Times" w:cs="Arial"/>
            <w:color w:val="000000"/>
            <w:sz w:val="22"/>
            <w:szCs w:val="22"/>
          </w:rPr>
          <w:t>.........</w:t>
        </w:r>
      </w:ins>
      <w:r w:rsidRPr="00AE0D9C">
        <w:rPr>
          <w:rFonts w:ascii="Times" w:hAnsi="Times" w:cs="Arial"/>
          <w:color w:val="000000"/>
          <w:sz w:val="22"/>
          <w:szCs w:val="22"/>
          <w:rPrChange w:id="186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.......................[15min] </w:t>
      </w:r>
      <w:r w:rsidRPr="00AE0D9C">
        <w:rPr>
          <w:rFonts w:ascii="MS Mincho" w:eastAsia="MS Mincho" w:hAnsi="MS Mincho" w:cs="MS Mincho"/>
          <w:color w:val="000000"/>
          <w:sz w:val="22"/>
          <w:szCs w:val="22"/>
          <w:rPrChange w:id="187" w:author="Jimenez, Claudio" w:date="2020-09-26T13:35:00Z">
            <w:rPr>
              <w:rFonts w:ascii="MS Mincho" w:eastAsia="MS Mincho" w:hAnsi="MS Mincho" w:cs="MS Mincho"/>
              <w:color w:val="000000"/>
            </w:rPr>
          </w:rPrChange>
        </w:rPr>
        <w:t> </w:t>
      </w:r>
    </w:p>
    <w:p w14:paraId="51AB6FBC" w14:textId="0C2A16DC" w:rsidR="00EE6F9C" w:rsidRPr="00AE0D9C" w:rsidDel="007F23B0" w:rsidRDefault="00EE6F9C">
      <w:pPr>
        <w:autoSpaceDE w:val="0"/>
        <w:autoSpaceDN w:val="0"/>
        <w:adjustRightInd w:val="0"/>
        <w:rPr>
          <w:del w:id="188" w:author="Jimenez, Claudio" w:date="2020-09-26T12:12:00Z"/>
          <w:rFonts w:ascii="Times" w:hAnsi="Times" w:cs="Times"/>
          <w:color w:val="000000"/>
          <w:sz w:val="22"/>
          <w:szCs w:val="22"/>
          <w:rPrChange w:id="189" w:author="Jimenez, Claudio" w:date="2020-09-26T13:35:00Z">
            <w:rPr>
              <w:del w:id="190" w:author="Jimenez, Claudio" w:date="2020-09-26T12:12:00Z"/>
              <w:rFonts w:ascii="Times" w:hAnsi="Times" w:cs="Times"/>
              <w:color w:val="000000"/>
            </w:rPr>
          </w:rPrChange>
        </w:rPr>
        <w:pPrChange w:id="191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del w:id="192" w:author="Jimenez, Claudio" w:date="2020-09-26T12:12:00Z">
        <w:r w:rsidRPr="00AE0D9C" w:rsidDel="007F23B0">
          <w:rPr>
            <w:rFonts w:ascii="Times" w:hAnsi="Times" w:cs="Arial"/>
            <w:color w:val="000000"/>
            <w:sz w:val="22"/>
            <w:szCs w:val="22"/>
            <w:rPrChange w:id="193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Suleiman explained to the group as to how the authentication process works for the API that is called in our solution </w:delText>
        </w:r>
      </w:del>
    </w:p>
    <w:p w14:paraId="38EA656D" w14:textId="363B8D88" w:rsidR="00EE6F9C" w:rsidRPr="00AE0D9C" w:rsidDel="007F23B0" w:rsidRDefault="00EE6F9C">
      <w:pPr>
        <w:tabs>
          <w:tab w:val="left" w:pos="220"/>
          <w:tab w:val="left" w:pos="720"/>
        </w:tabs>
        <w:autoSpaceDE w:val="0"/>
        <w:autoSpaceDN w:val="0"/>
        <w:adjustRightInd w:val="0"/>
        <w:rPr>
          <w:del w:id="194" w:author="Jimenez, Claudio" w:date="2020-09-26T12:12:00Z"/>
          <w:rFonts w:ascii="Times" w:hAnsi="Times" w:cs="Arial"/>
          <w:color w:val="000000"/>
          <w:sz w:val="22"/>
          <w:szCs w:val="22"/>
          <w:rPrChange w:id="195" w:author="Jimenez, Claudio" w:date="2020-09-26T13:35:00Z">
            <w:rPr>
              <w:del w:id="196" w:author="Jimenez, Claudio" w:date="2020-09-26T12:12:00Z"/>
              <w:rFonts w:ascii="Times" w:hAnsi="Times" w:cs="Arial"/>
              <w:color w:val="000000"/>
            </w:rPr>
          </w:rPrChange>
        </w:rPr>
        <w:pPrChange w:id="197" w:author="Jimenez, Claudio" w:date="2020-09-26T12:12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  <w:del w:id="198" w:author="Jimenez, Claudio" w:date="2020-09-26T12:12:00Z">
        <w:r w:rsidRPr="00AE0D9C" w:rsidDel="007F23B0">
          <w:rPr>
            <w:rFonts w:ascii="Times" w:hAnsi="Times" w:cs="Arial"/>
            <w:color w:val="000000"/>
            <w:sz w:val="22"/>
            <w:szCs w:val="22"/>
            <w:rPrChange w:id="199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Ensured that everyone’s copy of the repo was able to authenticate the </w:delText>
        </w:r>
        <w:r w:rsidRPr="00AE0D9C" w:rsidDel="007F23B0">
          <w:rPr>
            <w:rFonts w:ascii="MS Mincho" w:eastAsia="MS Mincho" w:hAnsi="MS Mincho" w:cs="MS Mincho"/>
            <w:color w:val="000000"/>
            <w:sz w:val="22"/>
            <w:szCs w:val="22"/>
            <w:rPrChange w:id="200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  <w:r w:rsidRPr="00AE0D9C" w:rsidDel="007F23B0">
          <w:rPr>
            <w:rFonts w:ascii="Times" w:hAnsi="Times" w:cs="Arial"/>
            <w:color w:val="000000"/>
            <w:sz w:val="22"/>
            <w:szCs w:val="22"/>
            <w:rPrChange w:id="201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key that Google assigned to our dev team. </w:delText>
        </w:r>
        <w:r w:rsidRPr="00AE0D9C" w:rsidDel="007F23B0">
          <w:rPr>
            <w:rFonts w:ascii="MS Mincho" w:eastAsia="MS Mincho" w:hAnsi="MS Mincho" w:cs="MS Mincho"/>
            <w:color w:val="000000"/>
            <w:sz w:val="22"/>
            <w:szCs w:val="22"/>
            <w:rPrChange w:id="202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</w:del>
    </w:p>
    <w:p w14:paraId="48D1BE96" w14:textId="2D19DADC" w:rsidR="008479E1" w:rsidRDefault="00EE6F9C" w:rsidP="003C1268">
      <w:pPr>
        <w:pStyle w:val="ListParagraph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203" w:author="Jimenez, Claudio" w:date="2020-10-24T14:20:00Z"/>
          <w:rFonts w:ascii="Times" w:hAnsi="Times" w:cs="Arial"/>
          <w:color w:val="000000"/>
          <w:sz w:val="22"/>
          <w:szCs w:val="22"/>
        </w:rPr>
      </w:pPr>
      <w:del w:id="204" w:author="Jimenez, Claudio" w:date="2020-09-26T12:12:00Z">
        <w:r w:rsidRPr="00AE0D9C" w:rsidDel="007F23B0">
          <w:rPr>
            <w:rFonts w:ascii="Times" w:hAnsi="Times" w:cs="Arial"/>
            <w:color w:val="000000"/>
            <w:sz w:val="22"/>
            <w:szCs w:val="22"/>
            <w:rPrChange w:id="205" w:author="Jimenez, Claudio" w:date="2020-09-26T13:35:00Z">
              <w:rPr/>
            </w:rPrChange>
          </w:rPr>
          <w:delText xml:space="preserve">Ensured that everyone was able to view the map fragment on their </w:delText>
        </w:r>
        <w:r w:rsidRPr="00AE0D9C" w:rsidDel="007F23B0">
          <w:rPr>
            <w:rFonts w:ascii="MS Mincho" w:eastAsia="MS Mincho" w:hAnsi="MS Mincho" w:cs="MS Mincho"/>
            <w:color w:val="000000"/>
            <w:sz w:val="22"/>
            <w:szCs w:val="22"/>
            <w:rPrChange w:id="206" w:author="Jimenez, Claudio" w:date="2020-09-26T13:35:00Z">
              <w:rPr>
                <w:rFonts w:ascii="MS Mincho" w:eastAsia="MS Mincho" w:hAnsi="MS Mincho" w:cs="MS Mincho"/>
              </w:rPr>
            </w:rPrChange>
          </w:rPr>
          <w:delText> </w:delText>
        </w:r>
        <w:r w:rsidRPr="00AE0D9C" w:rsidDel="007F23B0">
          <w:rPr>
            <w:rFonts w:ascii="Times" w:hAnsi="Times" w:cs="Arial"/>
            <w:color w:val="000000"/>
            <w:sz w:val="22"/>
            <w:szCs w:val="22"/>
            <w:rPrChange w:id="207" w:author="Jimenez, Claudio" w:date="2020-09-26T13:35:00Z">
              <w:rPr/>
            </w:rPrChange>
          </w:rPr>
          <w:delText xml:space="preserve">respective devices (whether it be an emulator or physical device) </w:delText>
        </w:r>
        <w:r w:rsidRPr="00AE0D9C" w:rsidDel="007F23B0">
          <w:rPr>
            <w:rFonts w:ascii="MS Mincho" w:eastAsia="MS Mincho" w:hAnsi="MS Mincho" w:cs="MS Mincho"/>
            <w:color w:val="000000"/>
            <w:sz w:val="22"/>
            <w:szCs w:val="22"/>
            <w:rPrChange w:id="208" w:author="Jimenez, Claudio" w:date="2020-09-26T13:35:00Z">
              <w:rPr>
                <w:rFonts w:ascii="MS Mincho" w:eastAsia="MS Mincho" w:hAnsi="MS Mincho" w:cs="MS Mincho"/>
              </w:rPr>
            </w:rPrChange>
          </w:rPr>
          <w:delText> </w:delText>
        </w:r>
      </w:del>
      <w:ins w:id="209" w:author="Jimenez, Claudio" w:date="2020-10-24T14:20:00Z">
        <w:r w:rsidR="00B5628D">
          <w:rPr>
            <w:rFonts w:ascii="Times" w:hAnsi="Times" w:cs="Arial"/>
            <w:color w:val="000000"/>
            <w:sz w:val="22"/>
            <w:szCs w:val="22"/>
          </w:rPr>
          <w:t>We talked about our next</w:t>
        </w:r>
      </w:ins>
      <w:ins w:id="210" w:author="Jimenez, Claudio" w:date="2020-11-21T15:40:00Z">
        <w:r w:rsidR="001B2AF0">
          <w:rPr>
            <w:rFonts w:ascii="Times" w:hAnsi="Times" w:cs="Arial"/>
            <w:color w:val="000000"/>
            <w:sz w:val="22"/>
            <w:szCs w:val="22"/>
          </w:rPr>
          <w:t xml:space="preserve"> and final</w:t>
        </w:r>
      </w:ins>
      <w:ins w:id="211" w:author="Jimenez, Claudio" w:date="2020-10-24T14:20:00Z">
        <w:r w:rsidR="00B5628D">
          <w:rPr>
            <w:rFonts w:ascii="Times" w:hAnsi="Times" w:cs="Arial"/>
            <w:color w:val="000000"/>
            <w:sz w:val="22"/>
            <w:szCs w:val="22"/>
          </w:rPr>
          <w:t xml:space="preserve"> sprint.</w:t>
        </w:r>
      </w:ins>
    </w:p>
    <w:p w14:paraId="772C6E9F" w14:textId="0FADC806" w:rsidR="000E4FB0" w:rsidRPr="000E4FB0" w:rsidRDefault="007B2B45" w:rsidP="000E4FB0">
      <w:pPr>
        <w:pStyle w:val="ListParagraph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212" w:author="Jimenez, Claudio" w:date="2020-11-21T15:44:00Z">
            <w:rPr/>
          </w:rPrChange>
        </w:rPr>
        <w:pPrChange w:id="213" w:author="Jimenez, Claudio" w:date="2020-11-21T15:44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  <w:ins w:id="214" w:author="Jimenez, Claudio" w:date="2020-11-21T15:42:00Z">
        <w:r>
          <w:rPr>
            <w:rFonts w:ascii="Times" w:hAnsi="Times" w:cs="Arial"/>
            <w:color w:val="000000"/>
            <w:sz w:val="22"/>
            <w:szCs w:val="22"/>
          </w:rPr>
          <w:t>Summit code for review and inspection to the other team members</w:t>
        </w:r>
      </w:ins>
    </w:p>
    <w:p w14:paraId="5EDC366C" w14:textId="04DC07F1" w:rsidR="00EE6F9C" w:rsidRPr="00AE0D9C" w:rsidRDefault="008479E1" w:rsidP="007F23B0">
      <w:pPr>
        <w:autoSpaceDE w:val="0"/>
        <w:autoSpaceDN w:val="0"/>
        <w:adjustRightInd w:val="0"/>
        <w:rPr>
          <w:ins w:id="215" w:author="Jimenez, Claudio" w:date="2020-09-26T13:18:00Z"/>
          <w:rFonts w:ascii="Times" w:hAnsi="Times" w:cs="Arial"/>
          <w:color w:val="000000"/>
          <w:sz w:val="22"/>
          <w:szCs w:val="22"/>
          <w:rPrChange w:id="216" w:author="Jimenez, Claudio" w:date="2020-09-26T13:35:00Z">
            <w:rPr>
              <w:ins w:id="217" w:author="Jimenez, Claudio" w:date="2020-09-26T13:18:00Z"/>
              <w:rFonts w:ascii="Times" w:hAnsi="Times" w:cs="Arial"/>
              <w:color w:val="000000"/>
            </w:rPr>
          </w:rPrChange>
        </w:rPr>
      </w:pPr>
      <w:ins w:id="218" w:author="Jimenez, Claudio" w:date="2020-09-26T13:18:00Z">
        <w:r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219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>Development project</w:t>
        </w:r>
      </w:ins>
      <w:del w:id="220" w:author="Jimenez, Claudio" w:date="2020-09-26T13:18:00Z">
        <w:r w:rsidR="00EE6F9C" w:rsidRPr="00AE0D9C" w:rsidDel="008479E1">
          <w:rPr>
            <w:rFonts w:ascii="Times" w:hAnsi="Times" w:cs="Arial"/>
            <w:b/>
            <w:bCs/>
            <w:color w:val="000000"/>
            <w:sz w:val="22"/>
            <w:szCs w:val="22"/>
            <w:rPrChange w:id="221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Jira</w:delText>
        </w:r>
      </w:del>
      <w:r w:rsidR="00EE6F9C" w:rsidRPr="00AE0D9C">
        <w:rPr>
          <w:rFonts w:ascii="Times" w:hAnsi="Times" w:cs="Arial"/>
          <w:color w:val="000000"/>
          <w:sz w:val="22"/>
          <w:szCs w:val="22"/>
          <w:rPrChange w:id="222" w:author="Jimenez, Claudio" w:date="2020-09-26T13:35:00Z">
            <w:rPr>
              <w:rFonts w:ascii="Times" w:hAnsi="Times" w:cs="Arial"/>
              <w:color w:val="000000"/>
            </w:rPr>
          </w:rPrChange>
        </w:rPr>
        <w:t>................................................................</w:t>
      </w:r>
      <w:ins w:id="223" w:author="Jimenez, Claudio" w:date="2020-10-24T14:28:00Z">
        <w:r w:rsidR="00081DEC">
          <w:rPr>
            <w:rFonts w:ascii="Times" w:hAnsi="Times" w:cs="Arial"/>
            <w:color w:val="000000"/>
            <w:sz w:val="22"/>
            <w:szCs w:val="22"/>
          </w:rPr>
          <w:t>...</w:t>
        </w:r>
      </w:ins>
      <w:r w:rsidR="00EE6F9C" w:rsidRPr="00AE0D9C">
        <w:rPr>
          <w:rFonts w:ascii="Times" w:hAnsi="Times" w:cs="Arial"/>
          <w:color w:val="000000"/>
          <w:sz w:val="22"/>
          <w:szCs w:val="22"/>
          <w:rPrChange w:id="224" w:author="Jimenez, Claudio" w:date="2020-09-26T13:35:00Z">
            <w:rPr>
              <w:rFonts w:ascii="Times" w:hAnsi="Times" w:cs="Arial"/>
              <w:color w:val="000000"/>
            </w:rPr>
          </w:rPrChange>
        </w:rPr>
        <w:t>...............[</w:t>
      </w:r>
      <w:ins w:id="225" w:author="Jimenez, Claudio" w:date="2020-09-26T13:21:00Z">
        <w:r w:rsidRPr="00AE0D9C">
          <w:rPr>
            <w:rFonts w:ascii="Times" w:hAnsi="Times" w:cs="Arial"/>
            <w:color w:val="000000"/>
            <w:sz w:val="22"/>
            <w:szCs w:val="22"/>
            <w:rPrChange w:id="226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15</w:t>
        </w:r>
      </w:ins>
      <w:del w:id="227" w:author="Jimenez, Claudio" w:date="2020-09-26T13:21:00Z">
        <w:r w:rsidR="00EE6F9C" w:rsidRPr="00AE0D9C" w:rsidDel="008479E1">
          <w:rPr>
            <w:rFonts w:ascii="Times" w:hAnsi="Times" w:cs="Arial"/>
            <w:color w:val="000000"/>
            <w:sz w:val="22"/>
            <w:szCs w:val="22"/>
            <w:rPrChange w:id="228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5</w:delText>
        </w:r>
      </w:del>
      <w:r w:rsidR="00EE6F9C" w:rsidRPr="00AE0D9C">
        <w:rPr>
          <w:rFonts w:ascii="Times" w:hAnsi="Times" w:cs="Arial"/>
          <w:color w:val="000000"/>
          <w:sz w:val="22"/>
          <w:szCs w:val="22"/>
          <w:rPrChange w:id="229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min] </w:t>
      </w:r>
    </w:p>
    <w:p w14:paraId="64C39478" w14:textId="77777777" w:rsidR="00E0600E" w:rsidRDefault="00E0600E" w:rsidP="00E0600E">
      <w:pPr>
        <w:pStyle w:val="ListParagraph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230" w:author="Jimenez, Claudio" w:date="2020-11-21T15:46:00Z"/>
          <w:rFonts w:ascii="Times" w:hAnsi="Times" w:cs="Arial"/>
          <w:color w:val="000000"/>
          <w:sz w:val="22"/>
          <w:szCs w:val="22"/>
        </w:rPr>
      </w:pPr>
      <w:ins w:id="231" w:author="Jimenez, Claudio" w:date="2020-11-21T15:46:00Z">
        <w:r>
          <w:rPr>
            <w:rFonts w:ascii="Times" w:hAnsi="Times" w:cs="Arial"/>
            <w:color w:val="000000"/>
            <w:sz w:val="22"/>
            <w:szCs w:val="22"/>
          </w:rPr>
          <w:t>We had a brainstorming session and grammatical analysis of the classes needed for the UML Diagrams</w:t>
        </w:r>
      </w:ins>
    </w:p>
    <w:p w14:paraId="3E23AB0B" w14:textId="77777777" w:rsidR="00E0600E" w:rsidRPr="00011FE5" w:rsidRDefault="00E0600E" w:rsidP="00E0600E">
      <w:pPr>
        <w:pStyle w:val="ListParagraph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232" w:author="Jimenez, Claudio" w:date="2020-11-21T15:46:00Z"/>
          <w:rFonts w:ascii="Times" w:hAnsi="Times" w:cs="Arial"/>
          <w:color w:val="000000"/>
          <w:sz w:val="22"/>
          <w:szCs w:val="22"/>
        </w:rPr>
      </w:pPr>
      <w:ins w:id="233" w:author="Jimenez, Claudio" w:date="2020-11-21T15:46:00Z">
        <w:r>
          <w:rPr>
            <w:rFonts w:ascii="Times" w:hAnsi="Times" w:cs="Arial"/>
            <w:color w:val="000000"/>
            <w:sz w:val="22"/>
            <w:szCs w:val="22"/>
          </w:rPr>
          <w:t>We identify relationships and dependance on those classes.</w:t>
        </w:r>
      </w:ins>
    </w:p>
    <w:p w14:paraId="151296F1" w14:textId="77777777" w:rsidR="00081DEC" w:rsidRPr="00081DEC" w:rsidRDefault="00081DEC">
      <w:pPr>
        <w:pStyle w:val="ListParagraph"/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  <w:rPrChange w:id="234" w:author="Jimenez, Claudio" w:date="2020-10-24T14:28:00Z">
            <w:rPr/>
          </w:rPrChange>
        </w:rPr>
        <w:pPrChange w:id="235" w:author="Jimenez, Claudio" w:date="2020-10-24T14:28:00Z">
          <w:pPr>
            <w:autoSpaceDE w:val="0"/>
            <w:autoSpaceDN w:val="0"/>
            <w:adjustRightInd w:val="0"/>
            <w:spacing w:after="240"/>
          </w:pPr>
        </w:pPrChange>
      </w:pPr>
    </w:p>
    <w:p w14:paraId="1E6E21CA" w14:textId="7111A433" w:rsidR="00EE6F9C" w:rsidRPr="00AE0D9C" w:rsidDel="008479E1" w:rsidRDefault="00EE6F9C">
      <w:pPr>
        <w:autoSpaceDE w:val="0"/>
        <w:autoSpaceDN w:val="0"/>
        <w:adjustRightInd w:val="0"/>
        <w:rPr>
          <w:del w:id="236" w:author="Jimenez, Claudio" w:date="2020-09-26T13:18:00Z"/>
          <w:rFonts w:ascii="Times" w:hAnsi="Times" w:cs="Times"/>
          <w:color w:val="000000"/>
          <w:sz w:val="22"/>
          <w:szCs w:val="22"/>
          <w:rPrChange w:id="237" w:author="Jimenez, Claudio" w:date="2020-09-26T13:35:00Z">
            <w:rPr>
              <w:del w:id="238" w:author="Jimenez, Claudio" w:date="2020-09-26T13:18:00Z"/>
              <w:rFonts w:ascii="Times" w:hAnsi="Times" w:cs="Times"/>
              <w:color w:val="000000"/>
            </w:rPr>
          </w:rPrChange>
        </w:rPr>
        <w:pPrChange w:id="239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del w:id="240" w:author="Jimenez, Claudio" w:date="2020-09-26T13:18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241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a. Omitted tickets that seemed redundant</w:delText>
        </w:r>
        <w:r w:rsidRPr="00AE0D9C" w:rsidDel="008479E1">
          <w:rPr>
            <w:rFonts w:ascii="MS Mincho" w:eastAsia="MS Mincho" w:hAnsi="MS Mincho" w:cs="MS Mincho"/>
            <w:color w:val="000000"/>
            <w:sz w:val="22"/>
            <w:szCs w:val="22"/>
            <w:rPrChange w:id="242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  <w:r w:rsidRPr="00AE0D9C" w:rsidDel="008479E1">
          <w:rPr>
            <w:rFonts w:ascii="Times" w:hAnsi="Times" w:cs="Arial"/>
            <w:color w:val="000000"/>
            <w:sz w:val="22"/>
            <w:szCs w:val="22"/>
            <w:rPrChange w:id="243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i. Some of the tasks/stories that we’ve accepted into our product backlog were implicitly resolved by completing one story; our assumptions of these tasks being separated was due to our misunderstanding of how the Maps API actually works. </w:delText>
        </w:r>
      </w:del>
    </w:p>
    <w:p w14:paraId="3492DACB" w14:textId="11804F95" w:rsidR="00EE6F9C" w:rsidRPr="00AE0D9C" w:rsidDel="008479E1" w:rsidRDefault="00EE6F9C">
      <w:pPr>
        <w:autoSpaceDE w:val="0"/>
        <w:autoSpaceDN w:val="0"/>
        <w:adjustRightInd w:val="0"/>
        <w:rPr>
          <w:del w:id="244" w:author="Jimenez, Claudio" w:date="2020-09-26T13:18:00Z"/>
          <w:rFonts w:ascii="MS Mincho" w:eastAsia="MS Mincho" w:hAnsi="MS Mincho" w:cs="MS Mincho"/>
          <w:color w:val="000000"/>
          <w:sz w:val="22"/>
          <w:szCs w:val="22"/>
          <w:rPrChange w:id="245" w:author="Jimenez, Claudio" w:date="2020-09-26T13:35:00Z">
            <w:rPr>
              <w:del w:id="246" w:author="Jimenez, Claudio" w:date="2020-09-26T13:18:00Z"/>
              <w:rFonts w:ascii="MS Mincho" w:eastAsia="MS Mincho" w:hAnsi="MS Mincho" w:cs="MS Mincho"/>
              <w:color w:val="000000"/>
            </w:rPr>
          </w:rPrChange>
        </w:rPr>
        <w:pPrChange w:id="247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del w:id="248" w:author="Jimenez, Claudio" w:date="2020-09-26T13:18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249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b. Pushed tickets to the current sprint</w:delText>
        </w:r>
        <w:r w:rsidRPr="00AE0D9C" w:rsidDel="008479E1">
          <w:rPr>
            <w:rFonts w:ascii="MS Mincho" w:eastAsia="MS Mincho" w:hAnsi="MS Mincho" w:cs="MS Mincho"/>
            <w:color w:val="000000"/>
            <w:sz w:val="22"/>
            <w:szCs w:val="22"/>
            <w:rPrChange w:id="250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  <w:r w:rsidRPr="00AE0D9C" w:rsidDel="008479E1">
          <w:rPr>
            <w:rFonts w:ascii="Times" w:hAnsi="Times" w:cs="Arial"/>
            <w:color w:val="000000"/>
            <w:sz w:val="22"/>
            <w:szCs w:val="22"/>
            <w:rPrChange w:id="251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i. Since we added more than what was required for our first scenario, we pushed incomplete tickets that are still relevant to the current sprint.</w:delText>
        </w:r>
        <w:r w:rsidRPr="00AE0D9C" w:rsidDel="008479E1">
          <w:rPr>
            <w:rFonts w:ascii="MS Mincho" w:eastAsia="MS Mincho" w:hAnsi="MS Mincho" w:cs="MS Mincho"/>
            <w:color w:val="000000"/>
            <w:sz w:val="22"/>
            <w:szCs w:val="22"/>
            <w:rPrChange w:id="252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</w:del>
    </w:p>
    <w:p w14:paraId="2F9C45FF" w14:textId="1BC0FA0B" w:rsidR="00EE6F9C" w:rsidRPr="00AE0D9C" w:rsidRDefault="00EE6F9C">
      <w:p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  <w:rPrChange w:id="253" w:author="Jimenez, Claudio" w:date="2020-09-26T13:35:00Z">
            <w:rPr>
              <w:rFonts w:ascii="Times" w:hAnsi="Times" w:cs="Times"/>
              <w:color w:val="000000"/>
            </w:rPr>
          </w:rPrChange>
        </w:rPr>
        <w:pPrChange w:id="254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255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Set</w:t>
      </w:r>
      <w:ins w:id="256" w:author="Jimenez, Claudio" w:date="2020-09-26T12:05:00Z">
        <w:r w:rsidR="006A0245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257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 xml:space="preserve"> </w:t>
        </w:r>
      </w:ins>
      <w:del w:id="258" w:author="Jimenez, Claudio" w:date="2020-09-26T12:05:00Z">
        <w:r w:rsidRPr="00AE0D9C" w:rsidDel="006A0245">
          <w:rPr>
            <w:rFonts w:ascii="Times" w:hAnsi="Times" w:cs="Arial"/>
            <w:b/>
            <w:bCs/>
            <w:color w:val="000000"/>
            <w:sz w:val="22"/>
            <w:szCs w:val="22"/>
            <w:rPrChange w:id="259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d</w:delText>
        </w:r>
      </w:del>
      <w:del w:id="260" w:author="Jimenez, Claudio" w:date="2020-09-26T12:06:00Z">
        <w:r w:rsidRPr="00AE0D9C" w:rsidDel="006A0245">
          <w:rPr>
            <w:rFonts w:ascii="Times" w:hAnsi="Times" w:cs="Arial"/>
            <w:b/>
            <w:bCs/>
            <w:color w:val="000000"/>
            <w:sz w:val="22"/>
            <w:szCs w:val="22"/>
            <w:rPrChange w:id="261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ateofnextmeeting</w:delText>
        </w:r>
      </w:del>
      <w:ins w:id="262" w:author="Jimenez, Claudio" w:date="2020-09-26T12:06:00Z">
        <w:r w:rsidR="006A0245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263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>date for next meetings</w:t>
        </w:r>
      </w:ins>
      <w:r w:rsidRPr="00AE0D9C">
        <w:rPr>
          <w:rFonts w:ascii="Times" w:hAnsi="Times" w:cs="Arial"/>
          <w:color w:val="000000"/>
          <w:sz w:val="22"/>
          <w:szCs w:val="22"/>
          <w:rPrChange w:id="264" w:author="Jimenez, Claudio" w:date="2020-09-26T13:35:00Z">
            <w:rPr>
              <w:rFonts w:ascii="Times" w:hAnsi="Times" w:cs="Arial"/>
              <w:color w:val="000000"/>
            </w:rPr>
          </w:rPrChange>
        </w:rPr>
        <w:t>..........................................................................[</w:t>
      </w:r>
      <w:ins w:id="265" w:author="Jimenez, Claudio" w:date="2020-10-24T14:29:00Z">
        <w:r w:rsidR="00081DEC">
          <w:rPr>
            <w:rFonts w:ascii="Times" w:hAnsi="Times" w:cs="Arial"/>
            <w:color w:val="000000"/>
            <w:sz w:val="22"/>
            <w:szCs w:val="22"/>
          </w:rPr>
          <w:t>1</w:t>
        </w:r>
      </w:ins>
      <w:del w:id="266" w:author="Jimenez, Claudio" w:date="2020-10-24T14:29:00Z">
        <w:r w:rsidRPr="00AE0D9C" w:rsidDel="00081DEC">
          <w:rPr>
            <w:rFonts w:ascii="Times" w:hAnsi="Times" w:cs="Arial"/>
            <w:color w:val="000000"/>
            <w:sz w:val="22"/>
            <w:szCs w:val="22"/>
            <w:rPrChange w:id="267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2</w:delText>
        </w:r>
      </w:del>
      <w:r w:rsidRPr="00AE0D9C">
        <w:rPr>
          <w:rFonts w:ascii="Times" w:hAnsi="Times" w:cs="Arial"/>
          <w:color w:val="000000"/>
          <w:sz w:val="22"/>
          <w:szCs w:val="22"/>
          <w:rPrChange w:id="268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min] </w:t>
      </w:r>
    </w:p>
    <w:p w14:paraId="7A348778" w14:textId="594E3D69" w:rsidR="006A0245" w:rsidDel="00081DEC" w:rsidRDefault="00EE6F9C" w:rsidP="003C12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del w:id="269" w:author="Jimenez, Claudio" w:date="2020-09-26T12:11:00Z"/>
          <w:rFonts w:ascii="Times" w:hAnsi="Times" w:cs="Arial"/>
          <w:color w:val="000000"/>
          <w:sz w:val="22"/>
          <w:szCs w:val="22"/>
        </w:rPr>
      </w:pPr>
      <w:del w:id="270" w:author="Jimenez, Claudio" w:date="2020-09-26T12:06:00Z">
        <w:r w:rsidRPr="00AE0D9C" w:rsidDel="006A0245">
          <w:rPr>
            <w:rFonts w:ascii="Times" w:hAnsi="Times" w:cs="Arial"/>
            <w:color w:val="000000"/>
            <w:sz w:val="22"/>
            <w:szCs w:val="22"/>
            <w:rPrChange w:id="271" w:author="Jimenez, Claudio" w:date="2020-09-26T13:35:00Z">
              <w:rPr/>
            </w:rPrChange>
          </w:rPr>
          <w:delText xml:space="preserve">a. Next meeting will be determined over Hangouts during the weekend, given that most of us have midterms that are occurring during the usual time. </w:delText>
        </w:r>
      </w:del>
      <w:ins w:id="272" w:author="Jimenez, Claudio" w:date="2020-09-26T12:06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273" w:author="Jimenez, Claudio" w:date="2020-09-26T13:35:00Z">
              <w:rPr/>
            </w:rPrChange>
          </w:rPr>
          <w:t xml:space="preserve">We </w:t>
        </w:r>
      </w:ins>
      <w:ins w:id="274" w:author="Jimenez, Claudio" w:date="2020-10-24T14:26:00Z">
        <w:r w:rsidR="00FA72B4">
          <w:rPr>
            <w:rFonts w:ascii="Times" w:hAnsi="Times" w:cs="Arial"/>
            <w:color w:val="000000"/>
            <w:sz w:val="22"/>
            <w:szCs w:val="22"/>
          </w:rPr>
          <w:t>will meet two times next week, on Tuesday and Thursday @</w:t>
        </w:r>
      </w:ins>
      <w:ins w:id="275" w:author="Jimenez, Claudio" w:date="2020-11-21T15:45:00Z">
        <w:r w:rsidR="00A62F30">
          <w:rPr>
            <w:rFonts w:ascii="Times" w:hAnsi="Times" w:cs="Arial"/>
            <w:color w:val="000000"/>
            <w:sz w:val="22"/>
            <w:szCs w:val="22"/>
          </w:rPr>
          <w:t>12:30</w:t>
        </w:r>
      </w:ins>
      <w:ins w:id="276" w:author="Jimenez, Claudio" w:date="2020-10-24T14:26:00Z">
        <w:r w:rsidR="00FA72B4">
          <w:rPr>
            <w:rFonts w:ascii="Times" w:hAnsi="Times" w:cs="Arial"/>
            <w:color w:val="000000"/>
            <w:sz w:val="22"/>
            <w:szCs w:val="22"/>
          </w:rPr>
          <w:t>p</w:t>
        </w:r>
      </w:ins>
      <w:ins w:id="277" w:author="Jimenez, Claudio" w:date="2020-10-24T14:27:00Z">
        <w:r w:rsidR="00FA72B4">
          <w:rPr>
            <w:rFonts w:ascii="Times" w:hAnsi="Times" w:cs="Arial"/>
            <w:color w:val="000000"/>
            <w:sz w:val="22"/>
            <w:szCs w:val="22"/>
          </w:rPr>
          <w:t>m</w:t>
        </w:r>
      </w:ins>
    </w:p>
    <w:p w14:paraId="6B7B7650" w14:textId="77777777" w:rsidR="00081DEC" w:rsidRPr="00AE0D9C" w:rsidRDefault="00081DE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ins w:id="278" w:author="Jimenez, Claudio" w:date="2020-10-24T14:28:00Z"/>
          <w:rFonts w:ascii="Times" w:hAnsi="Times" w:cs="Arial"/>
          <w:color w:val="000000"/>
          <w:sz w:val="22"/>
          <w:szCs w:val="22"/>
          <w:rPrChange w:id="279" w:author="Jimenez, Claudio" w:date="2020-09-26T13:35:00Z">
            <w:rPr>
              <w:ins w:id="280" w:author="Jimenez, Claudio" w:date="2020-10-24T14:28:00Z"/>
              <w:rFonts w:ascii="Times" w:hAnsi="Times" w:cs="Times"/>
              <w:color w:val="000000"/>
            </w:rPr>
          </w:rPrChange>
        </w:rPr>
        <w:pPrChange w:id="281" w:author="Jimenez, Claudio" w:date="2020-10-24T13:05:00Z">
          <w:pPr>
            <w:autoSpaceDE w:val="0"/>
            <w:autoSpaceDN w:val="0"/>
            <w:adjustRightInd w:val="0"/>
            <w:spacing w:after="240"/>
          </w:pPr>
        </w:pPrChange>
      </w:pPr>
    </w:p>
    <w:p w14:paraId="408FB97B" w14:textId="77777777" w:rsidR="009374E0" w:rsidRPr="00AE0D9C" w:rsidRDefault="009374E0">
      <w:pPr>
        <w:pStyle w:val="ListParagraph"/>
        <w:autoSpaceDE w:val="0"/>
        <w:autoSpaceDN w:val="0"/>
        <w:adjustRightInd w:val="0"/>
        <w:rPr>
          <w:rFonts w:ascii="Times" w:hAnsi="Times" w:cs="Arial"/>
          <w:b/>
          <w:bCs/>
          <w:color w:val="000000"/>
          <w:sz w:val="22"/>
          <w:szCs w:val="22"/>
          <w:rPrChange w:id="282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pPrChange w:id="283" w:author="Jimenez, Claudio" w:date="2020-10-24T14:29:00Z">
          <w:pPr>
            <w:autoSpaceDE w:val="0"/>
            <w:autoSpaceDN w:val="0"/>
            <w:adjustRightInd w:val="0"/>
            <w:spacing w:after="240"/>
          </w:pPr>
        </w:pPrChange>
      </w:pPr>
    </w:p>
    <w:p w14:paraId="3E024B0B" w14:textId="24EF57FB" w:rsidR="00EE6F9C" w:rsidRDefault="00EE6F9C" w:rsidP="007F23B0">
      <w:pPr>
        <w:autoSpaceDE w:val="0"/>
        <w:autoSpaceDN w:val="0"/>
        <w:adjustRightInd w:val="0"/>
        <w:rPr>
          <w:ins w:id="284" w:author="Jimenez, Claudio" w:date="2020-10-24T14:29:00Z"/>
          <w:rFonts w:ascii="Times" w:hAnsi="Times" w:cs="Arial"/>
          <w:color w:val="000000"/>
          <w:sz w:val="22"/>
          <w:szCs w:val="22"/>
        </w:rPr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285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Action Items</w:t>
      </w:r>
      <w:ins w:id="286" w:author="Jimenez, Claudio" w:date="2020-10-24T13:37:00Z">
        <w:r w:rsidR="00FB6B79">
          <w:rPr>
            <w:rFonts w:ascii="Times" w:hAnsi="Times" w:cs="Arial"/>
            <w:b/>
            <w:bCs/>
            <w:color w:val="000000"/>
            <w:sz w:val="22"/>
            <w:szCs w:val="22"/>
          </w:rPr>
          <w:t xml:space="preserve"> next week</w:t>
        </w:r>
      </w:ins>
      <w:r w:rsidRPr="00AE0D9C">
        <w:rPr>
          <w:rFonts w:ascii="Times" w:hAnsi="Times" w:cs="Arial"/>
          <w:color w:val="000000"/>
          <w:sz w:val="22"/>
          <w:szCs w:val="22"/>
          <w:rPrChange w:id="287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..........................................................................................[5 min] </w:t>
      </w:r>
    </w:p>
    <w:p w14:paraId="62A0F215" w14:textId="14B202BD" w:rsidR="00F43766" w:rsidRDefault="00DE0EF9" w:rsidP="007F23B0">
      <w:pPr>
        <w:autoSpaceDE w:val="0"/>
        <w:autoSpaceDN w:val="0"/>
        <w:adjustRightInd w:val="0"/>
        <w:rPr>
          <w:ins w:id="288" w:author="Jimenez, Claudio" w:date="2020-10-24T14:30:00Z"/>
          <w:rFonts w:ascii="Times" w:hAnsi="Times" w:cs="Arial"/>
          <w:color w:val="000000"/>
          <w:sz w:val="22"/>
          <w:szCs w:val="22"/>
        </w:rPr>
      </w:pPr>
      <w:ins w:id="289" w:author="Jimenez, Claudio" w:date="2020-10-24T14:29:00Z">
        <w:r>
          <w:rPr>
            <w:rFonts w:ascii="Times" w:hAnsi="Times" w:cs="Arial"/>
            <w:color w:val="000000"/>
            <w:sz w:val="22"/>
            <w:szCs w:val="22"/>
          </w:rPr>
          <w:tab/>
          <w:t xml:space="preserve">The following action item were </w:t>
        </w:r>
      </w:ins>
      <w:ins w:id="290" w:author="Jimenez, Claudio" w:date="2020-10-24T14:30:00Z">
        <w:r w:rsidR="00F43766">
          <w:rPr>
            <w:rFonts w:ascii="Times" w:hAnsi="Times" w:cs="Arial"/>
            <w:color w:val="000000"/>
            <w:sz w:val="22"/>
            <w:szCs w:val="22"/>
          </w:rPr>
          <w:t>assigned,</w:t>
        </w:r>
      </w:ins>
    </w:p>
    <w:p w14:paraId="0C1FBD11" w14:textId="709283C0" w:rsidR="00F43766" w:rsidRDefault="00F43766" w:rsidP="00F43766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ins w:id="291" w:author="Jimenez, Claudio" w:date="2020-10-24T14:30:00Z"/>
          <w:rFonts w:ascii="Times" w:hAnsi="Times" w:cs="Arial"/>
          <w:color w:val="000000"/>
          <w:sz w:val="22"/>
          <w:szCs w:val="22"/>
        </w:rPr>
      </w:pPr>
      <w:ins w:id="292" w:author="Jimenez, Claudio" w:date="2020-10-24T14:30:00Z">
        <w:r>
          <w:rPr>
            <w:rFonts w:ascii="Times" w:hAnsi="Times" w:cs="Arial"/>
            <w:color w:val="000000"/>
            <w:sz w:val="22"/>
            <w:szCs w:val="22"/>
          </w:rPr>
          <w:t>Coding project:</w:t>
        </w:r>
      </w:ins>
    </w:p>
    <w:p w14:paraId="2389E058" w14:textId="77777777" w:rsidR="004E3571" w:rsidRDefault="00F43766" w:rsidP="00F43766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ins w:id="293" w:author="Jimenez, Claudio" w:date="2020-11-21T15:52:00Z"/>
          <w:rFonts w:ascii="Times" w:hAnsi="Times" w:cs="Arial"/>
          <w:color w:val="000000"/>
          <w:sz w:val="22"/>
          <w:szCs w:val="22"/>
        </w:rPr>
      </w:pPr>
      <w:ins w:id="294" w:author="Jimenez, Claudio" w:date="2020-10-24T14:30:00Z">
        <w:r>
          <w:rPr>
            <w:rFonts w:ascii="Times" w:hAnsi="Times" w:cs="Arial"/>
            <w:color w:val="000000"/>
            <w:sz w:val="22"/>
            <w:szCs w:val="22"/>
          </w:rPr>
          <w:t>Syed:</w:t>
        </w:r>
      </w:ins>
      <w:ins w:id="295" w:author="Jimenez, Claudio" w:date="2020-11-21T15:47:00Z">
        <w:r w:rsidR="00481125">
          <w:rPr>
            <w:rFonts w:ascii="Times" w:hAnsi="Times" w:cs="Arial"/>
            <w:color w:val="000000"/>
            <w:sz w:val="22"/>
            <w:szCs w:val="22"/>
          </w:rPr>
          <w:t xml:space="preserve"> </w:t>
        </w:r>
      </w:ins>
    </w:p>
    <w:p w14:paraId="3FD56379" w14:textId="642668DF" w:rsidR="00F43766" w:rsidRDefault="00116405" w:rsidP="004E3571">
      <w:pPr>
        <w:pStyle w:val="ListParagraph"/>
        <w:numPr>
          <w:ilvl w:val="2"/>
          <w:numId w:val="13"/>
        </w:numPr>
        <w:autoSpaceDE w:val="0"/>
        <w:autoSpaceDN w:val="0"/>
        <w:adjustRightInd w:val="0"/>
        <w:rPr>
          <w:ins w:id="296" w:author="Jimenez, Claudio" w:date="2020-11-21T15:53:00Z"/>
          <w:rFonts w:ascii="Times" w:hAnsi="Times" w:cs="Arial"/>
          <w:color w:val="000000"/>
          <w:sz w:val="22"/>
          <w:szCs w:val="22"/>
        </w:rPr>
      </w:pPr>
      <w:ins w:id="297" w:author="Jimenez, Claudio" w:date="2020-11-21T15:54:00Z">
        <w:r>
          <w:rPr>
            <w:rFonts w:ascii="Times" w:hAnsi="Times" w:cs="Arial"/>
            <w:color w:val="000000"/>
            <w:sz w:val="22"/>
            <w:szCs w:val="22"/>
          </w:rPr>
          <w:t xml:space="preserve">Jira: </w:t>
        </w:r>
      </w:ins>
      <w:ins w:id="298" w:author="Jimenez, Claudio" w:date="2020-11-21T15:47:00Z">
        <w:r w:rsidR="006D2198">
          <w:rPr>
            <w:rFonts w:ascii="Times" w:hAnsi="Times" w:cs="Arial"/>
            <w:color w:val="000000"/>
            <w:sz w:val="22"/>
            <w:szCs w:val="22"/>
          </w:rPr>
          <w:t>Add packing list functionality depending on park chosen by the user</w:t>
        </w:r>
      </w:ins>
    </w:p>
    <w:p w14:paraId="7BF7635D" w14:textId="593C320C" w:rsidR="00EA428C" w:rsidRPr="00116405" w:rsidRDefault="00116405" w:rsidP="00116405">
      <w:pPr>
        <w:pStyle w:val="ListParagraph"/>
        <w:numPr>
          <w:ilvl w:val="2"/>
          <w:numId w:val="13"/>
        </w:numPr>
        <w:autoSpaceDE w:val="0"/>
        <w:autoSpaceDN w:val="0"/>
        <w:adjustRightInd w:val="0"/>
        <w:rPr>
          <w:ins w:id="299" w:author="Jimenez, Claudio" w:date="2020-10-24T14:31:00Z"/>
          <w:rFonts w:ascii="Times" w:hAnsi="Times" w:cs="Arial"/>
          <w:color w:val="000000"/>
          <w:sz w:val="22"/>
          <w:szCs w:val="22"/>
          <w:rPrChange w:id="300" w:author="Jimenez, Claudio" w:date="2020-11-21T15:55:00Z">
            <w:rPr>
              <w:ins w:id="301" w:author="Jimenez, Claudio" w:date="2020-10-24T14:31:00Z"/>
            </w:rPr>
          </w:rPrChange>
        </w:rPr>
        <w:pPrChange w:id="302" w:author="Jimenez, Claudio" w:date="2020-11-21T15:55:00Z">
          <w:pPr>
            <w:pStyle w:val="ListParagraph"/>
            <w:numPr>
              <w:ilvl w:val="1"/>
              <w:numId w:val="13"/>
            </w:numPr>
            <w:autoSpaceDE w:val="0"/>
            <w:autoSpaceDN w:val="0"/>
            <w:adjustRightInd w:val="0"/>
            <w:ind w:left="1440" w:hanging="360"/>
          </w:pPr>
        </w:pPrChange>
      </w:pPr>
      <w:ins w:id="303" w:author="Jimenez, Claudio" w:date="2020-11-21T15:54:00Z">
        <w:r>
          <w:rPr>
            <w:rFonts w:ascii="Times" w:hAnsi="Times" w:cs="Arial"/>
            <w:color w:val="000000"/>
            <w:sz w:val="22"/>
            <w:szCs w:val="22"/>
          </w:rPr>
          <w:t xml:space="preserve">Project: </w:t>
        </w:r>
      </w:ins>
      <w:ins w:id="304" w:author="Jimenez, Claudio" w:date="2020-11-21T15:53:00Z">
        <w:r w:rsidR="00EA428C">
          <w:rPr>
            <w:rFonts w:ascii="Times" w:hAnsi="Times" w:cs="Arial"/>
            <w:color w:val="000000"/>
            <w:sz w:val="22"/>
            <w:szCs w:val="22"/>
          </w:rPr>
          <w:t xml:space="preserve">Work on </w:t>
        </w:r>
        <w:r w:rsidR="00EA428C" w:rsidRPr="00EA428C">
          <w:rPr>
            <w:rFonts w:ascii="Times" w:hAnsi="Times" w:cs="Arial"/>
            <w:color w:val="000000"/>
            <w:sz w:val="22"/>
            <w:szCs w:val="22"/>
          </w:rPr>
          <w:t xml:space="preserve">Naming Conventions and </w:t>
        </w:r>
        <w:r w:rsidR="00EA428C" w:rsidRPr="00EA428C">
          <w:rPr>
            <w:rFonts w:ascii="Times" w:hAnsi="Times" w:cs="Arial"/>
            <w:color w:val="000000"/>
            <w:sz w:val="22"/>
            <w:szCs w:val="22"/>
          </w:rPr>
          <w:t>Definitions</w:t>
        </w:r>
      </w:ins>
      <w:ins w:id="305" w:author="Jimenez, Claudio" w:date="2020-11-21T15:54:00Z">
        <w:r w:rsidR="00EA428C">
          <w:rPr>
            <w:rFonts w:ascii="Times" w:hAnsi="Times" w:cs="Arial"/>
            <w:color w:val="000000"/>
            <w:sz w:val="22"/>
            <w:szCs w:val="22"/>
          </w:rPr>
          <w:t xml:space="preserve"> and </w:t>
        </w:r>
      </w:ins>
      <w:ins w:id="306" w:author="Jimenez, Claudio" w:date="2020-11-21T15:53:00Z">
        <w:r w:rsidR="00EA428C" w:rsidRPr="00EA428C">
          <w:rPr>
            <w:rFonts w:ascii="Times" w:hAnsi="Times" w:cs="Arial"/>
            <w:color w:val="000000"/>
            <w:sz w:val="22"/>
            <w:szCs w:val="22"/>
          </w:rPr>
          <w:t>Project Retrospective</w:t>
        </w:r>
      </w:ins>
    </w:p>
    <w:p w14:paraId="2255DED9" w14:textId="77777777" w:rsidR="004E3571" w:rsidRDefault="00F9688E" w:rsidP="00F43766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ins w:id="307" w:author="Jimenez, Claudio" w:date="2020-11-21T15:52:00Z"/>
          <w:rFonts w:ascii="Times" w:hAnsi="Times" w:cs="Arial"/>
          <w:color w:val="000000"/>
          <w:sz w:val="22"/>
          <w:szCs w:val="22"/>
        </w:rPr>
      </w:pPr>
      <w:ins w:id="308" w:author="Jimenez, Claudio" w:date="2020-10-24T14:31:00Z">
        <w:r>
          <w:rPr>
            <w:rFonts w:ascii="Times" w:hAnsi="Times" w:cs="Arial"/>
            <w:color w:val="000000"/>
            <w:sz w:val="22"/>
            <w:szCs w:val="22"/>
          </w:rPr>
          <w:t xml:space="preserve">Claudio: </w:t>
        </w:r>
      </w:ins>
    </w:p>
    <w:p w14:paraId="18B29AAF" w14:textId="7843C896" w:rsidR="00A13CD1" w:rsidRDefault="00116405" w:rsidP="004E3571">
      <w:pPr>
        <w:pStyle w:val="ListParagraph"/>
        <w:numPr>
          <w:ilvl w:val="2"/>
          <w:numId w:val="13"/>
        </w:numPr>
        <w:autoSpaceDE w:val="0"/>
        <w:autoSpaceDN w:val="0"/>
        <w:adjustRightInd w:val="0"/>
        <w:rPr>
          <w:ins w:id="309" w:author="Jimenez, Claudio" w:date="2020-11-21T15:55:00Z"/>
          <w:rFonts w:ascii="Times" w:hAnsi="Times" w:cs="Arial"/>
          <w:color w:val="000000"/>
          <w:sz w:val="22"/>
          <w:szCs w:val="22"/>
        </w:rPr>
      </w:pPr>
      <w:ins w:id="310" w:author="Jimenez, Claudio" w:date="2020-11-21T15:54:00Z">
        <w:r>
          <w:rPr>
            <w:rFonts w:ascii="Times" w:hAnsi="Times" w:cs="Arial"/>
            <w:color w:val="000000"/>
            <w:sz w:val="22"/>
            <w:szCs w:val="22"/>
          </w:rPr>
          <w:t xml:space="preserve">Jira: </w:t>
        </w:r>
      </w:ins>
      <w:ins w:id="311" w:author="Jimenez, Claudio" w:date="2020-11-21T15:55:00Z">
        <w:r w:rsidR="00A13CD1">
          <w:rPr>
            <w:rFonts w:ascii="Times" w:hAnsi="Times" w:cs="Arial"/>
            <w:color w:val="000000"/>
            <w:sz w:val="22"/>
            <w:szCs w:val="22"/>
          </w:rPr>
          <w:t xml:space="preserve">Work with Syed in sending </w:t>
        </w:r>
      </w:ins>
      <w:ins w:id="312" w:author="Jimenez, Claudio" w:date="2020-11-21T15:56:00Z">
        <w:r w:rsidR="00C93CD5">
          <w:rPr>
            <w:rFonts w:ascii="Times" w:hAnsi="Times" w:cs="Arial"/>
            <w:color w:val="000000"/>
            <w:sz w:val="22"/>
            <w:szCs w:val="22"/>
          </w:rPr>
          <w:t xml:space="preserve">the </w:t>
        </w:r>
      </w:ins>
      <w:ins w:id="313" w:author="Jimenez, Claudio" w:date="2020-11-21T15:55:00Z">
        <w:r w:rsidR="00A13CD1">
          <w:rPr>
            <w:rFonts w:ascii="Times" w:hAnsi="Times" w:cs="Arial"/>
            <w:color w:val="000000"/>
            <w:sz w:val="22"/>
            <w:szCs w:val="22"/>
          </w:rPr>
          <w:t>chosen p</w:t>
        </w:r>
      </w:ins>
      <w:ins w:id="314" w:author="Jimenez, Claudio" w:date="2020-11-21T15:56:00Z">
        <w:r w:rsidR="00A13CD1">
          <w:rPr>
            <w:rFonts w:ascii="Times" w:hAnsi="Times" w:cs="Arial"/>
            <w:color w:val="000000"/>
            <w:sz w:val="22"/>
            <w:szCs w:val="22"/>
          </w:rPr>
          <w:t xml:space="preserve">ark </w:t>
        </w:r>
        <w:r w:rsidR="00C93CD5">
          <w:rPr>
            <w:rFonts w:ascii="Times" w:hAnsi="Times" w:cs="Arial"/>
            <w:color w:val="000000"/>
            <w:sz w:val="22"/>
            <w:szCs w:val="22"/>
          </w:rPr>
          <w:t>to his activity.</w:t>
        </w:r>
      </w:ins>
    </w:p>
    <w:p w14:paraId="15658F8B" w14:textId="61E4374C" w:rsidR="00F9688E" w:rsidRDefault="00A13CD1" w:rsidP="004E3571">
      <w:pPr>
        <w:pStyle w:val="ListParagraph"/>
        <w:numPr>
          <w:ilvl w:val="2"/>
          <w:numId w:val="13"/>
        </w:numPr>
        <w:autoSpaceDE w:val="0"/>
        <w:autoSpaceDN w:val="0"/>
        <w:adjustRightInd w:val="0"/>
        <w:rPr>
          <w:ins w:id="315" w:author="Jimenez, Claudio" w:date="2020-10-24T14:32:00Z"/>
          <w:rFonts w:ascii="Times" w:hAnsi="Times" w:cs="Arial"/>
          <w:color w:val="000000"/>
          <w:sz w:val="22"/>
          <w:szCs w:val="22"/>
        </w:rPr>
        <w:pPrChange w:id="316" w:author="Jimenez, Claudio" w:date="2020-11-21T15:52:00Z">
          <w:pPr>
            <w:pStyle w:val="ListParagraph"/>
            <w:numPr>
              <w:ilvl w:val="1"/>
              <w:numId w:val="13"/>
            </w:numPr>
            <w:autoSpaceDE w:val="0"/>
            <w:autoSpaceDN w:val="0"/>
            <w:adjustRightInd w:val="0"/>
            <w:ind w:left="1440" w:hanging="360"/>
          </w:pPr>
        </w:pPrChange>
      </w:pPr>
      <w:ins w:id="317" w:author="Jimenez, Claudio" w:date="2020-11-21T15:55:00Z">
        <w:r>
          <w:rPr>
            <w:rFonts w:ascii="Times" w:hAnsi="Times" w:cs="Arial"/>
            <w:color w:val="000000"/>
            <w:sz w:val="22"/>
            <w:szCs w:val="22"/>
          </w:rPr>
          <w:t xml:space="preserve">Project: </w:t>
        </w:r>
      </w:ins>
      <w:ins w:id="318" w:author="Jimenez, Claudio" w:date="2020-11-21T15:51:00Z">
        <w:r w:rsidR="00333097">
          <w:rPr>
            <w:rFonts w:ascii="Times" w:hAnsi="Times" w:cs="Arial"/>
            <w:color w:val="000000"/>
            <w:sz w:val="22"/>
            <w:szCs w:val="22"/>
          </w:rPr>
          <w:t xml:space="preserve">Project overview and </w:t>
        </w:r>
      </w:ins>
      <w:ins w:id="319" w:author="Jimenez, Claudio" w:date="2020-11-21T15:52:00Z">
        <w:r w:rsidR="00333097">
          <w:rPr>
            <w:rFonts w:ascii="Times" w:hAnsi="Times" w:cs="Arial"/>
            <w:color w:val="000000"/>
            <w:sz w:val="22"/>
            <w:szCs w:val="22"/>
          </w:rPr>
          <w:t>open issues</w:t>
        </w:r>
      </w:ins>
    </w:p>
    <w:p w14:paraId="683DF87B" w14:textId="42D23306" w:rsidR="00C93CD5" w:rsidRPr="00C93CD5" w:rsidRDefault="00C230E0" w:rsidP="00C93CD5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ins w:id="320" w:author="Jimenez, Claudio" w:date="2020-11-21T15:56:00Z"/>
          <w:rFonts w:ascii="Times" w:hAnsi="Times" w:cs="Arial"/>
          <w:color w:val="000000"/>
          <w:sz w:val="22"/>
          <w:szCs w:val="22"/>
          <w:rPrChange w:id="321" w:author="Jimenez, Claudio" w:date="2020-11-21T15:56:00Z">
            <w:rPr>
              <w:ins w:id="322" w:author="Jimenez, Claudio" w:date="2020-11-21T15:56:00Z"/>
            </w:rPr>
          </w:rPrChange>
        </w:rPr>
        <w:pPrChange w:id="323" w:author="Jimenez, Claudio" w:date="2020-11-21T15:56:00Z">
          <w:pPr>
            <w:pStyle w:val="ListParagraph"/>
            <w:numPr>
              <w:ilvl w:val="2"/>
              <w:numId w:val="13"/>
            </w:numPr>
            <w:autoSpaceDE w:val="0"/>
            <w:autoSpaceDN w:val="0"/>
            <w:adjustRightInd w:val="0"/>
            <w:ind w:left="2160" w:hanging="360"/>
          </w:pPr>
        </w:pPrChange>
      </w:pPr>
      <w:ins w:id="324" w:author="Jimenez, Claudio" w:date="2020-10-24T14:32:00Z">
        <w:r>
          <w:rPr>
            <w:rFonts w:ascii="Times" w:hAnsi="Times" w:cs="Arial"/>
            <w:color w:val="000000"/>
            <w:sz w:val="22"/>
            <w:szCs w:val="22"/>
          </w:rPr>
          <w:t>Hasan:</w:t>
        </w:r>
        <w:r w:rsidR="00E61C50">
          <w:rPr>
            <w:rFonts w:ascii="Times" w:hAnsi="Times" w:cs="Arial"/>
            <w:color w:val="000000"/>
            <w:sz w:val="22"/>
            <w:szCs w:val="22"/>
          </w:rPr>
          <w:t xml:space="preserve"> </w:t>
        </w:r>
      </w:ins>
    </w:p>
    <w:p w14:paraId="74605155" w14:textId="14FC35DD" w:rsidR="002879F6" w:rsidRDefault="00116405" w:rsidP="004E3571">
      <w:pPr>
        <w:pStyle w:val="ListParagraph"/>
        <w:numPr>
          <w:ilvl w:val="2"/>
          <w:numId w:val="13"/>
        </w:numPr>
        <w:autoSpaceDE w:val="0"/>
        <w:autoSpaceDN w:val="0"/>
        <w:adjustRightInd w:val="0"/>
        <w:rPr>
          <w:ins w:id="325" w:author="Jimenez, Claudio" w:date="2020-11-21T15:56:00Z"/>
          <w:rFonts w:ascii="Times" w:hAnsi="Times" w:cs="Arial"/>
          <w:color w:val="000000"/>
          <w:sz w:val="22"/>
          <w:szCs w:val="22"/>
        </w:rPr>
      </w:pPr>
      <w:ins w:id="326" w:author="Jimenez, Claudio" w:date="2020-11-21T15:54:00Z">
        <w:r>
          <w:rPr>
            <w:rFonts w:ascii="Times" w:hAnsi="Times" w:cs="Arial"/>
            <w:color w:val="000000"/>
            <w:sz w:val="22"/>
            <w:szCs w:val="22"/>
          </w:rPr>
          <w:t xml:space="preserve">Jira: </w:t>
        </w:r>
      </w:ins>
      <w:ins w:id="327" w:author="Jimenez, Claudio" w:date="2020-11-21T15:50:00Z">
        <w:r w:rsidR="00463B8C">
          <w:rPr>
            <w:rFonts w:ascii="Times" w:hAnsi="Times" w:cs="Arial"/>
            <w:color w:val="000000"/>
            <w:sz w:val="22"/>
            <w:szCs w:val="22"/>
          </w:rPr>
          <w:t>Continue working on polishing the app UI</w:t>
        </w:r>
      </w:ins>
    </w:p>
    <w:p w14:paraId="2AAB1A1B" w14:textId="6400AACD" w:rsidR="00C93CD5" w:rsidRPr="0091661F" w:rsidRDefault="00C93CD5" w:rsidP="0091661F">
      <w:pPr>
        <w:pStyle w:val="ListParagraph"/>
        <w:numPr>
          <w:ilvl w:val="2"/>
          <w:numId w:val="13"/>
        </w:numPr>
        <w:autoSpaceDE w:val="0"/>
        <w:autoSpaceDN w:val="0"/>
        <w:adjustRightInd w:val="0"/>
        <w:rPr>
          <w:ins w:id="328" w:author="Jimenez, Claudio" w:date="2020-10-24T14:35:00Z"/>
          <w:rFonts w:ascii="Times" w:hAnsi="Times" w:cs="Arial"/>
          <w:color w:val="000000"/>
          <w:sz w:val="22"/>
          <w:szCs w:val="22"/>
          <w:rPrChange w:id="329" w:author="Jimenez, Claudio" w:date="2020-11-21T15:58:00Z">
            <w:rPr>
              <w:ins w:id="330" w:author="Jimenez, Claudio" w:date="2020-10-24T14:35:00Z"/>
            </w:rPr>
          </w:rPrChange>
        </w:rPr>
        <w:pPrChange w:id="331" w:author="Jimenez, Claudio" w:date="2020-11-21T15:58:00Z">
          <w:pPr>
            <w:pStyle w:val="ListParagraph"/>
            <w:numPr>
              <w:ilvl w:val="1"/>
              <w:numId w:val="13"/>
            </w:numPr>
            <w:autoSpaceDE w:val="0"/>
            <w:autoSpaceDN w:val="0"/>
            <w:adjustRightInd w:val="0"/>
            <w:ind w:left="1440" w:hanging="360"/>
          </w:pPr>
        </w:pPrChange>
      </w:pPr>
      <w:ins w:id="332" w:author="Jimenez, Claudio" w:date="2020-11-21T15:56:00Z">
        <w:r>
          <w:rPr>
            <w:rFonts w:ascii="Times" w:hAnsi="Times" w:cs="Arial"/>
            <w:color w:val="000000"/>
            <w:sz w:val="22"/>
            <w:szCs w:val="22"/>
          </w:rPr>
          <w:t xml:space="preserve">Project: </w:t>
        </w:r>
        <w:r w:rsidR="008D75AC">
          <w:rPr>
            <w:rFonts w:ascii="Times" w:hAnsi="Times" w:cs="Arial"/>
            <w:color w:val="000000"/>
            <w:sz w:val="22"/>
            <w:szCs w:val="22"/>
          </w:rPr>
          <w:t>P</w:t>
        </w:r>
        <w:r w:rsidR="008D75AC" w:rsidRPr="008D75AC">
          <w:rPr>
            <w:rFonts w:ascii="Times" w:hAnsi="Times" w:cs="Arial"/>
            <w:color w:val="000000"/>
            <w:sz w:val="22"/>
            <w:szCs w:val="22"/>
          </w:rPr>
          <w:t>roject Domain, Waiting Room</w:t>
        </w:r>
      </w:ins>
    </w:p>
    <w:p w14:paraId="2DF03AFF" w14:textId="77777777" w:rsidR="004E3571" w:rsidRDefault="002879F6" w:rsidP="00463B8C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ins w:id="333" w:author="Jimenez, Claudio" w:date="2020-11-21T15:52:00Z"/>
          <w:rFonts w:ascii="Times" w:hAnsi="Times" w:cs="Arial"/>
          <w:color w:val="000000"/>
          <w:sz w:val="22"/>
          <w:szCs w:val="22"/>
        </w:rPr>
      </w:pPr>
      <w:ins w:id="334" w:author="Jimenez, Claudio" w:date="2020-10-24T14:35:00Z">
        <w:r>
          <w:rPr>
            <w:rFonts w:ascii="Times" w:hAnsi="Times" w:cs="Arial"/>
            <w:color w:val="000000"/>
            <w:sz w:val="22"/>
            <w:szCs w:val="22"/>
          </w:rPr>
          <w:lastRenderedPageBreak/>
          <w:t>Umer:</w:t>
        </w:r>
        <w:r w:rsidR="00587C33">
          <w:rPr>
            <w:rFonts w:ascii="Times" w:hAnsi="Times" w:cs="Arial"/>
            <w:color w:val="000000"/>
            <w:sz w:val="22"/>
            <w:szCs w:val="22"/>
          </w:rPr>
          <w:t xml:space="preserve"> </w:t>
        </w:r>
      </w:ins>
    </w:p>
    <w:p w14:paraId="7F7489A9" w14:textId="0D1CBFC3" w:rsidR="00763321" w:rsidRDefault="00116405" w:rsidP="004E3571">
      <w:pPr>
        <w:pStyle w:val="ListParagraph"/>
        <w:numPr>
          <w:ilvl w:val="2"/>
          <w:numId w:val="13"/>
        </w:numPr>
        <w:autoSpaceDE w:val="0"/>
        <w:autoSpaceDN w:val="0"/>
        <w:adjustRightInd w:val="0"/>
        <w:rPr>
          <w:ins w:id="335" w:author="Jimenez, Claudio" w:date="2020-11-21T15:56:00Z"/>
          <w:rFonts w:ascii="Times" w:hAnsi="Times" w:cs="Arial"/>
          <w:color w:val="000000"/>
          <w:sz w:val="22"/>
          <w:szCs w:val="22"/>
        </w:rPr>
      </w:pPr>
      <w:ins w:id="336" w:author="Jimenez, Claudio" w:date="2020-11-21T15:54:00Z">
        <w:r>
          <w:rPr>
            <w:rFonts w:ascii="Times" w:hAnsi="Times" w:cs="Arial"/>
            <w:color w:val="000000"/>
            <w:sz w:val="22"/>
            <w:szCs w:val="22"/>
          </w:rPr>
          <w:t xml:space="preserve">Jira: </w:t>
        </w:r>
      </w:ins>
      <w:ins w:id="337" w:author="Jimenez, Claudio" w:date="2020-11-21T15:51:00Z">
        <w:r w:rsidR="00463B8C">
          <w:rPr>
            <w:rFonts w:ascii="Times" w:hAnsi="Times" w:cs="Arial"/>
            <w:color w:val="000000"/>
            <w:sz w:val="22"/>
            <w:szCs w:val="22"/>
          </w:rPr>
          <w:t>Continue working on polishing the app UI</w:t>
        </w:r>
      </w:ins>
    </w:p>
    <w:p w14:paraId="22F54953" w14:textId="3CA9C938" w:rsidR="008D75AC" w:rsidRDefault="008D75AC" w:rsidP="008D75AC">
      <w:pPr>
        <w:pStyle w:val="ListParagraph"/>
        <w:numPr>
          <w:ilvl w:val="2"/>
          <w:numId w:val="13"/>
        </w:numPr>
        <w:autoSpaceDE w:val="0"/>
        <w:autoSpaceDN w:val="0"/>
        <w:adjustRightInd w:val="0"/>
        <w:rPr>
          <w:ins w:id="338" w:author="Jimenez, Claudio" w:date="2020-11-21T15:59:00Z"/>
          <w:rFonts w:ascii="Times" w:hAnsi="Times" w:cs="Arial"/>
          <w:color w:val="000000"/>
          <w:sz w:val="22"/>
          <w:szCs w:val="22"/>
        </w:rPr>
      </w:pPr>
      <w:ins w:id="339" w:author="Jimenez, Claudio" w:date="2020-11-21T15:56:00Z">
        <w:r>
          <w:rPr>
            <w:rFonts w:ascii="Times" w:hAnsi="Times" w:cs="Arial"/>
            <w:color w:val="000000"/>
            <w:sz w:val="22"/>
            <w:szCs w:val="22"/>
          </w:rPr>
          <w:t>Project:</w:t>
        </w:r>
      </w:ins>
      <w:ins w:id="340" w:author="Jimenez, Claudio" w:date="2020-11-21T15:57:00Z">
        <w:r w:rsidRPr="008D75AC">
          <w:rPr>
            <w:rFonts w:ascii="Helvetica Neue" w:eastAsia="Times New Roman" w:hAnsi="Helvetica Neue" w:cs="Times New Roman"/>
            <w:color w:val="DCDDDE"/>
          </w:rPr>
          <w:t xml:space="preserve"> </w:t>
        </w:r>
        <w:r w:rsidRPr="008D75AC">
          <w:rPr>
            <w:rFonts w:ascii="Times" w:hAnsi="Times" w:cs="Arial"/>
            <w:color w:val="000000"/>
            <w:sz w:val="22"/>
            <w:szCs w:val="22"/>
          </w:rPr>
          <w:t>Relationship to Other Documents, Ideas for Solutions</w:t>
        </w:r>
      </w:ins>
    </w:p>
    <w:p w14:paraId="58994594" w14:textId="16500886" w:rsidR="0019592A" w:rsidRDefault="0019592A" w:rsidP="0019592A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ins w:id="341" w:author="Jimenez, Claudio" w:date="2020-11-21T16:00:00Z"/>
          <w:rFonts w:ascii="Times" w:hAnsi="Times" w:cs="Arial"/>
          <w:color w:val="000000"/>
          <w:sz w:val="22"/>
          <w:szCs w:val="22"/>
        </w:rPr>
      </w:pPr>
      <w:ins w:id="342" w:author="Jimenez, Claudio" w:date="2020-11-21T15:59:00Z">
        <w:r>
          <w:rPr>
            <w:rFonts w:ascii="Times" w:hAnsi="Times" w:cs="Arial"/>
            <w:color w:val="000000"/>
            <w:sz w:val="22"/>
            <w:szCs w:val="22"/>
          </w:rPr>
          <w:t>All</w:t>
        </w:r>
      </w:ins>
      <w:ins w:id="343" w:author="Jimenez, Claudio" w:date="2020-11-21T16:00:00Z">
        <w:r>
          <w:rPr>
            <w:rFonts w:ascii="Times" w:hAnsi="Times" w:cs="Arial"/>
            <w:color w:val="000000"/>
            <w:sz w:val="22"/>
            <w:szCs w:val="22"/>
          </w:rPr>
          <w:t>:</w:t>
        </w:r>
      </w:ins>
    </w:p>
    <w:p w14:paraId="1763CCC8" w14:textId="000041E9" w:rsidR="0019592A" w:rsidRDefault="0019592A" w:rsidP="0019592A">
      <w:pPr>
        <w:pStyle w:val="ListParagraph"/>
        <w:numPr>
          <w:ilvl w:val="2"/>
          <w:numId w:val="13"/>
        </w:numPr>
        <w:autoSpaceDE w:val="0"/>
        <w:autoSpaceDN w:val="0"/>
        <w:adjustRightInd w:val="0"/>
        <w:rPr>
          <w:ins w:id="344" w:author="Jimenez, Claudio" w:date="2020-11-21T15:59:00Z"/>
          <w:rFonts w:ascii="Times" w:hAnsi="Times" w:cs="Arial"/>
          <w:color w:val="000000"/>
          <w:sz w:val="22"/>
          <w:szCs w:val="22"/>
        </w:rPr>
        <w:pPrChange w:id="345" w:author="Jimenez, Claudio" w:date="2020-11-21T16:00:00Z">
          <w:pPr>
            <w:pStyle w:val="ListParagraph"/>
            <w:numPr>
              <w:ilvl w:val="2"/>
              <w:numId w:val="13"/>
            </w:numPr>
            <w:autoSpaceDE w:val="0"/>
            <w:autoSpaceDN w:val="0"/>
            <w:adjustRightInd w:val="0"/>
            <w:ind w:left="2160" w:hanging="360"/>
          </w:pPr>
        </w:pPrChange>
      </w:pPr>
      <w:ins w:id="346" w:author="Jimenez, Claudio" w:date="2020-11-21T16:00:00Z">
        <w:r>
          <w:rPr>
            <w:rFonts w:ascii="Times" w:hAnsi="Times" w:cs="Arial"/>
            <w:color w:val="000000"/>
            <w:sz w:val="22"/>
            <w:szCs w:val="22"/>
          </w:rPr>
          <w:t xml:space="preserve">Work on summary report </w:t>
        </w:r>
        <w:r w:rsidR="00CC2D0A">
          <w:rPr>
            <w:rFonts w:ascii="Times" w:hAnsi="Times" w:cs="Arial"/>
            <w:color w:val="000000"/>
            <w:sz w:val="22"/>
            <w:szCs w:val="22"/>
          </w:rPr>
          <w:t>of the project</w:t>
        </w:r>
      </w:ins>
    </w:p>
    <w:p w14:paraId="296488F4" w14:textId="77777777" w:rsidR="00364A34" w:rsidRPr="0019592A" w:rsidRDefault="00364A34" w:rsidP="0019592A">
      <w:pPr>
        <w:autoSpaceDE w:val="0"/>
        <w:autoSpaceDN w:val="0"/>
        <w:adjustRightInd w:val="0"/>
        <w:rPr>
          <w:ins w:id="347" w:author="Jimenez, Claudio" w:date="2020-10-24T14:38:00Z"/>
          <w:rFonts w:ascii="Times" w:hAnsi="Times" w:cs="Arial"/>
          <w:color w:val="000000"/>
          <w:sz w:val="22"/>
          <w:szCs w:val="22"/>
          <w:rPrChange w:id="348" w:author="Jimenez, Claudio" w:date="2020-11-21T15:59:00Z">
            <w:rPr>
              <w:ins w:id="349" w:author="Jimenez, Claudio" w:date="2020-10-24T14:38:00Z"/>
            </w:rPr>
          </w:rPrChange>
        </w:rPr>
        <w:pPrChange w:id="350" w:author="Jimenez, Claudio" w:date="2020-11-21T15:59:00Z">
          <w:pPr>
            <w:pStyle w:val="ListParagraph"/>
            <w:numPr>
              <w:ilvl w:val="1"/>
              <w:numId w:val="13"/>
            </w:numPr>
            <w:autoSpaceDE w:val="0"/>
            <w:autoSpaceDN w:val="0"/>
            <w:adjustRightInd w:val="0"/>
            <w:ind w:left="1440" w:hanging="360"/>
          </w:pPr>
        </w:pPrChange>
      </w:pPr>
    </w:p>
    <w:p w14:paraId="489AB564" w14:textId="3187D6D2" w:rsidR="00C230E0" w:rsidRDefault="00364A3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ins w:id="351" w:author="Jimenez, Claudio" w:date="2020-10-25T12:02:00Z"/>
          <w:rFonts w:ascii="Times" w:hAnsi="Times" w:cs="Arial"/>
          <w:color w:val="000000"/>
          <w:sz w:val="22"/>
          <w:szCs w:val="22"/>
        </w:rPr>
      </w:pPr>
      <w:ins w:id="352" w:author="Jimenez, Claudio" w:date="2020-10-24T14:38:00Z">
        <w:r>
          <w:rPr>
            <w:rFonts w:ascii="Times" w:hAnsi="Times" w:cs="Arial"/>
            <w:color w:val="000000"/>
            <w:sz w:val="22"/>
            <w:szCs w:val="22"/>
          </w:rPr>
          <w:t>Development project:</w:t>
        </w:r>
      </w:ins>
      <w:ins w:id="353" w:author="Jimenez, Claudio" w:date="2020-10-24T14:36:00Z">
        <w:r w:rsidR="003A2CFD">
          <w:rPr>
            <w:rFonts w:ascii="Times" w:hAnsi="Times" w:cs="Arial"/>
            <w:color w:val="000000"/>
            <w:sz w:val="22"/>
            <w:szCs w:val="22"/>
          </w:rPr>
          <w:t xml:space="preserve"> </w:t>
        </w:r>
        <w:r w:rsidR="00587C33">
          <w:rPr>
            <w:rFonts w:ascii="Times" w:hAnsi="Times" w:cs="Arial"/>
            <w:color w:val="000000"/>
            <w:sz w:val="22"/>
            <w:szCs w:val="22"/>
          </w:rPr>
          <w:t xml:space="preserve"> </w:t>
        </w:r>
      </w:ins>
      <w:ins w:id="354" w:author="Jimenez, Claudio" w:date="2020-10-24T14:33:00Z">
        <w:r w:rsidR="001E103F">
          <w:rPr>
            <w:rFonts w:ascii="Times" w:hAnsi="Times" w:cs="Arial"/>
            <w:color w:val="000000"/>
            <w:sz w:val="22"/>
            <w:szCs w:val="22"/>
          </w:rPr>
          <w:t xml:space="preserve"> </w:t>
        </w:r>
      </w:ins>
    </w:p>
    <w:p w14:paraId="434D8190" w14:textId="54B007F0" w:rsidR="004E3571" w:rsidRDefault="00D57AD7" w:rsidP="00D57AD7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ins w:id="355" w:author="Jimenez, Claudio" w:date="2020-11-21T15:53:00Z"/>
          <w:rFonts w:ascii="Times" w:hAnsi="Times" w:cs="Arial"/>
          <w:color w:val="000000"/>
          <w:sz w:val="22"/>
          <w:szCs w:val="22"/>
        </w:rPr>
      </w:pPr>
      <w:ins w:id="356" w:author="Jimenez, Claudio" w:date="2020-10-25T12:03:00Z">
        <w:r w:rsidRPr="00D57AD7">
          <w:rPr>
            <w:rFonts w:ascii="Times" w:hAnsi="Times" w:cs="Arial"/>
            <w:color w:val="000000"/>
            <w:sz w:val="22"/>
            <w:szCs w:val="22"/>
            <w:rPrChange w:id="357" w:author="Jimenez, Claudio" w:date="2020-10-25T12:03:00Z">
              <w:rPr>
                <w:rFonts w:ascii="Helvetica Neue" w:eastAsia="Times New Roman" w:hAnsi="Helvetica Neue" w:cs="Times New Roman"/>
                <w:b/>
                <w:bCs/>
                <w:color w:val="DCDDDE"/>
                <w:bdr w:val="none" w:sz="0" w:space="0" w:color="auto" w:frame="1"/>
              </w:rPr>
            </w:rPrChange>
          </w:rPr>
          <w:t>Claudio:</w:t>
        </w:r>
        <w:r w:rsidRPr="00D57AD7">
          <w:rPr>
            <w:rFonts w:ascii="Times" w:hAnsi="Times" w:cs="Arial"/>
            <w:color w:val="000000"/>
            <w:sz w:val="22"/>
            <w:szCs w:val="22"/>
            <w:rPrChange w:id="358" w:author="Jimenez, Claudio" w:date="2020-10-25T12:03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 xml:space="preserve"> </w:t>
        </w:r>
      </w:ins>
      <w:ins w:id="359" w:author="Jimenez, Claudio" w:date="2020-11-21T16:04:00Z">
        <w:r w:rsidR="00810978">
          <w:rPr>
            <w:rFonts w:ascii="Times" w:hAnsi="Times" w:cs="Arial"/>
            <w:color w:val="000000"/>
            <w:sz w:val="22"/>
            <w:szCs w:val="22"/>
          </w:rPr>
          <w:t>Work on design goals</w:t>
        </w:r>
      </w:ins>
      <w:ins w:id="360" w:author="Jimenez, Claudio" w:date="2020-11-21T16:06:00Z">
        <w:r w:rsidR="001355D3">
          <w:rPr>
            <w:rFonts w:ascii="Times" w:hAnsi="Times" w:cs="Arial"/>
            <w:color w:val="000000"/>
            <w:sz w:val="22"/>
            <w:szCs w:val="22"/>
          </w:rPr>
          <w:t xml:space="preserve"> and propose system design </w:t>
        </w:r>
      </w:ins>
    </w:p>
    <w:p w14:paraId="628422E4" w14:textId="7E26CBEB" w:rsidR="004E3571" w:rsidRDefault="00D57AD7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ins w:id="361" w:author="Jimenez, Claudio" w:date="2020-11-21T15:53:00Z"/>
          <w:rFonts w:ascii="Times" w:hAnsi="Times" w:cs="Arial"/>
          <w:color w:val="000000"/>
          <w:sz w:val="22"/>
          <w:szCs w:val="22"/>
        </w:rPr>
      </w:pPr>
      <w:ins w:id="362" w:author="Jimenez, Claudio" w:date="2020-10-25T12:03:00Z">
        <w:r w:rsidRPr="00D57AD7">
          <w:rPr>
            <w:rFonts w:ascii="Times" w:hAnsi="Times" w:cs="Arial"/>
            <w:color w:val="000000"/>
            <w:sz w:val="22"/>
            <w:szCs w:val="22"/>
            <w:rPrChange w:id="363" w:author="Jimenez, Claudio" w:date="2020-10-25T12:03:00Z">
              <w:rPr>
                <w:rFonts w:ascii="Helvetica Neue" w:eastAsia="Times New Roman" w:hAnsi="Helvetica Neue" w:cs="Times New Roman"/>
                <w:b/>
                <w:bCs/>
                <w:color w:val="DCDDDE"/>
                <w:bdr w:val="none" w:sz="0" w:space="0" w:color="auto" w:frame="1"/>
              </w:rPr>
            </w:rPrChange>
          </w:rPr>
          <w:t>Syed:</w:t>
        </w:r>
        <w:r w:rsidRPr="00D57AD7">
          <w:rPr>
            <w:rFonts w:ascii="Times" w:hAnsi="Times" w:cs="Arial"/>
            <w:color w:val="000000"/>
            <w:sz w:val="22"/>
            <w:szCs w:val="22"/>
            <w:rPrChange w:id="364" w:author="Jimenez, Claudio" w:date="2020-10-25T12:03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 xml:space="preserve"> </w:t>
        </w:r>
      </w:ins>
      <w:ins w:id="365" w:author="Jimenez, Claudio" w:date="2020-11-21T16:05:00Z">
        <w:r w:rsidR="00DB6E28">
          <w:rPr>
            <w:rFonts w:ascii="Times" w:hAnsi="Times" w:cs="Arial"/>
            <w:color w:val="000000"/>
            <w:sz w:val="22"/>
            <w:szCs w:val="22"/>
          </w:rPr>
          <w:t>Work on Project issues</w:t>
        </w:r>
      </w:ins>
      <w:ins w:id="366" w:author="Jimenez, Claudio" w:date="2020-11-21T16:07:00Z">
        <w:r w:rsidR="007D56DF">
          <w:rPr>
            <w:rFonts w:ascii="Times" w:hAnsi="Times" w:cs="Arial"/>
            <w:color w:val="000000"/>
            <w:sz w:val="22"/>
            <w:szCs w:val="22"/>
          </w:rPr>
          <w:t xml:space="preserve"> </w:t>
        </w:r>
      </w:ins>
    </w:p>
    <w:p w14:paraId="3AF094B1" w14:textId="5B5006DB" w:rsidR="004E3571" w:rsidRDefault="00D57AD7" w:rsidP="00D57AD7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ins w:id="367" w:author="Jimenez, Claudio" w:date="2020-11-21T15:53:00Z"/>
          <w:rFonts w:ascii="Times" w:hAnsi="Times" w:cs="Arial"/>
          <w:color w:val="000000"/>
          <w:sz w:val="22"/>
          <w:szCs w:val="22"/>
        </w:rPr>
      </w:pPr>
      <w:ins w:id="368" w:author="Jimenez, Claudio" w:date="2020-10-25T12:03:00Z">
        <w:r w:rsidRPr="00D57AD7">
          <w:rPr>
            <w:rFonts w:ascii="Times" w:hAnsi="Times" w:cs="Arial"/>
            <w:color w:val="000000"/>
            <w:sz w:val="22"/>
            <w:szCs w:val="22"/>
            <w:rPrChange w:id="369" w:author="Jimenez, Claudio" w:date="2020-10-25T12:03:00Z">
              <w:rPr>
                <w:rFonts w:ascii="Helvetica Neue" w:eastAsia="Times New Roman" w:hAnsi="Helvetica Neue" w:cs="Times New Roman"/>
                <w:b/>
                <w:bCs/>
                <w:color w:val="DCDDDE"/>
                <w:bdr w:val="none" w:sz="0" w:space="0" w:color="auto" w:frame="1"/>
              </w:rPr>
            </w:rPrChange>
          </w:rPr>
          <w:t>Hasan:</w:t>
        </w:r>
        <w:r w:rsidRPr="00D57AD7">
          <w:rPr>
            <w:rFonts w:ascii="Times" w:hAnsi="Times" w:cs="Arial"/>
            <w:color w:val="000000"/>
            <w:sz w:val="22"/>
            <w:szCs w:val="22"/>
            <w:rPrChange w:id="370" w:author="Jimenez, Claudio" w:date="2020-10-25T12:03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 xml:space="preserve"> </w:t>
        </w:r>
      </w:ins>
      <w:ins w:id="371" w:author="Jimenez, Claudio" w:date="2020-11-21T16:05:00Z">
        <w:r w:rsidR="00880726">
          <w:rPr>
            <w:rFonts w:ascii="Times" w:hAnsi="Times" w:cs="Arial"/>
            <w:color w:val="000000"/>
            <w:sz w:val="22"/>
            <w:szCs w:val="22"/>
          </w:rPr>
          <w:t xml:space="preserve">Work on </w:t>
        </w:r>
      </w:ins>
      <w:ins w:id="372" w:author="Jimenez, Claudio" w:date="2020-11-21T16:06:00Z">
        <w:r w:rsidR="00880726">
          <w:rPr>
            <w:rFonts w:ascii="Times" w:hAnsi="Times" w:cs="Arial"/>
            <w:color w:val="000000"/>
            <w:sz w:val="22"/>
            <w:szCs w:val="22"/>
          </w:rPr>
          <w:t>Additional</w:t>
        </w:r>
      </w:ins>
      <w:ins w:id="373" w:author="Jimenez, Claudio" w:date="2020-11-21T16:05:00Z">
        <w:r w:rsidR="00880726">
          <w:rPr>
            <w:rFonts w:ascii="Times" w:hAnsi="Times" w:cs="Arial"/>
            <w:color w:val="000000"/>
            <w:sz w:val="22"/>
            <w:szCs w:val="22"/>
          </w:rPr>
          <w:t xml:space="preserve"> considerations</w:t>
        </w:r>
      </w:ins>
    </w:p>
    <w:p w14:paraId="1D6448D0" w14:textId="2F0998E2" w:rsidR="004E3571" w:rsidRDefault="00D57AD7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ins w:id="374" w:author="Jimenez, Claudio" w:date="2020-11-21T16:07:00Z"/>
          <w:rFonts w:ascii="Times" w:hAnsi="Times" w:cs="Arial"/>
          <w:color w:val="000000"/>
          <w:sz w:val="22"/>
          <w:szCs w:val="22"/>
        </w:rPr>
      </w:pPr>
      <w:ins w:id="375" w:author="Jimenez, Claudio" w:date="2020-10-25T12:03:00Z">
        <w:r w:rsidRPr="00D57AD7">
          <w:rPr>
            <w:rFonts w:ascii="Times" w:hAnsi="Times" w:cs="Arial"/>
            <w:color w:val="000000"/>
            <w:sz w:val="22"/>
            <w:szCs w:val="22"/>
            <w:rPrChange w:id="376" w:author="Jimenez, Claudio" w:date="2020-10-25T12:03:00Z">
              <w:rPr>
                <w:rFonts w:ascii="Helvetica Neue" w:eastAsia="Times New Roman" w:hAnsi="Helvetica Neue" w:cs="Times New Roman"/>
                <w:b/>
                <w:bCs/>
                <w:color w:val="DCDDDE"/>
                <w:bdr w:val="none" w:sz="0" w:space="0" w:color="auto" w:frame="1"/>
              </w:rPr>
            </w:rPrChange>
          </w:rPr>
          <w:t>Umer:</w:t>
        </w:r>
        <w:r w:rsidRPr="00D57AD7">
          <w:rPr>
            <w:rFonts w:ascii="Times" w:hAnsi="Times" w:cs="Arial"/>
            <w:color w:val="000000"/>
            <w:sz w:val="22"/>
            <w:szCs w:val="22"/>
            <w:rPrChange w:id="377" w:author="Jimenez, Claudio" w:date="2020-10-25T12:03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 xml:space="preserve"> </w:t>
        </w:r>
      </w:ins>
      <w:ins w:id="378" w:author="Jimenez, Claudio" w:date="2020-11-21T16:08:00Z">
        <w:r w:rsidR="009C30BF">
          <w:rPr>
            <w:rFonts w:ascii="Times" w:hAnsi="Times" w:cs="Arial"/>
            <w:color w:val="000000"/>
            <w:sz w:val="22"/>
            <w:szCs w:val="22"/>
          </w:rPr>
          <w:t>Risk cost and</w:t>
        </w:r>
        <w:r w:rsidR="00B2443A">
          <w:rPr>
            <w:rFonts w:ascii="Times" w:hAnsi="Times" w:cs="Arial"/>
            <w:color w:val="000000"/>
            <w:sz w:val="22"/>
            <w:szCs w:val="22"/>
          </w:rPr>
          <w:t xml:space="preserve"> project retrospective</w:t>
        </w:r>
      </w:ins>
    </w:p>
    <w:p w14:paraId="482B2253" w14:textId="19E3556B" w:rsidR="007D56DF" w:rsidRDefault="007D56DF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ins w:id="379" w:author="Jimenez, Claudio" w:date="2020-11-21T15:53:00Z"/>
          <w:rFonts w:ascii="Times" w:hAnsi="Times" w:cs="Arial"/>
          <w:color w:val="000000"/>
          <w:sz w:val="22"/>
          <w:szCs w:val="22"/>
        </w:rPr>
      </w:pPr>
      <w:ins w:id="380" w:author="Jimenez, Claudio" w:date="2020-11-21T16:07:00Z">
        <w:r>
          <w:rPr>
            <w:rFonts w:ascii="Times" w:hAnsi="Times" w:cs="Arial"/>
            <w:color w:val="000000"/>
            <w:sz w:val="22"/>
            <w:szCs w:val="22"/>
          </w:rPr>
          <w:t xml:space="preserve">All: work in UML diagram and object design </w:t>
        </w:r>
      </w:ins>
    </w:p>
    <w:p w14:paraId="3CE62D03" w14:textId="30EBAF06" w:rsidR="008479E1" w:rsidRPr="00AE0D9C" w:rsidDel="003C1268" w:rsidRDefault="008479E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del w:id="381" w:author="Jimenez, Claudio" w:date="2020-10-24T13:05:00Z"/>
          <w:rFonts w:ascii="Times" w:hAnsi="Times" w:cs="Arial"/>
          <w:color w:val="000000"/>
          <w:sz w:val="22"/>
          <w:szCs w:val="22"/>
          <w:rPrChange w:id="382" w:author="Jimenez, Claudio" w:date="2020-09-26T13:35:00Z">
            <w:rPr>
              <w:del w:id="383" w:author="Jimenez, Claudio" w:date="2020-10-24T13:05:00Z"/>
              <w:rFonts w:ascii="Times" w:hAnsi="Times" w:cs="Arial"/>
              <w:color w:val="000000"/>
            </w:rPr>
          </w:rPrChange>
        </w:rPr>
        <w:pPrChange w:id="384" w:author="Jimenez, Claudio" w:date="2020-10-25T12:03:00Z">
          <w:pPr>
            <w:autoSpaceDE w:val="0"/>
            <w:autoSpaceDN w:val="0"/>
            <w:adjustRightInd w:val="0"/>
            <w:spacing w:after="240"/>
          </w:pPr>
        </w:pPrChange>
      </w:pPr>
    </w:p>
    <w:p w14:paraId="4AA500F2" w14:textId="520C3DB0" w:rsidR="008479E1" w:rsidRPr="00AE0D9C" w:rsidDel="00AE0D9C" w:rsidRDefault="00EE6F9C">
      <w:pPr>
        <w:autoSpaceDE w:val="0"/>
        <w:autoSpaceDN w:val="0"/>
        <w:adjustRightInd w:val="0"/>
        <w:rPr>
          <w:del w:id="385" w:author="Jimenez, Claudio" w:date="2020-09-26T13:26:00Z"/>
          <w:rFonts w:ascii="Times" w:hAnsi="Times" w:cs="Times"/>
          <w:color w:val="000000"/>
          <w:sz w:val="22"/>
          <w:szCs w:val="22"/>
          <w:rPrChange w:id="386" w:author="Jimenez, Claudio" w:date="2020-09-26T13:35:00Z">
            <w:rPr>
              <w:del w:id="387" w:author="Jimenez, Claudio" w:date="2020-09-26T13:26:00Z"/>
              <w:rFonts w:ascii="Times" w:hAnsi="Times" w:cs="Times"/>
              <w:color w:val="000000"/>
            </w:rPr>
          </w:rPrChange>
        </w:rPr>
        <w:pPrChange w:id="388" w:author="Jimenez, Claudio" w:date="2020-10-24T13:05:00Z">
          <w:pPr>
            <w:pStyle w:val="ListParagraph"/>
            <w:numPr>
              <w:numId w:val="5"/>
            </w:numPr>
            <w:autoSpaceDE w:val="0"/>
            <w:autoSpaceDN w:val="0"/>
            <w:adjustRightInd w:val="0"/>
            <w:ind w:hanging="360"/>
          </w:pPr>
        </w:pPrChange>
      </w:pPr>
      <w:del w:id="389" w:author="Jimenez, Claudio" w:date="2020-09-26T13:22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390" w:author="Jimenez, Claudio" w:date="2020-09-26T13:35:00Z">
              <w:rPr/>
            </w:rPrChange>
          </w:rPr>
          <w:delText>a. Everyone: Complete remaining tasks that conform to what we specified in our scenario diagram.</w:delText>
        </w:r>
        <w:r w:rsidRPr="00AE0D9C" w:rsidDel="008479E1">
          <w:rPr>
            <w:rFonts w:ascii="MS Mincho" w:eastAsia="MS Mincho" w:hAnsi="MS Mincho" w:cs="MS Mincho"/>
            <w:color w:val="000000"/>
            <w:sz w:val="22"/>
            <w:szCs w:val="22"/>
            <w:rPrChange w:id="391" w:author="Jimenez, Claudio" w:date="2020-09-26T13:35:00Z">
              <w:rPr>
                <w:rFonts w:ascii="MS Mincho" w:eastAsia="MS Mincho" w:hAnsi="MS Mincho" w:cs="MS Mincho"/>
              </w:rPr>
            </w:rPrChange>
          </w:rPr>
          <w:delText> </w:delText>
        </w:r>
        <w:r w:rsidRPr="00AE0D9C" w:rsidDel="008479E1">
          <w:rPr>
            <w:rFonts w:ascii="Times" w:hAnsi="Times" w:cs="Arial"/>
            <w:color w:val="000000"/>
            <w:sz w:val="22"/>
            <w:szCs w:val="22"/>
            <w:rPrChange w:id="392" w:author="Jimenez, Claudio" w:date="2020-09-26T13:35:00Z">
              <w:rPr/>
            </w:rPrChange>
          </w:rPr>
          <w:delText>G.</w:delText>
        </w:r>
      </w:del>
      <w:del w:id="393" w:author="Jimenez, Claudio" w:date="2020-09-26T13:24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394" w:author="Jimenez, Claudio" w:date="2020-09-26T13:35:00Z">
              <w:rPr/>
            </w:rPrChange>
          </w:rPr>
          <w:delText xml:space="preserve"> </w:delText>
        </w:r>
      </w:del>
    </w:p>
    <w:p w14:paraId="137B1908" w14:textId="2984814E" w:rsidR="00EE6F9C" w:rsidDel="004E3571" w:rsidRDefault="00EE6F9C">
      <w:pPr>
        <w:autoSpaceDE w:val="0"/>
        <w:autoSpaceDN w:val="0"/>
        <w:adjustRightInd w:val="0"/>
        <w:rPr>
          <w:del w:id="395" w:author="Jimenez, Claudio" w:date="2020-09-26T13:28:00Z"/>
          <w:rFonts w:ascii="Times" w:hAnsi="Times" w:cs="Arial"/>
          <w:color w:val="000000"/>
          <w:sz w:val="22"/>
          <w:szCs w:val="22"/>
        </w:rPr>
      </w:pPr>
      <w:del w:id="396" w:author="Jimenez, Claudio" w:date="2020-11-21T15:58:00Z">
        <w:r w:rsidRPr="00AE0D9C" w:rsidDel="005D37AE">
          <w:rPr>
            <w:rFonts w:ascii="Times" w:hAnsi="Times" w:cs="Arial"/>
            <w:b/>
            <w:bCs/>
            <w:color w:val="000000"/>
            <w:sz w:val="22"/>
            <w:szCs w:val="22"/>
            <w:rPrChange w:id="397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Questions/comments/concerns</w:delText>
        </w:r>
        <w:r w:rsidRPr="00AE0D9C" w:rsidDel="005D37AE">
          <w:rPr>
            <w:rFonts w:ascii="Times" w:hAnsi="Times" w:cs="Arial"/>
            <w:color w:val="000000"/>
            <w:sz w:val="22"/>
            <w:szCs w:val="22"/>
            <w:rPrChange w:id="398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..................................................................[5 min] </w:delText>
        </w:r>
      </w:del>
    </w:p>
    <w:p w14:paraId="7AE274EE" w14:textId="23E983CC" w:rsidR="00C93913" w:rsidRPr="00974303" w:rsidRDefault="00950FFD">
      <w:pPr>
        <w:autoSpaceDE w:val="0"/>
        <w:autoSpaceDN w:val="0"/>
        <w:adjustRightInd w:val="0"/>
        <w:rPr>
          <w:sz w:val="22"/>
          <w:szCs w:val="22"/>
          <w:rPrChange w:id="399" w:author="Jimenez, Claudio" w:date="2020-11-19T18:28:00Z">
            <w:rPr/>
          </w:rPrChange>
        </w:rPr>
        <w:pPrChange w:id="400" w:author="Jimenez, Claudio" w:date="2020-11-19T18:28:00Z">
          <w:pPr>
            <w:pStyle w:val="NormalWeb"/>
            <w:shd w:val="clear" w:color="auto" w:fill="FFFFFF"/>
          </w:pPr>
        </w:pPrChange>
      </w:pPr>
      <w:del w:id="401" w:author="Jimenez, Claudio" w:date="2020-10-24T13:02:00Z">
        <w:r w:rsidRPr="00974303" w:rsidDel="006A1CC1">
          <w:rPr>
            <w:sz w:val="22"/>
            <w:szCs w:val="22"/>
            <w:rPrChange w:id="402" w:author="Jimenez, Claudio" w:date="2020-11-19T18:28:00Z">
              <w:rPr/>
            </w:rPrChange>
          </w:rPr>
          <w:delText>We discussed and agreed upon meeting rules and weekly meeting times</w:delText>
        </w:r>
      </w:del>
    </w:p>
    <w:sectPr w:rsidR="00C93913" w:rsidRPr="00974303" w:rsidSect="002571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﷽﷽﷽﷽﷽﷽﷽﷽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upperLetter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AD3AF4"/>
    <w:multiLevelType w:val="hybridMultilevel"/>
    <w:tmpl w:val="C53A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825A5"/>
    <w:multiLevelType w:val="multilevel"/>
    <w:tmpl w:val="A95E061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421B6"/>
    <w:multiLevelType w:val="hybridMultilevel"/>
    <w:tmpl w:val="F386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04B2A"/>
    <w:multiLevelType w:val="hybridMultilevel"/>
    <w:tmpl w:val="98B2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967D8"/>
    <w:multiLevelType w:val="hybridMultilevel"/>
    <w:tmpl w:val="F83A8346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7" w15:restartNumberingAfterBreak="0">
    <w:nsid w:val="24701AA2"/>
    <w:multiLevelType w:val="hybridMultilevel"/>
    <w:tmpl w:val="E6F6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C2C1F"/>
    <w:multiLevelType w:val="hybridMultilevel"/>
    <w:tmpl w:val="D430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42B71"/>
    <w:multiLevelType w:val="hybridMultilevel"/>
    <w:tmpl w:val="9730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21A54"/>
    <w:multiLevelType w:val="multilevel"/>
    <w:tmpl w:val="6CF67A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4B2DC7"/>
    <w:multiLevelType w:val="hybridMultilevel"/>
    <w:tmpl w:val="9CCE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308DD"/>
    <w:multiLevelType w:val="hybridMultilevel"/>
    <w:tmpl w:val="FDCAED8C"/>
    <w:lvl w:ilvl="0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"/>
  </w:num>
  <w:num w:numId="5">
    <w:abstractNumId w:val="11"/>
  </w:num>
  <w:num w:numId="6">
    <w:abstractNumId w:val="8"/>
  </w:num>
  <w:num w:numId="7">
    <w:abstractNumId w:val="6"/>
  </w:num>
  <w:num w:numId="8">
    <w:abstractNumId w:val="4"/>
  </w:num>
  <w:num w:numId="9">
    <w:abstractNumId w:val="5"/>
  </w:num>
  <w:num w:numId="10">
    <w:abstractNumId w:val="2"/>
  </w:num>
  <w:num w:numId="11">
    <w:abstractNumId w:val="7"/>
  </w:num>
  <w:num w:numId="12">
    <w:abstractNumId w:val="12"/>
  </w:num>
  <w:num w:numId="1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imenez, Claudio">
    <w15:presenceInfo w15:providerId="AD" w15:userId="S::cjimen25@uic.edu::a9967e14-eef2-4e86-aa25-cb72b5e118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doNotDisplayPageBoundaries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9C"/>
    <w:rsid w:val="000104B9"/>
    <w:rsid w:val="0002101D"/>
    <w:rsid w:val="00037537"/>
    <w:rsid w:val="00056955"/>
    <w:rsid w:val="00081DEC"/>
    <w:rsid w:val="00085608"/>
    <w:rsid w:val="00087DEA"/>
    <w:rsid w:val="000A2AEE"/>
    <w:rsid w:val="000C39AA"/>
    <w:rsid w:val="000E4FB0"/>
    <w:rsid w:val="00115B0F"/>
    <w:rsid w:val="00116405"/>
    <w:rsid w:val="00132203"/>
    <w:rsid w:val="001355D3"/>
    <w:rsid w:val="001449F5"/>
    <w:rsid w:val="00167E8B"/>
    <w:rsid w:val="00187D48"/>
    <w:rsid w:val="0019592A"/>
    <w:rsid w:val="001A40D5"/>
    <w:rsid w:val="001B2AF0"/>
    <w:rsid w:val="001E103F"/>
    <w:rsid w:val="00230137"/>
    <w:rsid w:val="002879F6"/>
    <w:rsid w:val="002B5B6F"/>
    <w:rsid w:val="00317A65"/>
    <w:rsid w:val="00333097"/>
    <w:rsid w:val="00364A34"/>
    <w:rsid w:val="00366300"/>
    <w:rsid w:val="00394ECC"/>
    <w:rsid w:val="003A2CFD"/>
    <w:rsid w:val="003C1268"/>
    <w:rsid w:val="003D2811"/>
    <w:rsid w:val="003F4DA6"/>
    <w:rsid w:val="00422CAB"/>
    <w:rsid w:val="004441F8"/>
    <w:rsid w:val="00463B8C"/>
    <w:rsid w:val="00465CE6"/>
    <w:rsid w:val="00481125"/>
    <w:rsid w:val="004974FA"/>
    <w:rsid w:val="004C6400"/>
    <w:rsid w:val="004E3571"/>
    <w:rsid w:val="004E7C1A"/>
    <w:rsid w:val="005041C3"/>
    <w:rsid w:val="00587C33"/>
    <w:rsid w:val="005C31E7"/>
    <w:rsid w:val="005D37AE"/>
    <w:rsid w:val="00646788"/>
    <w:rsid w:val="00660198"/>
    <w:rsid w:val="006660D4"/>
    <w:rsid w:val="00683855"/>
    <w:rsid w:val="006A0245"/>
    <w:rsid w:val="006A1CC1"/>
    <w:rsid w:val="006D2198"/>
    <w:rsid w:val="006F0F2B"/>
    <w:rsid w:val="00742C8E"/>
    <w:rsid w:val="00763321"/>
    <w:rsid w:val="00782EC7"/>
    <w:rsid w:val="00791BE3"/>
    <w:rsid w:val="007B2B45"/>
    <w:rsid w:val="007D56DF"/>
    <w:rsid w:val="007E1D3E"/>
    <w:rsid w:val="007E2202"/>
    <w:rsid w:val="007F23B0"/>
    <w:rsid w:val="00810978"/>
    <w:rsid w:val="00821951"/>
    <w:rsid w:val="0082308E"/>
    <w:rsid w:val="008479E1"/>
    <w:rsid w:val="00880726"/>
    <w:rsid w:val="008A5D54"/>
    <w:rsid w:val="008D3515"/>
    <w:rsid w:val="008D56C8"/>
    <w:rsid w:val="008D75AC"/>
    <w:rsid w:val="0091661F"/>
    <w:rsid w:val="009374E0"/>
    <w:rsid w:val="00950FFD"/>
    <w:rsid w:val="00963BFA"/>
    <w:rsid w:val="00974303"/>
    <w:rsid w:val="009C30BF"/>
    <w:rsid w:val="009D44DC"/>
    <w:rsid w:val="00A0066C"/>
    <w:rsid w:val="00A03562"/>
    <w:rsid w:val="00A04CDD"/>
    <w:rsid w:val="00A13CD1"/>
    <w:rsid w:val="00A45671"/>
    <w:rsid w:val="00A5297A"/>
    <w:rsid w:val="00A5363B"/>
    <w:rsid w:val="00A62F30"/>
    <w:rsid w:val="00A64441"/>
    <w:rsid w:val="00A65B32"/>
    <w:rsid w:val="00A811D7"/>
    <w:rsid w:val="00A81C9D"/>
    <w:rsid w:val="00AA0780"/>
    <w:rsid w:val="00AA1B80"/>
    <w:rsid w:val="00AD7F4D"/>
    <w:rsid w:val="00AE0D9C"/>
    <w:rsid w:val="00AF2C9F"/>
    <w:rsid w:val="00B2443A"/>
    <w:rsid w:val="00B5628D"/>
    <w:rsid w:val="00B56E2F"/>
    <w:rsid w:val="00C1634C"/>
    <w:rsid w:val="00C230E0"/>
    <w:rsid w:val="00C93913"/>
    <w:rsid w:val="00C93CD5"/>
    <w:rsid w:val="00CB244F"/>
    <w:rsid w:val="00CC2D0A"/>
    <w:rsid w:val="00CE0EC2"/>
    <w:rsid w:val="00D103A4"/>
    <w:rsid w:val="00D542A0"/>
    <w:rsid w:val="00D57AD7"/>
    <w:rsid w:val="00DA3578"/>
    <w:rsid w:val="00DB076A"/>
    <w:rsid w:val="00DB6E28"/>
    <w:rsid w:val="00DE0EF9"/>
    <w:rsid w:val="00E05674"/>
    <w:rsid w:val="00E0600E"/>
    <w:rsid w:val="00E34A0B"/>
    <w:rsid w:val="00E4104C"/>
    <w:rsid w:val="00E51ADB"/>
    <w:rsid w:val="00E61C50"/>
    <w:rsid w:val="00EA3668"/>
    <w:rsid w:val="00EA428C"/>
    <w:rsid w:val="00EE274C"/>
    <w:rsid w:val="00EE6F9C"/>
    <w:rsid w:val="00EF7755"/>
    <w:rsid w:val="00F31530"/>
    <w:rsid w:val="00F43766"/>
    <w:rsid w:val="00F9688E"/>
    <w:rsid w:val="00FA1548"/>
    <w:rsid w:val="00FA72B4"/>
    <w:rsid w:val="00FB1F81"/>
    <w:rsid w:val="00FB6B79"/>
    <w:rsid w:val="00FB72D9"/>
    <w:rsid w:val="00FE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D8FC"/>
  <w15:chartTrackingRefBased/>
  <w15:docId w15:val="{14DE91D9-4691-3F4F-A0B4-5567B8CE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F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5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51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A02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7A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4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Jimenez, Claudio</dc:creator>
  <cp:keywords/>
  <dc:description/>
  <cp:lastModifiedBy>Jimenez, Claudio</cp:lastModifiedBy>
  <cp:revision>2</cp:revision>
  <dcterms:created xsi:type="dcterms:W3CDTF">2020-11-21T23:42:00Z</dcterms:created>
  <dcterms:modified xsi:type="dcterms:W3CDTF">2020-11-21T23:42:00Z</dcterms:modified>
</cp:coreProperties>
</file>