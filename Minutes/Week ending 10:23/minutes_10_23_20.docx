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FAC" w14:textId="4898B93D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0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del w:id="9" w:author="Jimenez, Claudio" w:date="2020-10-24T13:00:00Z">
        <w:r w:rsidRPr="00AE0D9C" w:rsidDel="00366300">
          <w:rPr>
            <w:rFonts w:ascii="Times" w:hAnsi="Times" w:cs="Arial"/>
            <w:color w:val="000000"/>
            <w:sz w:val="22"/>
            <w:szCs w:val="22"/>
            <w:rPrChange w:id="1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 </w:delText>
        </w:r>
      </w:del>
      <w:ins w:id="11" w:author="Jimenez, Claudio" w:date="2020-10-24T13:00:00Z">
        <w:r w:rsidR="004441F8">
          <w:rPr>
            <w:rFonts w:ascii="Times" w:hAnsi="Times" w:cs="Arial"/>
            <w:color w:val="000000"/>
            <w:sz w:val="22"/>
            <w:szCs w:val="22"/>
          </w:rPr>
          <w:t>9/20</w:t>
        </w:r>
      </w:ins>
      <w:ins w:id="12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@</w:t>
        </w:r>
        <w:r w:rsidR="004441F8">
          <w:rPr>
            <w:rFonts w:ascii="Times" w:hAnsi="Times" w:cs="Arial"/>
            <w:color w:val="000000"/>
            <w:sz w:val="22"/>
            <w:szCs w:val="22"/>
          </w:rPr>
          <w:t>3:30pm</w:t>
        </w:r>
      </w:ins>
      <w:ins w:id="13" w:author="Jimenez, Claudio" w:date="2020-10-24T13:04:00Z">
        <w:r w:rsidR="003C1268">
          <w:rPr>
            <w:rFonts w:ascii="Times" w:hAnsi="Times" w:cs="Arial"/>
            <w:color w:val="000000"/>
            <w:sz w:val="22"/>
            <w:szCs w:val="22"/>
          </w:rPr>
          <w:t xml:space="preserve">, </w:t>
        </w:r>
      </w:ins>
      <w:ins w:id="14" w:author="Jimenez, Claudio" w:date="2020-10-24T13:01:00Z">
        <w:r w:rsidR="004441F8">
          <w:rPr>
            <w:rFonts w:ascii="Times" w:hAnsi="Times" w:cs="Arial"/>
            <w:color w:val="000000"/>
            <w:sz w:val="22"/>
            <w:szCs w:val="22"/>
          </w:rPr>
          <w:t>9/23</w:t>
        </w:r>
        <w:r w:rsidR="006A1CC1">
          <w:rPr>
            <w:rFonts w:ascii="Times" w:hAnsi="Times" w:cs="Arial"/>
            <w:color w:val="000000"/>
            <w:sz w:val="22"/>
            <w:szCs w:val="22"/>
          </w:rPr>
          <w:t>@4:</w:t>
        </w:r>
      </w:ins>
      <w:ins w:id="15" w:author="Jimenez, Claudio" w:date="2020-10-24T13:04:00Z">
        <w:r w:rsidR="003C1268">
          <w:rPr>
            <w:rFonts w:ascii="Times" w:hAnsi="Times" w:cs="Arial"/>
            <w:color w:val="000000"/>
            <w:sz w:val="22"/>
            <w:szCs w:val="22"/>
          </w:rPr>
          <w:t>3</w:t>
        </w:r>
      </w:ins>
      <w:ins w:id="16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>0pm</w:t>
        </w:r>
      </w:ins>
      <w:ins w:id="17" w:author="Jimenez, Claudio" w:date="2020-10-24T13:04:00Z">
        <w:r w:rsidR="003C1268">
          <w:rPr>
            <w:rFonts w:ascii="Times" w:hAnsi="Times" w:cs="Arial"/>
            <w:color w:val="000000"/>
            <w:sz w:val="22"/>
            <w:szCs w:val="22"/>
          </w:rPr>
          <w:t xml:space="preserve"> &amp; 9/24@4:30pm</w:t>
        </w:r>
      </w:ins>
      <w:ins w:id="18" w:author="Jimenez, Claudio" w:date="2020-10-24T13:01:00Z">
        <w:r w:rsidR="006A1CC1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del w:id="19" w:author="Jimenez, Claudio" w:date="2020-10-24T13:00:00Z"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2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9/25/20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2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 at </w:delText>
        </w:r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2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2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:</w:delText>
        </w:r>
        <w:r w:rsidR="00950FFD" w:rsidRPr="00AE0D9C" w:rsidDel="00366300">
          <w:rPr>
            <w:rFonts w:ascii="Times" w:hAnsi="Times" w:cs="Arial"/>
            <w:color w:val="000000"/>
            <w:sz w:val="22"/>
            <w:szCs w:val="22"/>
            <w:rPrChange w:id="2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  <w:r w:rsidRPr="00AE0D9C" w:rsidDel="00366300">
          <w:rPr>
            <w:rFonts w:ascii="Times" w:hAnsi="Times" w:cs="Arial"/>
            <w:color w:val="000000"/>
            <w:sz w:val="22"/>
            <w:szCs w:val="22"/>
            <w:rPrChange w:id="2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0pm </w:delText>
        </w:r>
      </w:del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2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53B25866" w:rsidR="00EE6F9C" w:rsidRPr="00AE0D9C" w:rsidRDefault="00EE6F9C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9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30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32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3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34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35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</w:t>
      </w:r>
      <w:ins w:id="36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...................................</w:t>
        </w:r>
      </w:ins>
      <w:r w:rsidRPr="00AE0D9C">
        <w:rPr>
          <w:rFonts w:ascii="Times" w:hAnsi="Times" w:cs="Arial"/>
          <w:color w:val="000000"/>
          <w:sz w:val="22"/>
          <w:szCs w:val="22"/>
          <w:rPrChange w:id="37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...................[</w:t>
      </w:r>
      <w:ins w:id="38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40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4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4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568FE454" w:rsidR="00950FFD" w:rsidRDefault="006A1CC1">
      <w:pPr>
        <w:autoSpaceDE w:val="0"/>
        <w:autoSpaceDN w:val="0"/>
        <w:adjustRightInd w:val="0"/>
        <w:ind w:firstLine="720"/>
        <w:rPr>
          <w:ins w:id="43" w:author="Jimenez, Claudio" w:date="2020-10-24T13:01:00Z"/>
          <w:rFonts w:ascii="Times" w:hAnsi="Times" w:cs="Arial"/>
          <w:color w:val="000000"/>
          <w:sz w:val="22"/>
          <w:szCs w:val="22"/>
        </w:rPr>
      </w:pPr>
      <w:ins w:id="44" w:author="Jimenez, Claudio" w:date="2020-10-24T13:01:00Z">
        <w:r>
          <w:rPr>
            <w:rFonts w:ascii="Times" w:hAnsi="Times" w:cs="Arial"/>
            <w:color w:val="000000"/>
            <w:sz w:val="22"/>
            <w:szCs w:val="22"/>
          </w:rPr>
          <w:t>For 9/20:</w:t>
        </w:r>
      </w:ins>
      <w:ins w:id="45" w:author="Jimenez, Claudio" w:date="2020-10-24T13:02:00Z">
        <w:r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46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47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49" w:author="Jimenez, Claudio" w:date="2020-09-26T13:35:00Z">
            <w:rPr>
              <w:rFonts w:ascii="Times" w:hAnsi="Times" w:cs="Arial"/>
              <w:color w:val="000000"/>
            </w:rPr>
          </w:rPrChange>
        </w:rPr>
        <w:t>, Umer</w:t>
      </w:r>
      <w:ins w:id="50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5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52" w:author="Jimenez, Claudio" w:date="2020-09-26T12:12:00Z">
        <w:r w:rsidR="00950FFD" w:rsidRPr="00AE0D9C" w:rsidDel="007F23B0">
          <w:rPr>
            <w:rFonts w:ascii="Times" w:hAnsi="Times" w:cs="Arial"/>
            <w:color w:val="000000"/>
            <w:sz w:val="22"/>
            <w:szCs w:val="22"/>
            <w:rPrChange w:id="5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54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r w:rsidR="00950FFD" w:rsidRPr="00AE0D9C">
        <w:rPr>
          <w:rFonts w:ascii="Times" w:hAnsi="Times" w:cs="Arial"/>
          <w:color w:val="000000"/>
          <w:sz w:val="22"/>
          <w:szCs w:val="22"/>
          <w:rPrChange w:id="5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Sayed Raza and Claudio Jimenez</w:t>
      </w:r>
      <w:ins w:id="57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59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61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1CDECFAC" w14:textId="29C178FB" w:rsidR="006A1CC1" w:rsidRDefault="006A1CC1">
      <w:pPr>
        <w:autoSpaceDE w:val="0"/>
        <w:autoSpaceDN w:val="0"/>
        <w:adjustRightInd w:val="0"/>
        <w:ind w:firstLine="720"/>
        <w:rPr>
          <w:ins w:id="63" w:author="Jimenez, Claudio" w:date="2020-10-24T13:05:00Z"/>
          <w:rFonts w:ascii="Times" w:hAnsi="Times" w:cs="Arial"/>
          <w:color w:val="000000"/>
          <w:sz w:val="22"/>
          <w:szCs w:val="22"/>
        </w:rPr>
      </w:pPr>
      <w:ins w:id="64" w:author="Jimenez, Claudio" w:date="2020-10-24T13:01:00Z">
        <w:r>
          <w:rPr>
            <w:rFonts w:ascii="Times" w:hAnsi="Times" w:cs="Arial"/>
            <w:color w:val="000000"/>
            <w:sz w:val="22"/>
            <w:szCs w:val="22"/>
          </w:rPr>
          <w:t>For 9/23: Hasan Ali, Syed Raza</w:t>
        </w:r>
      </w:ins>
      <w:ins w:id="65" w:author="Jimenez, Claudio" w:date="2020-10-24T13:02:00Z">
        <w:r>
          <w:rPr>
            <w:rFonts w:ascii="Times" w:hAnsi="Times" w:cs="Arial"/>
            <w:color w:val="000000"/>
            <w:sz w:val="22"/>
            <w:szCs w:val="22"/>
          </w:rPr>
          <w:t xml:space="preserve"> and Claudio Jimenez. Umer Qazi did not attend.</w:t>
        </w:r>
      </w:ins>
    </w:p>
    <w:p w14:paraId="6E63A2C7" w14:textId="319F08ED" w:rsidR="007F23B0" w:rsidRPr="00AE0D9C" w:rsidRDefault="00A811D7" w:rsidP="004651D7">
      <w:pPr>
        <w:autoSpaceDE w:val="0"/>
        <w:autoSpaceDN w:val="0"/>
        <w:adjustRightInd w:val="0"/>
        <w:ind w:firstLine="720"/>
        <w:rPr>
          <w:rFonts w:ascii="Times" w:hAnsi="Times" w:cs="Arial"/>
          <w:color w:val="000000"/>
          <w:sz w:val="22"/>
          <w:szCs w:val="22"/>
          <w:rPrChange w:id="66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6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68" w:author="Jimenez, Claudio" w:date="2020-10-24T13:05:00Z">
        <w:r>
          <w:rPr>
            <w:rFonts w:ascii="Times" w:hAnsi="Times" w:cs="Arial"/>
            <w:color w:val="000000"/>
            <w:sz w:val="22"/>
            <w:szCs w:val="22"/>
          </w:rPr>
          <w:t>For 9/24:</w:t>
        </w:r>
      </w:ins>
      <w:ins w:id="69" w:author="Jimenez, Claudio" w:date="2020-10-25T12:04:00Z">
        <w:r w:rsidR="00E05674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ins w:id="70" w:author="Jimenez, Claudio" w:date="2020-10-25T12:14:00Z">
        <w:r w:rsidR="004651D7" w:rsidRPr="008C788E">
          <w:rPr>
            <w:rFonts w:ascii="Times" w:hAnsi="Times" w:cs="Arial"/>
            <w:color w:val="000000"/>
            <w:sz w:val="22"/>
            <w:szCs w:val="22"/>
          </w:rPr>
          <w:t>Hasan Ali, Umer Qazi Sayed Raza and Claudio Jimenez. All on time</w:t>
        </w:r>
      </w:ins>
    </w:p>
    <w:p w14:paraId="739016F4" w14:textId="08295403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71" w:author="Jimenez, Claudio" w:date="2020-09-26T13:07:00Z"/>
          <w:rFonts w:ascii="Times" w:hAnsi="Times" w:cs="Arial"/>
          <w:color w:val="000000"/>
          <w:sz w:val="22"/>
          <w:szCs w:val="22"/>
          <w:rPrChange w:id="72" w:author="Jimenez, Claudio" w:date="2020-09-26T13:35:00Z">
            <w:rPr>
              <w:ins w:id="73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75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6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78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</w:t>
      </w:r>
      <w:ins w:id="81" w:author="Jimenez, Claudio" w:date="2020-10-24T13:55:00Z">
        <w:r w:rsidR="007E2202"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2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(</w:t>
      </w:r>
      <w:ins w:id="83" w:author="Jimenez, Claudio" w:date="2020-10-24T13:37:00Z">
        <w:r w:rsidR="00FB6B79">
          <w:rPr>
            <w:rFonts w:ascii="Times" w:hAnsi="Times" w:cs="Arial"/>
            <w:b/>
            <w:bCs/>
            <w:color w:val="000000"/>
            <w:sz w:val="22"/>
            <w:szCs w:val="22"/>
          </w:rPr>
          <w:t>coding project</w:t>
        </w:r>
      </w:ins>
      <w:del w:id="84" w:author="Jimenez, Claudio" w:date="2020-10-24T13:37:00Z">
        <w:r w:rsidRPr="00AE0D9C" w:rsidDel="00FB6B79">
          <w:rPr>
            <w:rFonts w:ascii="Times" w:hAnsi="Times" w:cs="Arial"/>
            <w:b/>
            <w:bCs/>
            <w:color w:val="000000"/>
            <w:sz w:val="22"/>
            <w:szCs w:val="22"/>
            <w:rPrChange w:id="85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all</w:delText>
        </w:r>
      </w:del>
      <w:r w:rsidRPr="00AE0D9C">
        <w:rPr>
          <w:rFonts w:ascii="Times" w:hAnsi="Times" w:cs="Arial"/>
          <w:b/>
          <w:bCs/>
          <w:color w:val="000000"/>
          <w:sz w:val="22"/>
          <w:szCs w:val="22"/>
          <w:rPrChange w:id="8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)</w:t>
      </w:r>
      <w:r w:rsidRPr="00AE0D9C">
        <w:rPr>
          <w:rFonts w:ascii="Times" w:hAnsi="Times" w:cs="Arial"/>
          <w:color w:val="000000"/>
          <w:sz w:val="22"/>
          <w:szCs w:val="22"/>
          <w:rPrChange w:id="87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...........................................................................................[1</w:t>
      </w:r>
      <w:ins w:id="88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0</w:t>
        </w:r>
      </w:ins>
      <w:del w:id="89" w:author="Jimenez, Claudio" w:date="2020-10-24T14:28:00Z">
        <w:r w:rsidRPr="00AE0D9C" w:rsidDel="00081DEC">
          <w:rPr>
            <w:rFonts w:ascii="Times" w:hAnsi="Times" w:cs="Arial"/>
            <w:color w:val="000000"/>
            <w:sz w:val="22"/>
            <w:szCs w:val="22"/>
            <w:rPrChange w:id="9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91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1FAB74D2" w14:textId="09507C47" w:rsidR="00A81C9D" w:rsidDel="008A5D54" w:rsidRDefault="008A5D5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del w:id="92" w:author="Jimenez, Claudio" w:date="2020-10-24T13:04:00Z"/>
          <w:rFonts w:ascii="Times" w:hAnsi="Times" w:cs="Arial"/>
          <w:color w:val="000000"/>
          <w:sz w:val="22"/>
          <w:szCs w:val="22"/>
        </w:rPr>
        <w:pPrChange w:id="93" w:author="Jimenez, Claudio" w:date="2020-10-24T13:42:00Z">
          <w:pPr>
            <w:pStyle w:val="ListParagraph"/>
            <w:numPr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580" w:hanging="360"/>
          </w:pPr>
        </w:pPrChange>
      </w:pPr>
      <w:ins w:id="94" w:author="Jimenez, Claudio" w:date="2020-10-24T13:35:00Z">
        <w:r>
          <w:rPr>
            <w:rFonts w:ascii="Times" w:hAnsi="Times" w:cs="Arial"/>
            <w:color w:val="000000"/>
            <w:sz w:val="22"/>
            <w:szCs w:val="22"/>
          </w:rPr>
          <w:t>Th</w:t>
        </w:r>
      </w:ins>
      <w:ins w:id="95" w:author="Jimenez, Claudio" w:date="2020-10-24T13:36:00Z">
        <w:r>
          <w:rPr>
            <w:rFonts w:ascii="Times" w:hAnsi="Times" w:cs="Arial"/>
            <w:color w:val="000000"/>
            <w:sz w:val="22"/>
            <w:szCs w:val="22"/>
          </w:rPr>
          <w:t>e following action items were completed from last week,</w:t>
        </w:r>
      </w:ins>
    </w:p>
    <w:p w14:paraId="6FBC6EF4" w14:textId="77777777" w:rsidR="008A5D54" w:rsidRPr="00AE0D9C" w:rsidRDefault="008A5D54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ins w:id="96" w:author="Jimenez, Claudio" w:date="2020-10-24T13:36:00Z"/>
          <w:rFonts w:ascii="Times" w:hAnsi="Times" w:cs="Arial"/>
          <w:color w:val="000000"/>
          <w:sz w:val="22"/>
          <w:szCs w:val="22"/>
          <w:rPrChange w:id="97" w:author="Jimenez, Claudio" w:date="2020-09-26T13:35:00Z">
            <w:rPr>
              <w:ins w:id="98" w:author="Jimenez, Claudio" w:date="2020-10-24T13:36:00Z"/>
            </w:rPr>
          </w:rPrChange>
        </w:rPr>
        <w:pPrChange w:id="99" w:author="Jimenez, Claudio" w:date="2020-10-24T13:4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2BCB42A9" w14:textId="18328BA4" w:rsidR="00A04CDD" w:rsidRDefault="00CE0EC2" w:rsidP="008A5D54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0" w:author="Jimenez, Claudio" w:date="2020-10-24T13:41:00Z"/>
          <w:rFonts w:ascii="Times" w:hAnsi="Times" w:cs="Times"/>
          <w:color w:val="000000"/>
          <w:sz w:val="22"/>
          <w:szCs w:val="22"/>
        </w:rPr>
      </w:pPr>
      <w:ins w:id="101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>Syed</w:t>
        </w:r>
      </w:ins>
      <w:ins w:id="102" w:author="Jimenez, Claudio" w:date="2020-10-24T13:45:00Z">
        <w:r w:rsidR="00CB244F">
          <w:rPr>
            <w:rFonts w:ascii="Times" w:hAnsi="Times" w:cs="Times"/>
            <w:color w:val="000000"/>
            <w:sz w:val="22"/>
            <w:szCs w:val="22"/>
          </w:rPr>
          <w:t>,</w:t>
        </w:r>
      </w:ins>
      <w:ins w:id="103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 xml:space="preserve"> </w:t>
        </w:r>
      </w:ins>
    </w:p>
    <w:p w14:paraId="2008FE87" w14:textId="09AC231A" w:rsidR="00EE6F9C" w:rsidRDefault="00CE0EC2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4" w:author="Jimenez, Claudio" w:date="2020-10-24T13:41:00Z"/>
          <w:rFonts w:ascii="Times" w:hAnsi="Times" w:cs="Times"/>
          <w:color w:val="000000"/>
          <w:sz w:val="22"/>
          <w:szCs w:val="22"/>
        </w:rPr>
        <w:pPrChange w:id="105" w:author="Jimenez, Claudio" w:date="2020-10-24T13:41:00Z">
          <w:pPr>
            <w:pStyle w:val="ListParagraph"/>
            <w:numPr>
              <w:ilvl w:val="1"/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1300" w:hanging="360"/>
          </w:pPr>
        </w:pPrChange>
      </w:pPr>
      <w:ins w:id="106" w:author="Jimenez, Claudio" w:date="2020-10-24T13:36:00Z">
        <w:r>
          <w:rPr>
            <w:rFonts w:ascii="Times" w:hAnsi="Times" w:cs="Times"/>
            <w:color w:val="000000"/>
            <w:sz w:val="22"/>
            <w:szCs w:val="22"/>
          </w:rPr>
          <w:t>Did compound button research for our packing list</w:t>
        </w:r>
      </w:ins>
    </w:p>
    <w:p w14:paraId="528D16AF" w14:textId="60092EBF" w:rsidR="00A04CDD" w:rsidRDefault="00A04CDD" w:rsidP="00A04CDD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7" w:author="Jimenez, Claudio" w:date="2020-10-24T13:43:00Z"/>
          <w:rFonts w:ascii="Times" w:hAnsi="Times" w:cs="Times"/>
          <w:color w:val="000000"/>
          <w:sz w:val="22"/>
          <w:szCs w:val="22"/>
        </w:rPr>
      </w:pPr>
      <w:ins w:id="108" w:author="Jimenez, Claudio" w:date="2020-10-24T13:41:00Z">
        <w:r>
          <w:rPr>
            <w:rFonts w:ascii="Times" w:hAnsi="Times" w:cs="Times"/>
            <w:color w:val="000000"/>
            <w:sz w:val="22"/>
            <w:szCs w:val="22"/>
          </w:rPr>
          <w:t xml:space="preserve">Completed </w:t>
        </w:r>
      </w:ins>
      <w:ins w:id="109" w:author="Jimenez, Claudio" w:date="2020-10-24T13:42:00Z">
        <w:r w:rsidR="00087DEA">
          <w:rPr>
            <w:rFonts w:ascii="Times" w:hAnsi="Times" w:cs="Times"/>
            <w:color w:val="000000"/>
            <w:sz w:val="22"/>
            <w:szCs w:val="22"/>
          </w:rPr>
          <w:t>the basic activity for the packing list</w:t>
        </w:r>
      </w:ins>
      <w:ins w:id="110" w:author="Jimenez, Claudio" w:date="2020-10-24T13:43:00Z">
        <w:r w:rsidR="00087DEA">
          <w:rPr>
            <w:rFonts w:ascii="Times" w:hAnsi="Times" w:cs="Times"/>
            <w:color w:val="000000"/>
            <w:sz w:val="22"/>
            <w:szCs w:val="22"/>
          </w:rPr>
          <w:t xml:space="preserve"> with the ability to add extra items</w:t>
        </w:r>
      </w:ins>
    </w:p>
    <w:p w14:paraId="5B53481A" w14:textId="3A243DC1" w:rsidR="00087DEA" w:rsidRDefault="00087DEA" w:rsidP="00087DEA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1" w:author="Jimenez, Claudio" w:date="2020-10-24T13:43:00Z"/>
          <w:rFonts w:ascii="Times" w:hAnsi="Times" w:cs="Times"/>
          <w:color w:val="000000"/>
          <w:sz w:val="22"/>
          <w:szCs w:val="22"/>
        </w:rPr>
      </w:pPr>
      <w:ins w:id="112" w:author="Jimenez, Claudio" w:date="2020-10-24T13:43:00Z">
        <w:r>
          <w:rPr>
            <w:rFonts w:ascii="Times" w:hAnsi="Times" w:cs="Times"/>
            <w:color w:val="000000"/>
            <w:sz w:val="22"/>
            <w:szCs w:val="22"/>
          </w:rPr>
          <w:t>Claudi</w:t>
        </w:r>
      </w:ins>
      <w:ins w:id="113" w:author="Jimenez, Claudio" w:date="2020-10-24T13:45:00Z">
        <w:r w:rsidR="00CB244F">
          <w:rPr>
            <w:rFonts w:ascii="Times" w:hAnsi="Times" w:cs="Times"/>
            <w:color w:val="000000"/>
            <w:sz w:val="22"/>
            <w:szCs w:val="22"/>
          </w:rPr>
          <w:t>o,</w:t>
        </w:r>
      </w:ins>
    </w:p>
    <w:p w14:paraId="1DD91006" w14:textId="68BF340C" w:rsidR="00087DEA" w:rsidRDefault="00087DEA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4" w:author="Jimenez, Claudio" w:date="2020-10-24T13:44:00Z"/>
          <w:rFonts w:ascii="Times" w:hAnsi="Times" w:cs="Times"/>
          <w:color w:val="000000"/>
          <w:sz w:val="22"/>
          <w:szCs w:val="22"/>
        </w:rPr>
      </w:pPr>
      <w:ins w:id="115" w:author="Jimenez, Claudio" w:date="2020-10-24T13:43:00Z">
        <w:r>
          <w:rPr>
            <w:rFonts w:ascii="Times" w:hAnsi="Times" w:cs="Times"/>
            <w:color w:val="000000"/>
            <w:sz w:val="22"/>
            <w:szCs w:val="22"/>
          </w:rPr>
          <w:t>Completed the park menu activity</w:t>
        </w:r>
      </w:ins>
      <w:ins w:id="116" w:author="Jimenez, Claudio" w:date="2020-10-24T13:46:00Z">
        <w:r w:rsidR="00187D48">
          <w:rPr>
            <w:rFonts w:ascii="Times" w:hAnsi="Times" w:cs="Times"/>
            <w:color w:val="000000"/>
            <w:sz w:val="22"/>
            <w:szCs w:val="22"/>
          </w:rPr>
          <w:t xml:space="preserve"> with </w:t>
        </w:r>
      </w:ins>
      <w:ins w:id="117" w:author="Jimenez, Claudio" w:date="2020-10-24T13:47:00Z">
        <w:r w:rsidR="00187D48">
          <w:rPr>
            <w:rFonts w:ascii="Times" w:hAnsi="Times" w:cs="Times"/>
            <w:color w:val="000000"/>
            <w:sz w:val="22"/>
            <w:szCs w:val="22"/>
          </w:rPr>
          <w:t>different actions a user c</w:t>
        </w:r>
        <w:r w:rsidR="00EE274C">
          <w:rPr>
            <w:rFonts w:ascii="Times" w:hAnsi="Times" w:cs="Times"/>
            <w:color w:val="000000"/>
            <w:sz w:val="22"/>
            <w:szCs w:val="22"/>
          </w:rPr>
          <w:t>an choose from.</w:t>
        </w:r>
      </w:ins>
    </w:p>
    <w:p w14:paraId="492E1567" w14:textId="79B232D3" w:rsidR="00FB72D9" w:rsidRDefault="00FB72D9" w:rsidP="00087DEA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8" w:author="Jimenez, Claudio" w:date="2020-10-24T13:44:00Z"/>
          <w:rFonts w:ascii="Times" w:hAnsi="Times" w:cs="Times"/>
          <w:color w:val="000000"/>
          <w:sz w:val="22"/>
          <w:szCs w:val="22"/>
        </w:rPr>
      </w:pPr>
      <w:ins w:id="119" w:author="Jimenez, Claudio" w:date="2020-10-24T13:44:00Z">
        <w:r>
          <w:rPr>
            <w:rFonts w:ascii="Times" w:hAnsi="Times" w:cs="Times"/>
            <w:color w:val="000000"/>
            <w:sz w:val="22"/>
            <w:szCs w:val="22"/>
          </w:rPr>
          <w:t xml:space="preserve">Linked the park menu activity with </w:t>
        </w:r>
        <w:r w:rsidR="00CB244F">
          <w:rPr>
            <w:rFonts w:ascii="Times" w:hAnsi="Times" w:cs="Times"/>
            <w:color w:val="000000"/>
            <w:sz w:val="22"/>
            <w:szCs w:val="22"/>
          </w:rPr>
          <w:t>Google maps API to see the parks map</w:t>
        </w:r>
      </w:ins>
    </w:p>
    <w:p w14:paraId="4454C99B" w14:textId="6623D7BC" w:rsidR="00CB244F" w:rsidRDefault="00CB244F" w:rsidP="00CB244F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0" w:author="Jimenez, Claudio" w:date="2020-10-24T13:45:00Z"/>
          <w:rFonts w:ascii="Times" w:hAnsi="Times" w:cs="Times"/>
          <w:color w:val="000000"/>
          <w:sz w:val="22"/>
          <w:szCs w:val="22"/>
        </w:rPr>
      </w:pPr>
      <w:ins w:id="121" w:author="Jimenez, Claudio" w:date="2020-10-24T13:44:00Z">
        <w:r>
          <w:rPr>
            <w:rFonts w:ascii="Times" w:hAnsi="Times" w:cs="Times"/>
            <w:color w:val="000000"/>
            <w:sz w:val="22"/>
            <w:szCs w:val="22"/>
          </w:rPr>
          <w:t>Hasan</w:t>
        </w:r>
      </w:ins>
      <w:ins w:id="122" w:author="Jimenez, Claudio" w:date="2020-10-24T13:45:00Z">
        <w:r>
          <w:rPr>
            <w:rFonts w:ascii="Times" w:hAnsi="Times" w:cs="Times"/>
            <w:color w:val="000000"/>
            <w:sz w:val="22"/>
            <w:szCs w:val="22"/>
          </w:rPr>
          <w:t>,</w:t>
        </w:r>
      </w:ins>
    </w:p>
    <w:p w14:paraId="0911BDC3" w14:textId="2E72768B" w:rsidR="00CB244F" w:rsidRDefault="007E1D3E" w:rsidP="00CB244F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3" w:author="Jimenez, Claudio" w:date="2020-10-24T13:46:00Z"/>
          <w:rFonts w:ascii="Times" w:hAnsi="Times" w:cs="Times"/>
          <w:color w:val="000000"/>
          <w:sz w:val="22"/>
          <w:szCs w:val="22"/>
        </w:rPr>
      </w:pPr>
      <w:ins w:id="124" w:author="Jimenez, Claudio" w:date="2020-10-24T13:45:00Z">
        <w:r>
          <w:rPr>
            <w:rFonts w:ascii="Times" w:hAnsi="Times" w:cs="Times"/>
            <w:color w:val="000000"/>
            <w:sz w:val="22"/>
            <w:szCs w:val="22"/>
          </w:rPr>
          <w:t>Completed the fall packi</w:t>
        </w:r>
        <w:r w:rsidR="006660D4">
          <w:rPr>
            <w:rFonts w:ascii="Times" w:hAnsi="Times" w:cs="Times"/>
            <w:color w:val="000000"/>
            <w:sz w:val="22"/>
            <w:szCs w:val="22"/>
          </w:rPr>
          <w:t>ng</w:t>
        </w:r>
      </w:ins>
      <w:ins w:id="125" w:author="Jimenez, Claudio" w:date="2020-10-24T13:46:00Z">
        <w:r w:rsidR="006660D4">
          <w:rPr>
            <w:rFonts w:ascii="Times" w:hAnsi="Times" w:cs="Times"/>
            <w:color w:val="000000"/>
            <w:sz w:val="22"/>
            <w:szCs w:val="22"/>
          </w:rPr>
          <w:t xml:space="preserve"> list</w:t>
        </w:r>
      </w:ins>
    </w:p>
    <w:p w14:paraId="691B8186" w14:textId="69D5D804" w:rsidR="00646788" w:rsidRPr="00646788" w:rsidRDefault="006660D4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6" w:author="Jimenez, Claudio" w:date="2020-10-24T13:46:00Z"/>
          <w:rFonts w:ascii="Times" w:hAnsi="Times" w:cs="Times"/>
          <w:color w:val="000000"/>
          <w:sz w:val="22"/>
          <w:szCs w:val="22"/>
          <w:rPrChange w:id="127" w:author="Jimenez, Claudio" w:date="2020-10-24T13:48:00Z">
            <w:rPr>
              <w:ins w:id="128" w:author="Jimenez, Claudio" w:date="2020-10-24T13:46:00Z"/>
            </w:rPr>
          </w:rPrChange>
        </w:rPr>
      </w:pPr>
      <w:ins w:id="129" w:author="Jimenez, Claudio" w:date="2020-10-24T13:46:00Z">
        <w:r>
          <w:rPr>
            <w:rFonts w:ascii="Times" w:hAnsi="Times" w:cs="Times"/>
            <w:color w:val="000000"/>
            <w:sz w:val="22"/>
            <w:szCs w:val="22"/>
          </w:rPr>
          <w:t>Currently working on Calenda</w:t>
        </w:r>
        <w:r w:rsidR="00187D48">
          <w:rPr>
            <w:rFonts w:ascii="Times" w:hAnsi="Times" w:cs="Times"/>
            <w:color w:val="000000"/>
            <w:sz w:val="22"/>
            <w:szCs w:val="22"/>
          </w:rPr>
          <w:t>r activity for our packing list</w:t>
        </w:r>
      </w:ins>
    </w:p>
    <w:p w14:paraId="703351C9" w14:textId="1DE38582" w:rsidR="00187D48" w:rsidRDefault="00646788" w:rsidP="00187D48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0" w:author="Jimenez, Claudio" w:date="2020-10-24T13:48:00Z"/>
          <w:rFonts w:ascii="Times" w:hAnsi="Times" w:cs="Times"/>
          <w:color w:val="000000"/>
          <w:sz w:val="22"/>
          <w:szCs w:val="22"/>
        </w:rPr>
      </w:pPr>
      <w:ins w:id="131" w:author="Jimenez, Claudio" w:date="2020-10-24T13:48:00Z">
        <w:r>
          <w:rPr>
            <w:rFonts w:ascii="Times" w:hAnsi="Times" w:cs="Times"/>
            <w:color w:val="000000"/>
            <w:sz w:val="22"/>
            <w:szCs w:val="22"/>
          </w:rPr>
          <w:t>Umer,</w:t>
        </w:r>
      </w:ins>
    </w:p>
    <w:p w14:paraId="3C857D61" w14:textId="0E69965B" w:rsidR="00646788" w:rsidRDefault="00646788" w:rsidP="00646788">
      <w:pPr>
        <w:pStyle w:val="ListParagraph"/>
        <w:numPr>
          <w:ilvl w:val="2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2" w:author="Jimenez, Claudio" w:date="2020-10-24T13:55:00Z"/>
          <w:rFonts w:ascii="Times" w:hAnsi="Times" w:cs="Times"/>
          <w:color w:val="000000"/>
          <w:sz w:val="22"/>
          <w:szCs w:val="22"/>
        </w:rPr>
      </w:pPr>
      <w:ins w:id="133" w:author="Jimenez, Claudio" w:date="2020-10-24T13:48:00Z">
        <w:r>
          <w:rPr>
            <w:rFonts w:ascii="Times" w:hAnsi="Times" w:cs="Times"/>
            <w:color w:val="000000"/>
            <w:sz w:val="22"/>
            <w:szCs w:val="22"/>
          </w:rPr>
          <w:t>Completed the winter, spring</w:t>
        </w:r>
        <w:r w:rsidR="00AA0780">
          <w:rPr>
            <w:rFonts w:ascii="Times" w:hAnsi="Times" w:cs="Times"/>
            <w:color w:val="000000"/>
            <w:sz w:val="22"/>
            <w:szCs w:val="22"/>
          </w:rPr>
          <w:t xml:space="preserve"> and summer packing list</w:t>
        </w:r>
      </w:ins>
    </w:p>
    <w:p w14:paraId="03B9DFA1" w14:textId="2769A737" w:rsidR="007E2202" w:rsidRDefault="007E2202" w:rsidP="007E2202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134" w:author="Jimenez, Claudio" w:date="2020-10-24T13:55:00Z"/>
          <w:rFonts w:ascii="Times" w:hAnsi="Times" w:cs="Times"/>
          <w:color w:val="000000"/>
          <w:sz w:val="22"/>
          <w:szCs w:val="22"/>
        </w:rPr>
      </w:pPr>
    </w:p>
    <w:p w14:paraId="1B823D5E" w14:textId="7C09B711" w:rsidR="007E2202" w:rsidRDefault="007E2202" w:rsidP="007E2202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135" w:author="Jimenez, Claudio" w:date="2020-10-24T13:56:00Z"/>
          <w:rFonts w:ascii="Times" w:hAnsi="Times" w:cs="Arial"/>
          <w:color w:val="000000"/>
          <w:sz w:val="22"/>
          <w:szCs w:val="22"/>
        </w:rPr>
      </w:pPr>
      <w:ins w:id="136" w:author="Jimenez, Claudio" w:date="2020-10-24T13:55:00Z">
        <w:r w:rsidRPr="00897B7F">
          <w:rPr>
            <w:rFonts w:ascii="Times" w:hAnsi="Times" w:cs="Arial"/>
            <w:b/>
            <w:bCs/>
            <w:color w:val="000000"/>
            <w:sz w:val="22"/>
            <w:szCs w:val="22"/>
          </w:rPr>
          <w:t>Action Item Review</w:t>
        </w:r>
        <w:r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</w:t>
        </w:r>
        <w:r w:rsidRPr="00897B7F">
          <w:rPr>
            <w:rFonts w:ascii="Times" w:hAnsi="Times" w:cs="Arial"/>
            <w:b/>
            <w:bCs/>
            <w:color w:val="000000"/>
            <w:sz w:val="22"/>
            <w:szCs w:val="22"/>
          </w:rPr>
          <w:t>(</w:t>
        </w:r>
        <w:r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development </w:t>
        </w:r>
      </w:ins>
      <w:ins w:id="137" w:author="Jimenez, Claudio" w:date="2020-10-24T14:13:00Z">
        <w:r w:rsidR="00230137">
          <w:rPr>
            <w:rFonts w:ascii="Times" w:hAnsi="Times" w:cs="Arial"/>
            <w:b/>
            <w:bCs/>
            <w:color w:val="000000"/>
            <w:sz w:val="22"/>
            <w:szCs w:val="22"/>
          </w:rPr>
          <w:t>project</w:t>
        </w:r>
        <w:r w:rsidR="00230137" w:rsidRPr="00897B7F">
          <w:rPr>
            <w:rFonts w:ascii="Times" w:hAnsi="Times" w:cs="Arial"/>
            <w:b/>
            <w:bCs/>
            <w:color w:val="000000"/>
            <w:sz w:val="22"/>
            <w:szCs w:val="22"/>
          </w:rPr>
          <w:t>)</w:t>
        </w:r>
        <w:r w:rsidR="00230137" w:rsidRPr="00897B7F">
          <w:rPr>
            <w:rFonts w:ascii="Times" w:hAnsi="Times" w:cs="Arial"/>
            <w:color w:val="000000"/>
            <w:sz w:val="22"/>
            <w:szCs w:val="22"/>
          </w:rPr>
          <w:t xml:space="preserve"> ..................................................................................</w:t>
        </w:r>
      </w:ins>
      <w:ins w:id="138" w:author="Jimenez, Claudio" w:date="2020-10-24T13:55:00Z">
        <w:r w:rsidRPr="00897B7F">
          <w:rPr>
            <w:rFonts w:ascii="Times" w:hAnsi="Times" w:cs="Arial"/>
            <w:color w:val="000000"/>
            <w:sz w:val="22"/>
            <w:szCs w:val="22"/>
          </w:rPr>
          <w:t>[1</w:t>
        </w:r>
      </w:ins>
      <w:ins w:id="139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0</w:t>
        </w:r>
      </w:ins>
      <w:ins w:id="140" w:author="Jimenez, Claudio" w:date="2020-10-24T13:55:00Z">
        <w:r w:rsidRPr="00897B7F">
          <w:rPr>
            <w:rFonts w:ascii="Times" w:hAnsi="Times" w:cs="Arial"/>
            <w:color w:val="000000"/>
            <w:sz w:val="22"/>
            <w:szCs w:val="22"/>
          </w:rPr>
          <w:t xml:space="preserve">min] </w:t>
        </w:r>
      </w:ins>
    </w:p>
    <w:p w14:paraId="3EB41AA1" w14:textId="1A625DEB" w:rsidR="007E2202" w:rsidRDefault="007E2202" w:rsidP="007E2202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ind w:left="580"/>
        <w:rPr>
          <w:ins w:id="141" w:author="Jimenez, Claudio" w:date="2020-10-24T13:56:00Z"/>
          <w:rFonts w:ascii="Times" w:hAnsi="Times" w:cs="Arial"/>
          <w:color w:val="000000"/>
          <w:sz w:val="22"/>
          <w:szCs w:val="22"/>
        </w:rPr>
      </w:pPr>
      <w:ins w:id="142" w:author="Jimenez, Claudio" w:date="2020-10-24T13:56:00Z">
        <w:r>
          <w:rPr>
            <w:rFonts w:ascii="Times" w:hAnsi="Times" w:cs="Arial"/>
            <w:color w:val="000000"/>
            <w:sz w:val="22"/>
            <w:szCs w:val="22"/>
          </w:rPr>
          <w:t>The following action items were completed from last week,</w:t>
        </w:r>
      </w:ins>
    </w:p>
    <w:p w14:paraId="4AB9C395" w14:textId="1A7A2232" w:rsidR="007E2202" w:rsidRDefault="007E2202" w:rsidP="007E2202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43" w:author="Jimenez, Claudio" w:date="2020-10-24T14:17:00Z"/>
          <w:rFonts w:ascii="Times" w:hAnsi="Times" w:cs="Arial"/>
          <w:color w:val="000000"/>
          <w:sz w:val="22"/>
          <w:szCs w:val="22"/>
        </w:rPr>
      </w:pPr>
      <w:ins w:id="144" w:author="Jimenez, Claudio" w:date="2020-10-24T13:56:00Z">
        <w:r>
          <w:rPr>
            <w:rFonts w:ascii="Times" w:hAnsi="Times" w:cs="Arial"/>
            <w:color w:val="000000"/>
            <w:sz w:val="22"/>
            <w:szCs w:val="22"/>
          </w:rPr>
          <w:t>Syed:</w:t>
        </w:r>
      </w:ins>
      <w:ins w:id="145" w:author="Jimenez, Claudio" w:date="2020-10-24T14:16:00Z">
        <w:r w:rsidR="00DB076A">
          <w:rPr>
            <w:rFonts w:ascii="Times" w:hAnsi="Times" w:cs="Arial"/>
            <w:color w:val="000000"/>
            <w:sz w:val="22"/>
            <w:szCs w:val="22"/>
          </w:rPr>
          <w:t xml:space="preserve"> Wrote</w:t>
        </w:r>
      </w:ins>
      <w:ins w:id="146" w:author="Jimenez, Claudio" w:date="2020-10-24T14:17:00Z">
        <w:r w:rsidR="001449F5">
          <w:rPr>
            <w:rFonts w:ascii="Times" w:hAnsi="Times" w:cs="Arial"/>
            <w:color w:val="000000"/>
            <w:sz w:val="22"/>
            <w:szCs w:val="22"/>
          </w:rPr>
          <w:t xml:space="preserve"> post-game use cases</w:t>
        </w:r>
      </w:ins>
      <w:ins w:id="147" w:author="Jimenez, Claudio" w:date="2020-10-24T14:18:00Z">
        <w:r w:rsidR="00317A65">
          <w:rPr>
            <w:rFonts w:ascii="Times" w:hAnsi="Times" w:cs="Arial"/>
            <w:color w:val="000000"/>
            <w:sz w:val="22"/>
            <w:szCs w:val="22"/>
          </w:rPr>
          <w:t xml:space="preserve"> and derived functional requirements</w:t>
        </w:r>
      </w:ins>
    </w:p>
    <w:p w14:paraId="53D522A8" w14:textId="526A5211" w:rsidR="006F0F2B" w:rsidRPr="00317A65" w:rsidRDefault="00A0066C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48" w:author="Jimenez, Claudio" w:date="2020-10-24T14:18:00Z"/>
          <w:rFonts w:ascii="Times" w:hAnsi="Times" w:cs="Arial"/>
          <w:color w:val="000000"/>
          <w:sz w:val="22"/>
          <w:szCs w:val="22"/>
          <w:rPrChange w:id="149" w:author="Jimenez, Claudio" w:date="2020-10-24T14:19:00Z">
            <w:rPr>
              <w:ins w:id="150" w:author="Jimenez, Claudio" w:date="2020-10-24T14:18:00Z"/>
            </w:rPr>
          </w:rPrChange>
        </w:rPr>
      </w:pPr>
      <w:ins w:id="151" w:author="Jimenez, Claudio" w:date="2020-10-24T14:17:00Z">
        <w:r>
          <w:rPr>
            <w:rFonts w:ascii="Times" w:hAnsi="Times" w:cs="Arial"/>
            <w:color w:val="000000"/>
            <w:sz w:val="22"/>
            <w:szCs w:val="22"/>
          </w:rPr>
          <w:t xml:space="preserve">Claudio: Wrote </w:t>
        </w:r>
        <w:r w:rsidR="006F0F2B">
          <w:rPr>
            <w:rFonts w:ascii="Times" w:hAnsi="Times" w:cs="Arial"/>
            <w:color w:val="000000"/>
            <w:sz w:val="22"/>
            <w:szCs w:val="22"/>
          </w:rPr>
          <w:t xml:space="preserve">system </w:t>
        </w:r>
        <w:r>
          <w:rPr>
            <w:rFonts w:ascii="Times" w:hAnsi="Times" w:cs="Arial"/>
            <w:color w:val="000000"/>
            <w:sz w:val="22"/>
            <w:szCs w:val="22"/>
          </w:rPr>
          <w:t xml:space="preserve">maintenance </w:t>
        </w:r>
      </w:ins>
      <w:ins w:id="152" w:author="Jimenez, Claudio" w:date="2020-10-24T14:18:00Z">
        <w:r w:rsidR="006F0F2B">
          <w:rPr>
            <w:rFonts w:ascii="Times" w:hAnsi="Times" w:cs="Arial"/>
            <w:color w:val="000000"/>
            <w:sz w:val="22"/>
            <w:szCs w:val="22"/>
          </w:rPr>
          <w:t>use cases</w:t>
        </w:r>
        <w:r w:rsidR="00317A65">
          <w:rPr>
            <w:rFonts w:ascii="Times" w:hAnsi="Times" w:cs="Arial"/>
            <w:color w:val="000000"/>
            <w:sz w:val="22"/>
            <w:szCs w:val="22"/>
          </w:rPr>
          <w:t xml:space="preserve"> an</w:t>
        </w:r>
      </w:ins>
      <w:ins w:id="153" w:author="Jimenez, Claudio" w:date="2020-10-24T14:19:00Z">
        <w:r w:rsidR="00317A65">
          <w:rPr>
            <w:rFonts w:ascii="Times" w:hAnsi="Times" w:cs="Arial"/>
            <w:color w:val="000000"/>
            <w:sz w:val="22"/>
            <w:szCs w:val="22"/>
          </w:rPr>
          <w:t>d derived functional requirements</w:t>
        </w:r>
      </w:ins>
    </w:p>
    <w:p w14:paraId="2629CC84" w14:textId="0CB0151B" w:rsidR="00B5628D" w:rsidRDefault="00317A65" w:rsidP="00B5628D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54" w:author="Jimenez, Claudio" w:date="2020-10-24T14:19:00Z"/>
          <w:rFonts w:ascii="Times" w:hAnsi="Times" w:cs="Arial"/>
          <w:color w:val="000000"/>
          <w:sz w:val="22"/>
          <w:szCs w:val="22"/>
        </w:rPr>
      </w:pPr>
      <w:ins w:id="155" w:author="Jimenez, Claudio" w:date="2020-10-24T14:18:00Z">
        <w:r>
          <w:rPr>
            <w:rFonts w:ascii="Times" w:hAnsi="Times" w:cs="Arial"/>
            <w:color w:val="000000"/>
            <w:sz w:val="22"/>
            <w:szCs w:val="22"/>
          </w:rPr>
          <w:t xml:space="preserve">Hasan: Wrote </w:t>
        </w:r>
      </w:ins>
      <w:ins w:id="156" w:author="Jimenez, Claudio" w:date="2020-10-24T14:19:00Z">
        <w:r w:rsidR="00B5628D">
          <w:rPr>
            <w:rFonts w:ascii="Times" w:hAnsi="Times" w:cs="Arial"/>
            <w:color w:val="000000"/>
            <w:sz w:val="22"/>
            <w:szCs w:val="22"/>
          </w:rPr>
          <w:t xml:space="preserve">gameplay </w:t>
        </w:r>
      </w:ins>
      <w:ins w:id="157" w:author="Jimenez, Claudio" w:date="2020-10-24T14:18:00Z">
        <w:r>
          <w:rPr>
            <w:rFonts w:ascii="Times" w:hAnsi="Times" w:cs="Arial"/>
            <w:color w:val="000000"/>
            <w:sz w:val="22"/>
            <w:szCs w:val="22"/>
          </w:rPr>
          <w:t>use case</w:t>
        </w:r>
      </w:ins>
      <w:ins w:id="158" w:author="Jimenez, Claudio" w:date="2020-10-24T14:19:00Z">
        <w:r w:rsidR="00B5628D">
          <w:rPr>
            <w:rFonts w:ascii="Times" w:hAnsi="Times" w:cs="Arial"/>
            <w:color w:val="000000"/>
            <w:sz w:val="22"/>
            <w:szCs w:val="22"/>
          </w:rPr>
          <w:t>s</w:t>
        </w:r>
      </w:ins>
      <w:ins w:id="159" w:author="Jimenez, Claudio" w:date="2020-10-24T14:17:00Z">
        <w:r w:rsidR="00A0066C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ins w:id="160" w:author="Jimenez, Claudio" w:date="2020-10-24T14:19:00Z">
        <w:r w:rsidR="00B5628D">
          <w:rPr>
            <w:rFonts w:ascii="Times" w:hAnsi="Times" w:cs="Arial"/>
            <w:color w:val="000000"/>
            <w:sz w:val="22"/>
            <w:szCs w:val="22"/>
          </w:rPr>
          <w:t>and derived functional requirements</w:t>
        </w:r>
      </w:ins>
    </w:p>
    <w:p w14:paraId="00F2FF48" w14:textId="42404D61" w:rsidR="001449F5" w:rsidRPr="00B5628D" w:rsidRDefault="00B5628D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1" w:author="Jimenez, Claudio" w:date="2020-10-24T13:55:00Z"/>
          <w:rFonts w:ascii="Times" w:hAnsi="Times" w:cs="Arial"/>
          <w:color w:val="000000"/>
          <w:sz w:val="22"/>
          <w:szCs w:val="22"/>
          <w:rPrChange w:id="162" w:author="Jimenez, Claudio" w:date="2020-10-24T14:20:00Z">
            <w:rPr>
              <w:ins w:id="163" w:author="Jimenez, Claudio" w:date="2020-10-24T13:55:00Z"/>
            </w:rPr>
          </w:rPrChange>
        </w:rPr>
        <w:pPrChange w:id="164" w:author="Jimenez, Claudio" w:date="2020-10-24T14:20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</w:pPr>
        </w:pPrChange>
      </w:pPr>
      <w:ins w:id="165" w:author="Jimenez, Claudio" w:date="2020-10-24T14:19:00Z">
        <w:r>
          <w:rPr>
            <w:rFonts w:ascii="Times" w:hAnsi="Times" w:cs="Arial"/>
            <w:color w:val="000000"/>
            <w:sz w:val="22"/>
            <w:szCs w:val="22"/>
          </w:rPr>
          <w:t>Umer: Wrote pre-game use cases</w:t>
        </w:r>
      </w:ins>
      <w:ins w:id="166" w:author="Jimenez, Claudio" w:date="2020-10-24T14:20:00Z">
        <w:r>
          <w:rPr>
            <w:rFonts w:ascii="Times" w:hAnsi="Times" w:cs="Arial"/>
            <w:color w:val="000000"/>
            <w:sz w:val="22"/>
            <w:szCs w:val="22"/>
          </w:rPr>
          <w:t xml:space="preserve"> and derived functional requirements</w:t>
        </w:r>
      </w:ins>
    </w:p>
    <w:p w14:paraId="1B40AEE5" w14:textId="77777777" w:rsidR="007E2202" w:rsidRPr="007E2202" w:rsidRDefault="007E220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167" w:author="Jimenez, Claudio" w:date="2020-10-24T13:55:00Z">
            <w:rPr>
              <w:rFonts w:ascii="Times" w:hAnsi="Times" w:cs="Times"/>
              <w:color w:val="000000"/>
            </w:rPr>
          </w:rPrChange>
        </w:rPr>
        <w:pPrChange w:id="168" w:author="Jimenez, Claudio" w:date="2020-10-24T13:55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4036530A" w:rsidR="00EE6F9C" w:rsidRPr="00AE0D9C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69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70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71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7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73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74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75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</w:t>
      </w:r>
      <w:ins w:id="176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.........</w:t>
        </w:r>
      </w:ins>
      <w:r w:rsidRPr="00AE0D9C">
        <w:rPr>
          <w:rFonts w:ascii="Times" w:hAnsi="Times" w:cs="Arial"/>
          <w:color w:val="000000"/>
          <w:sz w:val="22"/>
          <w:szCs w:val="22"/>
          <w:rPrChange w:id="17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.......................[15min] </w:t>
      </w:r>
      <w:r w:rsidRPr="00AE0D9C">
        <w:rPr>
          <w:rFonts w:ascii="MS Mincho" w:eastAsia="MS Mincho" w:hAnsi="MS Mincho" w:cs="MS Mincho"/>
          <w:color w:val="000000"/>
          <w:sz w:val="22"/>
          <w:szCs w:val="22"/>
          <w:rPrChange w:id="178" w:author="Jimenez, Claudio" w:date="2020-09-26T13:35:00Z">
            <w:rPr>
              <w:rFonts w:ascii="MS Mincho" w:eastAsia="MS Mincho" w:hAnsi="MS Mincho" w:cs="MS Mincho"/>
              <w:color w:val="000000"/>
            </w:rPr>
          </w:rPrChange>
        </w:rPr>
        <w:t> </w:t>
      </w:r>
    </w:p>
    <w:p w14:paraId="51AB6FBC" w14:textId="0C2A16DC" w:rsidR="00EE6F9C" w:rsidRPr="00AE0D9C" w:rsidDel="007F23B0" w:rsidRDefault="00EE6F9C">
      <w:pPr>
        <w:autoSpaceDE w:val="0"/>
        <w:autoSpaceDN w:val="0"/>
        <w:adjustRightInd w:val="0"/>
        <w:rPr>
          <w:del w:id="179" w:author="Jimenez, Claudio" w:date="2020-09-26T12:12:00Z"/>
          <w:rFonts w:ascii="Times" w:hAnsi="Times" w:cs="Times"/>
          <w:color w:val="000000"/>
          <w:sz w:val="22"/>
          <w:szCs w:val="22"/>
          <w:rPrChange w:id="180" w:author="Jimenez, Claudio" w:date="2020-09-26T13:35:00Z">
            <w:rPr>
              <w:del w:id="181" w:author="Jimenez, Claudio" w:date="2020-09-26T12:12:00Z"/>
              <w:rFonts w:ascii="Times" w:hAnsi="Times" w:cs="Times"/>
              <w:color w:val="000000"/>
            </w:rPr>
          </w:rPrChange>
        </w:rPr>
        <w:pPrChange w:id="182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183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8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del w:id="185" w:author="Jimenez, Claudio" w:date="2020-09-26T12:12:00Z"/>
          <w:rFonts w:ascii="Times" w:hAnsi="Times" w:cs="Arial"/>
          <w:color w:val="000000"/>
          <w:sz w:val="22"/>
          <w:szCs w:val="22"/>
          <w:rPrChange w:id="186" w:author="Jimenez, Claudio" w:date="2020-09-26T13:35:00Z">
            <w:rPr>
              <w:del w:id="187" w:author="Jimenez, Claudio" w:date="2020-09-26T12:12:00Z"/>
              <w:rFonts w:ascii="Times" w:hAnsi="Times" w:cs="Arial"/>
              <w:color w:val="000000"/>
            </w:rPr>
          </w:rPrChange>
        </w:rPr>
        <w:pPrChange w:id="188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89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91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93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48D1BE96" w14:textId="2DC687D2" w:rsidR="008479E1" w:rsidRDefault="00EE6F9C" w:rsidP="003C1268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94" w:author="Jimenez, Claudio" w:date="2020-10-24T14:20:00Z"/>
          <w:rFonts w:ascii="Times" w:hAnsi="Times" w:cs="Arial"/>
          <w:color w:val="000000"/>
          <w:sz w:val="22"/>
          <w:szCs w:val="22"/>
        </w:rPr>
      </w:pPr>
      <w:del w:id="195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6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97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98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99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200" w:author="Jimenez, Claudio" w:date="2020-10-24T14:20:00Z">
        <w:r w:rsidR="00B5628D">
          <w:rPr>
            <w:rFonts w:ascii="Times" w:hAnsi="Times" w:cs="Arial"/>
            <w:color w:val="000000"/>
            <w:sz w:val="22"/>
            <w:szCs w:val="22"/>
          </w:rPr>
          <w:t>We talked about our current and next week sprints.</w:t>
        </w:r>
      </w:ins>
    </w:p>
    <w:p w14:paraId="34553F28" w14:textId="6452B7F5" w:rsidR="00B5628D" w:rsidRDefault="00AF2C9F" w:rsidP="003C1268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01" w:author="Jimenez, Claudio" w:date="2020-10-24T14:21:00Z"/>
          <w:rFonts w:ascii="Times" w:hAnsi="Times" w:cs="Arial"/>
          <w:color w:val="000000"/>
          <w:sz w:val="22"/>
          <w:szCs w:val="22"/>
        </w:rPr>
      </w:pPr>
      <w:ins w:id="202" w:author="Jimenez, Claudio" w:date="2020-10-24T14:20:00Z">
        <w:r>
          <w:rPr>
            <w:rFonts w:ascii="Times" w:hAnsi="Times" w:cs="Arial"/>
            <w:color w:val="000000"/>
            <w:sz w:val="22"/>
            <w:szCs w:val="22"/>
          </w:rPr>
          <w:t xml:space="preserve">We discuss how our find camping grounds </w:t>
        </w:r>
      </w:ins>
      <w:ins w:id="203" w:author="Jimenez, Claudio" w:date="2020-10-24T14:21:00Z">
        <w:r>
          <w:rPr>
            <w:rFonts w:ascii="Times" w:hAnsi="Times" w:cs="Arial"/>
            <w:color w:val="000000"/>
            <w:sz w:val="22"/>
            <w:szCs w:val="22"/>
          </w:rPr>
          <w:t>feature will work, we are going to rese</w:t>
        </w:r>
        <w:r w:rsidR="001A40D5">
          <w:rPr>
            <w:rFonts w:ascii="Times" w:hAnsi="Times" w:cs="Arial"/>
            <w:color w:val="000000"/>
            <w:sz w:val="22"/>
            <w:szCs w:val="22"/>
          </w:rPr>
          <w:t>arch which libraries can help us.</w:t>
        </w:r>
      </w:ins>
    </w:p>
    <w:p w14:paraId="54682E02" w14:textId="705673DB" w:rsidR="00167E8B" w:rsidRPr="00AE0D9C" w:rsidRDefault="00167E8B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04" w:author="Jimenez, Claudio" w:date="2020-09-26T13:35:00Z">
            <w:rPr/>
          </w:rPrChange>
        </w:rPr>
        <w:pPrChange w:id="205" w:author="Jimenez, Claudio" w:date="2020-10-24T13:04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ins w:id="206" w:author="Jimenez, Claudio" w:date="2020-10-24T14:22:00Z">
        <w:r>
          <w:rPr>
            <w:rFonts w:ascii="Times" w:hAnsi="Times" w:cs="Arial"/>
            <w:color w:val="000000"/>
            <w:sz w:val="22"/>
            <w:szCs w:val="22"/>
          </w:rPr>
          <w:t>We talked about the packing list and how it will interact with the user</w:t>
        </w:r>
      </w:ins>
    </w:p>
    <w:p w14:paraId="5EDC366C" w14:textId="04DC07F1" w:rsidR="00EE6F9C" w:rsidRPr="00AE0D9C" w:rsidRDefault="008479E1" w:rsidP="007F23B0">
      <w:pPr>
        <w:autoSpaceDE w:val="0"/>
        <w:autoSpaceDN w:val="0"/>
        <w:adjustRightInd w:val="0"/>
        <w:rPr>
          <w:ins w:id="207" w:author="Jimenez, Claudio" w:date="2020-09-26T13:18:00Z"/>
          <w:rFonts w:ascii="Times" w:hAnsi="Times" w:cs="Arial"/>
          <w:color w:val="000000"/>
          <w:sz w:val="22"/>
          <w:szCs w:val="22"/>
          <w:rPrChange w:id="208" w:author="Jimenez, Claudio" w:date="2020-09-26T13:35:00Z">
            <w:rPr>
              <w:ins w:id="209" w:author="Jimenez, Claudio" w:date="2020-09-26T13:18:00Z"/>
              <w:rFonts w:ascii="Times" w:hAnsi="Times" w:cs="Arial"/>
              <w:color w:val="000000"/>
            </w:rPr>
          </w:rPrChange>
        </w:rPr>
      </w:pPr>
      <w:ins w:id="210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1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212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21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14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</w:t>
      </w:r>
      <w:ins w:id="215" w:author="Jimenez, Claudio" w:date="2020-10-24T14:28:00Z">
        <w:r w:rsidR="00081DEC">
          <w:rPr>
            <w:rFonts w:ascii="Times" w:hAnsi="Times" w:cs="Arial"/>
            <w:color w:val="000000"/>
            <w:sz w:val="22"/>
            <w:szCs w:val="22"/>
          </w:rPr>
          <w:t>...</w:t>
        </w:r>
      </w:ins>
      <w:r w:rsidR="00EE6F9C" w:rsidRPr="00AE0D9C">
        <w:rPr>
          <w:rFonts w:ascii="Times" w:hAnsi="Times" w:cs="Arial"/>
          <w:color w:val="000000"/>
          <w:sz w:val="22"/>
          <w:szCs w:val="22"/>
          <w:rPrChange w:id="216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...............[</w:t>
      </w:r>
      <w:ins w:id="217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21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219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22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21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0DCD1127" w14:textId="6D84D585" w:rsidR="008479E1" w:rsidRDefault="008479E1" w:rsidP="003C126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22" w:author="Jimenez, Claudio" w:date="2020-10-24T14:25:00Z"/>
          <w:rFonts w:ascii="Times" w:hAnsi="Times" w:cs="Times"/>
          <w:color w:val="000000"/>
          <w:sz w:val="22"/>
          <w:szCs w:val="22"/>
        </w:rPr>
      </w:pPr>
      <w:ins w:id="223" w:author="Jimenez, Claudio" w:date="2020-09-26T13:18:00Z">
        <w:r w:rsidRPr="00AE0D9C">
          <w:rPr>
            <w:rFonts w:ascii="Times" w:hAnsi="Times" w:cs="Times"/>
            <w:color w:val="000000"/>
            <w:sz w:val="22"/>
            <w:szCs w:val="22"/>
            <w:rPrChange w:id="224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We </w:t>
        </w:r>
      </w:ins>
      <w:ins w:id="225" w:author="Jimenez, Claudio" w:date="2020-10-24T14:24:00Z">
        <w:r w:rsidR="00A5363B">
          <w:rPr>
            <w:rFonts w:ascii="Times" w:hAnsi="Times" w:cs="Times"/>
            <w:color w:val="000000"/>
            <w:sz w:val="22"/>
            <w:szCs w:val="22"/>
          </w:rPr>
          <w:t xml:space="preserve">talked about the use cases </w:t>
        </w:r>
        <w:r w:rsidR="00FA1548">
          <w:rPr>
            <w:rFonts w:ascii="Times" w:hAnsi="Times" w:cs="Times"/>
            <w:color w:val="000000"/>
            <w:sz w:val="22"/>
            <w:szCs w:val="22"/>
          </w:rPr>
          <w:t xml:space="preserve">and derived functional requirements </w:t>
        </w:r>
      </w:ins>
      <w:ins w:id="226" w:author="Jimenez, Claudio" w:date="2020-10-24T14:25:00Z">
        <w:r w:rsidR="00FA1548">
          <w:rPr>
            <w:rFonts w:ascii="Times" w:hAnsi="Times" w:cs="Times"/>
            <w:color w:val="000000"/>
            <w:sz w:val="22"/>
            <w:szCs w:val="22"/>
          </w:rPr>
          <w:t>we wrote.</w:t>
        </w:r>
      </w:ins>
    </w:p>
    <w:p w14:paraId="1C004D20" w14:textId="36B47946" w:rsidR="00FA1548" w:rsidRDefault="00FA1548" w:rsidP="003C126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27" w:author="Jimenez, Claudio" w:date="2020-10-24T14:27:00Z"/>
          <w:rFonts w:ascii="Times" w:hAnsi="Times" w:cs="Times"/>
          <w:color w:val="000000"/>
          <w:sz w:val="22"/>
          <w:szCs w:val="22"/>
        </w:rPr>
      </w:pPr>
      <w:ins w:id="228" w:author="Jimenez, Claudio" w:date="2020-10-24T14:25:00Z">
        <w:r>
          <w:rPr>
            <w:rFonts w:ascii="Times" w:hAnsi="Times" w:cs="Times"/>
            <w:color w:val="000000"/>
            <w:sz w:val="22"/>
            <w:szCs w:val="22"/>
          </w:rPr>
          <w:t xml:space="preserve">We discuss </w:t>
        </w:r>
        <w:r w:rsidR="000A2AEE">
          <w:rPr>
            <w:rFonts w:ascii="Times" w:hAnsi="Times" w:cs="Times"/>
            <w:color w:val="000000"/>
            <w:sz w:val="22"/>
            <w:szCs w:val="22"/>
          </w:rPr>
          <w:t xml:space="preserve">what none-functional requirements </w:t>
        </w:r>
      </w:ins>
      <w:ins w:id="229" w:author="Jimenez, Claudio" w:date="2020-10-24T14:26:00Z">
        <w:r w:rsidR="00A65B32">
          <w:rPr>
            <w:rFonts w:ascii="Times" w:hAnsi="Times" w:cs="Times"/>
            <w:color w:val="000000"/>
            <w:sz w:val="22"/>
            <w:szCs w:val="22"/>
          </w:rPr>
          <w:t>apply to our project</w:t>
        </w:r>
      </w:ins>
      <w:ins w:id="230" w:author="Jimenez, Claudio" w:date="2020-10-25T12:04:00Z">
        <w:r w:rsidR="00D57AD7">
          <w:rPr>
            <w:rFonts w:ascii="Times" w:hAnsi="Times" w:cs="Times"/>
            <w:color w:val="000000"/>
            <w:sz w:val="22"/>
            <w:szCs w:val="22"/>
          </w:rPr>
          <w:t xml:space="preserve"> and talked about examples</w:t>
        </w:r>
      </w:ins>
      <w:ins w:id="231" w:author="Jimenez, Claudio" w:date="2020-10-24T14:27:00Z">
        <w:r w:rsidR="00A03562">
          <w:rPr>
            <w:rFonts w:ascii="Times" w:hAnsi="Times" w:cs="Times"/>
            <w:color w:val="000000"/>
            <w:sz w:val="22"/>
            <w:szCs w:val="22"/>
          </w:rPr>
          <w:t>.</w:t>
        </w:r>
      </w:ins>
    </w:p>
    <w:p w14:paraId="3497744C" w14:textId="14A4E5DA" w:rsidR="00081DEC" w:rsidRDefault="00A03562" w:rsidP="00081DE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32" w:author="Jimenez, Claudio" w:date="2020-10-24T14:28:00Z"/>
          <w:rFonts w:ascii="Times" w:hAnsi="Times" w:cs="Times"/>
          <w:color w:val="000000"/>
          <w:sz w:val="22"/>
          <w:szCs w:val="22"/>
        </w:rPr>
      </w:pPr>
      <w:ins w:id="233" w:author="Jimenez, Claudio" w:date="2020-10-24T14:27:00Z">
        <w:r>
          <w:rPr>
            <w:rFonts w:ascii="Times" w:hAnsi="Times" w:cs="Times"/>
            <w:color w:val="000000"/>
            <w:sz w:val="22"/>
            <w:szCs w:val="22"/>
          </w:rPr>
          <w:t>We distributed the writing of the none-functional requirements amo</w:t>
        </w:r>
        <w:r w:rsidR="00081DEC">
          <w:rPr>
            <w:rFonts w:ascii="Times" w:hAnsi="Times" w:cs="Times"/>
            <w:color w:val="000000"/>
            <w:sz w:val="22"/>
            <w:szCs w:val="22"/>
          </w:rPr>
          <w:t>ng us.</w:t>
        </w:r>
      </w:ins>
    </w:p>
    <w:p w14:paraId="151296F1" w14:textId="77777777" w:rsidR="00081DEC" w:rsidRPr="00081DEC" w:rsidRDefault="00081DEC">
      <w:pPr>
        <w:pStyle w:val="ListParagraph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34" w:author="Jimenez, Claudio" w:date="2020-10-24T14:28:00Z">
            <w:rPr/>
          </w:rPrChange>
        </w:rPr>
        <w:pPrChange w:id="235" w:author="Jimenez, Claudio" w:date="2020-10-24T14:28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>
      <w:pPr>
        <w:autoSpaceDE w:val="0"/>
        <w:autoSpaceDN w:val="0"/>
        <w:adjustRightInd w:val="0"/>
        <w:rPr>
          <w:del w:id="236" w:author="Jimenez, Claudio" w:date="2020-09-26T13:18:00Z"/>
          <w:rFonts w:ascii="Times" w:hAnsi="Times" w:cs="Times"/>
          <w:color w:val="000000"/>
          <w:sz w:val="22"/>
          <w:szCs w:val="22"/>
          <w:rPrChange w:id="237" w:author="Jimenez, Claudio" w:date="2020-09-26T13:35:00Z">
            <w:rPr>
              <w:del w:id="238" w:author="Jimenez, Claudio" w:date="2020-09-26T13:18:00Z"/>
              <w:rFonts w:ascii="Times" w:hAnsi="Times" w:cs="Times"/>
              <w:color w:val="000000"/>
            </w:rPr>
          </w:rPrChange>
        </w:rPr>
        <w:pPrChange w:id="239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40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4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>
      <w:pPr>
        <w:autoSpaceDE w:val="0"/>
        <w:autoSpaceDN w:val="0"/>
        <w:adjustRightInd w:val="0"/>
        <w:rPr>
          <w:del w:id="244" w:author="Jimenez, Claudio" w:date="2020-09-26T13:18:00Z"/>
          <w:rFonts w:ascii="MS Mincho" w:eastAsia="MS Mincho" w:hAnsi="MS Mincho" w:cs="MS Mincho"/>
          <w:color w:val="000000"/>
          <w:sz w:val="22"/>
          <w:szCs w:val="22"/>
          <w:rPrChange w:id="245" w:author="Jimenez, Claudio" w:date="2020-09-26T13:35:00Z">
            <w:rPr>
              <w:del w:id="246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24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48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4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0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5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F9C45FF" w14:textId="1BC0FA0B" w:rsidR="00EE6F9C" w:rsidRPr="00AE0D9C" w:rsidRDefault="00EE6F9C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53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254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5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Set</w:t>
      </w:r>
      <w:ins w:id="256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5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del w:id="258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5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</w:delText>
        </w:r>
      </w:del>
      <w:del w:id="260" w:author="Jimenez, Claudio" w:date="2020-09-26T12:06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6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ateofnextmeeting</w:delText>
        </w:r>
      </w:del>
      <w:ins w:id="262" w:author="Jimenez, Claudio" w:date="2020-09-26T12:06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6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date for next meetings</w:t>
        </w:r>
      </w:ins>
      <w:r w:rsidRPr="00AE0D9C">
        <w:rPr>
          <w:rFonts w:ascii="Times" w:hAnsi="Times" w:cs="Arial"/>
          <w:color w:val="000000"/>
          <w:sz w:val="22"/>
          <w:szCs w:val="22"/>
          <w:rPrChange w:id="264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..........................................................................[</w:t>
      </w:r>
      <w:ins w:id="265" w:author="Jimenez, Claudio" w:date="2020-10-24T14:29:00Z">
        <w:r w:rsidR="00081DEC">
          <w:rPr>
            <w:rFonts w:ascii="Times" w:hAnsi="Times" w:cs="Arial"/>
            <w:color w:val="000000"/>
            <w:sz w:val="22"/>
            <w:szCs w:val="22"/>
          </w:rPr>
          <w:t>1</w:t>
        </w:r>
      </w:ins>
      <w:del w:id="266" w:author="Jimenez, Claudio" w:date="2020-10-24T14:29:00Z">
        <w:r w:rsidRPr="00AE0D9C" w:rsidDel="00081DEC">
          <w:rPr>
            <w:rFonts w:ascii="Times" w:hAnsi="Times" w:cs="Arial"/>
            <w:color w:val="000000"/>
            <w:sz w:val="22"/>
            <w:szCs w:val="22"/>
            <w:rPrChange w:id="26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2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26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7A348778" w14:textId="09409565" w:rsidR="006A0245" w:rsidDel="00081DEC" w:rsidRDefault="00EE6F9C" w:rsidP="003C12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del w:id="269" w:author="Jimenez, Claudio" w:date="2020-09-26T12:11:00Z"/>
          <w:rFonts w:ascii="Times" w:hAnsi="Times" w:cs="Arial"/>
          <w:color w:val="000000"/>
          <w:sz w:val="22"/>
          <w:szCs w:val="22"/>
        </w:rPr>
      </w:pPr>
      <w:del w:id="270" w:author="Jimenez, Claudio" w:date="2020-09-26T12:06:00Z">
        <w:r w:rsidRPr="00AE0D9C" w:rsidDel="006A0245">
          <w:rPr>
            <w:rFonts w:ascii="Times" w:hAnsi="Times" w:cs="Arial"/>
            <w:color w:val="000000"/>
            <w:sz w:val="22"/>
            <w:szCs w:val="22"/>
            <w:rPrChange w:id="271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occurring during the usual time. </w:delText>
        </w:r>
      </w:del>
      <w:ins w:id="272" w:author="Jimenez, Claudio" w:date="2020-09-26T12:06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273" w:author="Jimenez, Claudio" w:date="2020-09-26T13:35:00Z">
              <w:rPr/>
            </w:rPrChange>
          </w:rPr>
          <w:t xml:space="preserve">We </w:t>
        </w:r>
      </w:ins>
      <w:ins w:id="274" w:author="Jimenez, Claudio" w:date="2020-10-24T14:26:00Z">
        <w:r w:rsidR="00FA72B4">
          <w:rPr>
            <w:rFonts w:ascii="Times" w:hAnsi="Times" w:cs="Arial"/>
            <w:color w:val="000000"/>
            <w:sz w:val="22"/>
            <w:szCs w:val="22"/>
          </w:rPr>
          <w:t>will meet two times next week, on Tuesday and Thursday @</w:t>
        </w:r>
      </w:ins>
      <w:ins w:id="275" w:author="Jimenez, Claudio" w:date="2020-10-24T17:24:00Z">
        <w:r w:rsidR="000104B9">
          <w:rPr>
            <w:rFonts w:ascii="Times" w:hAnsi="Times" w:cs="Arial"/>
            <w:color w:val="000000"/>
            <w:sz w:val="22"/>
            <w:szCs w:val="22"/>
          </w:rPr>
          <w:t>4</w:t>
        </w:r>
      </w:ins>
      <w:ins w:id="276" w:author="Jimenez, Claudio" w:date="2020-10-24T14:26:00Z">
        <w:r w:rsidR="00FA72B4">
          <w:rPr>
            <w:rFonts w:ascii="Times" w:hAnsi="Times" w:cs="Arial"/>
            <w:color w:val="000000"/>
            <w:sz w:val="22"/>
            <w:szCs w:val="22"/>
          </w:rPr>
          <w:t>p</w:t>
        </w:r>
      </w:ins>
      <w:ins w:id="277" w:author="Jimenez, Claudio" w:date="2020-10-24T14:27:00Z">
        <w:r w:rsidR="00FA72B4">
          <w:rPr>
            <w:rFonts w:ascii="Times" w:hAnsi="Times" w:cs="Arial"/>
            <w:color w:val="000000"/>
            <w:sz w:val="22"/>
            <w:szCs w:val="22"/>
          </w:rPr>
          <w:t>m</w:t>
        </w:r>
      </w:ins>
    </w:p>
    <w:p w14:paraId="6B7B7650" w14:textId="77777777" w:rsidR="00081DEC" w:rsidRPr="00AE0D9C" w:rsidRDefault="00081DE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ns w:id="278" w:author="Jimenez, Claudio" w:date="2020-10-24T14:28:00Z"/>
          <w:rFonts w:ascii="Times" w:hAnsi="Times" w:cs="Arial"/>
          <w:color w:val="000000"/>
          <w:sz w:val="22"/>
          <w:szCs w:val="22"/>
          <w:rPrChange w:id="279" w:author="Jimenez, Claudio" w:date="2020-09-26T13:35:00Z">
            <w:rPr>
              <w:ins w:id="280" w:author="Jimenez, Claudio" w:date="2020-10-24T14:28:00Z"/>
              <w:rFonts w:ascii="Times" w:hAnsi="Times" w:cs="Times"/>
              <w:color w:val="000000"/>
            </w:rPr>
          </w:rPrChange>
        </w:rPr>
        <w:pPrChange w:id="281" w:author="Jimenez, Claudio" w:date="2020-10-24T13:05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>
      <w:pPr>
        <w:pStyle w:val="ListParagraph"/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  <w:rPrChange w:id="282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283" w:author="Jimenez, Claudio" w:date="2020-10-24T14:29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24EF57FB" w:rsidR="00EE6F9C" w:rsidRDefault="00EE6F9C" w:rsidP="007F23B0">
      <w:pPr>
        <w:autoSpaceDE w:val="0"/>
        <w:autoSpaceDN w:val="0"/>
        <w:adjustRightInd w:val="0"/>
        <w:rPr>
          <w:ins w:id="284" w:author="Jimenez, Claudio" w:date="2020-10-24T14:29:00Z"/>
          <w:rFonts w:ascii="Times" w:hAnsi="Times" w:cs="Arial"/>
          <w:color w:val="000000"/>
          <w:sz w:val="22"/>
          <w:szCs w:val="22"/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ins w:id="286" w:author="Jimenez, Claudio" w:date="2020-10-24T13:37:00Z">
        <w:r w:rsidR="00FB6B79">
          <w:rPr>
            <w:rFonts w:ascii="Times" w:hAnsi="Times" w:cs="Arial"/>
            <w:b/>
            <w:bCs/>
            <w:color w:val="000000"/>
            <w:sz w:val="22"/>
            <w:szCs w:val="22"/>
          </w:rPr>
          <w:t xml:space="preserve"> next week</w:t>
        </w:r>
      </w:ins>
      <w:r w:rsidRPr="00AE0D9C">
        <w:rPr>
          <w:rFonts w:ascii="Times" w:hAnsi="Times" w:cs="Arial"/>
          <w:color w:val="000000"/>
          <w:sz w:val="22"/>
          <w:szCs w:val="22"/>
          <w:rPrChange w:id="28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62A0F215" w14:textId="14B202BD" w:rsidR="00F43766" w:rsidRDefault="00DE0EF9" w:rsidP="007F23B0">
      <w:pPr>
        <w:autoSpaceDE w:val="0"/>
        <w:autoSpaceDN w:val="0"/>
        <w:adjustRightInd w:val="0"/>
        <w:rPr>
          <w:ins w:id="288" w:author="Jimenez, Claudio" w:date="2020-10-24T14:30:00Z"/>
          <w:rFonts w:ascii="Times" w:hAnsi="Times" w:cs="Arial"/>
          <w:color w:val="000000"/>
          <w:sz w:val="22"/>
          <w:szCs w:val="22"/>
        </w:rPr>
      </w:pPr>
      <w:ins w:id="289" w:author="Jimenez, Claudio" w:date="2020-10-24T14:29:00Z">
        <w:r>
          <w:rPr>
            <w:rFonts w:ascii="Times" w:hAnsi="Times" w:cs="Arial"/>
            <w:color w:val="000000"/>
            <w:sz w:val="22"/>
            <w:szCs w:val="22"/>
          </w:rPr>
          <w:tab/>
          <w:t xml:space="preserve">The following action item were </w:t>
        </w:r>
      </w:ins>
      <w:ins w:id="290" w:author="Jimenez, Claudio" w:date="2020-10-24T14:30:00Z">
        <w:r w:rsidR="00F43766">
          <w:rPr>
            <w:rFonts w:ascii="Times" w:hAnsi="Times" w:cs="Arial"/>
            <w:color w:val="000000"/>
            <w:sz w:val="22"/>
            <w:szCs w:val="22"/>
          </w:rPr>
          <w:t>assigned,</w:t>
        </w:r>
      </w:ins>
    </w:p>
    <w:p w14:paraId="0C1FBD11" w14:textId="709283C0" w:rsidR="00F43766" w:rsidRDefault="00F43766" w:rsidP="00F4376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291" w:author="Jimenez, Claudio" w:date="2020-10-24T14:30:00Z"/>
          <w:rFonts w:ascii="Times" w:hAnsi="Times" w:cs="Arial"/>
          <w:color w:val="000000"/>
          <w:sz w:val="22"/>
          <w:szCs w:val="22"/>
        </w:rPr>
      </w:pPr>
      <w:ins w:id="292" w:author="Jimenez, Claudio" w:date="2020-10-24T14:30:00Z">
        <w:r>
          <w:rPr>
            <w:rFonts w:ascii="Times" w:hAnsi="Times" w:cs="Arial"/>
            <w:color w:val="000000"/>
            <w:sz w:val="22"/>
            <w:szCs w:val="22"/>
          </w:rPr>
          <w:t>Coding project:</w:t>
        </w:r>
      </w:ins>
    </w:p>
    <w:p w14:paraId="3FD56379" w14:textId="44FF68D5" w:rsidR="00F43766" w:rsidRDefault="00F43766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293" w:author="Jimenez, Claudio" w:date="2020-10-24T14:31:00Z"/>
          <w:rFonts w:ascii="Times" w:hAnsi="Times" w:cs="Arial"/>
          <w:color w:val="000000"/>
          <w:sz w:val="22"/>
          <w:szCs w:val="22"/>
        </w:rPr>
      </w:pPr>
      <w:ins w:id="294" w:author="Jimenez, Claudio" w:date="2020-10-24T14:30:00Z">
        <w:r>
          <w:rPr>
            <w:rFonts w:ascii="Times" w:hAnsi="Times" w:cs="Arial"/>
            <w:color w:val="000000"/>
            <w:sz w:val="22"/>
            <w:szCs w:val="22"/>
          </w:rPr>
          <w:t>Syed:</w:t>
        </w:r>
        <w:r w:rsidR="00F9688E">
          <w:rPr>
            <w:rFonts w:ascii="Times" w:hAnsi="Times" w:cs="Arial"/>
            <w:color w:val="000000"/>
            <w:sz w:val="22"/>
            <w:szCs w:val="22"/>
          </w:rPr>
          <w:t xml:space="preserve"> Finish packing list activity</w:t>
        </w:r>
      </w:ins>
    </w:p>
    <w:p w14:paraId="15658F8B" w14:textId="1A264110" w:rsidR="00F9688E" w:rsidRDefault="00F9688E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295" w:author="Jimenez, Claudio" w:date="2020-10-24T14:32:00Z"/>
          <w:rFonts w:ascii="Times" w:hAnsi="Times" w:cs="Arial"/>
          <w:color w:val="000000"/>
          <w:sz w:val="22"/>
          <w:szCs w:val="22"/>
        </w:rPr>
      </w:pPr>
      <w:ins w:id="296" w:author="Jimenez, Claudio" w:date="2020-10-24T14:31:00Z">
        <w:r>
          <w:rPr>
            <w:rFonts w:ascii="Times" w:hAnsi="Times" w:cs="Arial"/>
            <w:color w:val="000000"/>
            <w:sz w:val="22"/>
            <w:szCs w:val="22"/>
          </w:rPr>
          <w:t xml:space="preserve">Claudio: </w:t>
        </w:r>
      </w:ins>
      <w:ins w:id="297" w:author="Jimenez, Claudio" w:date="2020-10-24T14:32:00Z">
        <w:r w:rsidR="00465CE6">
          <w:rPr>
            <w:rFonts w:ascii="Times" w:hAnsi="Times" w:cs="Arial"/>
            <w:color w:val="000000"/>
            <w:sz w:val="22"/>
            <w:szCs w:val="22"/>
          </w:rPr>
          <w:t xml:space="preserve">Link </w:t>
        </w:r>
      </w:ins>
      <w:ins w:id="298" w:author="Jimenez, Claudio" w:date="2020-10-24T14:31:00Z">
        <w:r w:rsidR="00465CE6">
          <w:rPr>
            <w:rFonts w:ascii="Times" w:hAnsi="Times" w:cs="Arial"/>
            <w:color w:val="000000"/>
            <w:sz w:val="22"/>
            <w:szCs w:val="22"/>
          </w:rPr>
          <w:t xml:space="preserve">the website and </w:t>
        </w:r>
      </w:ins>
      <w:ins w:id="299" w:author="Jimenez, Claudio" w:date="2020-10-24T14:32:00Z">
        <w:r w:rsidR="00465CE6">
          <w:rPr>
            <w:rFonts w:ascii="Times" w:hAnsi="Times" w:cs="Arial"/>
            <w:color w:val="000000"/>
            <w:sz w:val="22"/>
            <w:szCs w:val="22"/>
          </w:rPr>
          <w:t xml:space="preserve">packing </w:t>
        </w:r>
        <w:r w:rsidR="00C230E0">
          <w:rPr>
            <w:rFonts w:ascii="Times" w:hAnsi="Times" w:cs="Arial"/>
            <w:color w:val="000000"/>
            <w:sz w:val="22"/>
            <w:szCs w:val="22"/>
          </w:rPr>
          <w:t xml:space="preserve">list menu options to </w:t>
        </w:r>
      </w:ins>
      <w:ins w:id="300" w:author="Jimenez, Claudio" w:date="2020-10-24T14:31:00Z">
        <w:r w:rsidR="00465CE6">
          <w:rPr>
            <w:rFonts w:ascii="Times" w:hAnsi="Times" w:cs="Arial"/>
            <w:color w:val="000000"/>
            <w:sz w:val="22"/>
            <w:szCs w:val="22"/>
          </w:rPr>
          <w:t>the</w:t>
        </w:r>
      </w:ins>
      <w:ins w:id="301" w:author="Jimenez, Claudio" w:date="2020-10-24T14:32:00Z">
        <w:r w:rsidR="00C230E0">
          <w:rPr>
            <w:rFonts w:ascii="Times" w:hAnsi="Times" w:cs="Arial"/>
            <w:color w:val="000000"/>
            <w:sz w:val="22"/>
            <w:szCs w:val="22"/>
          </w:rPr>
          <w:t>ir respective activities</w:t>
        </w:r>
      </w:ins>
    </w:p>
    <w:p w14:paraId="74605155" w14:textId="77777777" w:rsidR="002879F6" w:rsidRDefault="00C230E0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02" w:author="Jimenez, Claudio" w:date="2020-10-24T14:35:00Z"/>
          <w:rFonts w:ascii="Times" w:hAnsi="Times" w:cs="Arial"/>
          <w:color w:val="000000"/>
          <w:sz w:val="22"/>
          <w:szCs w:val="22"/>
        </w:rPr>
      </w:pPr>
      <w:ins w:id="303" w:author="Jimenez, Claudio" w:date="2020-10-24T14:32:00Z">
        <w:r>
          <w:rPr>
            <w:rFonts w:ascii="Times" w:hAnsi="Times" w:cs="Arial"/>
            <w:color w:val="000000"/>
            <w:sz w:val="22"/>
            <w:szCs w:val="22"/>
          </w:rPr>
          <w:t>Hasan:</w:t>
        </w:r>
        <w:r w:rsidR="00E61C50">
          <w:rPr>
            <w:rFonts w:ascii="Times" w:hAnsi="Times" w:cs="Arial"/>
            <w:color w:val="000000"/>
            <w:sz w:val="22"/>
            <w:szCs w:val="22"/>
          </w:rPr>
          <w:t xml:space="preserve"> Finish the </w:t>
        </w:r>
      </w:ins>
      <w:ins w:id="304" w:author="Jimenez, Claudio" w:date="2020-10-24T14:33:00Z">
        <w:r w:rsidR="00E61C50">
          <w:rPr>
            <w:rFonts w:ascii="Times" w:hAnsi="Times" w:cs="Arial"/>
            <w:color w:val="000000"/>
            <w:sz w:val="22"/>
            <w:szCs w:val="22"/>
          </w:rPr>
          <w:t>calendar activity</w:t>
        </w:r>
      </w:ins>
      <w:ins w:id="305" w:author="Jimenez, Claudio" w:date="2020-10-24T14:35:00Z">
        <w:r w:rsidR="002879F6">
          <w:rPr>
            <w:rFonts w:ascii="Times" w:hAnsi="Times" w:cs="Arial"/>
            <w:color w:val="000000"/>
            <w:sz w:val="22"/>
            <w:szCs w:val="22"/>
          </w:rPr>
          <w:t>. Modify the layout and colors on the app.</w:t>
        </w:r>
      </w:ins>
    </w:p>
    <w:p w14:paraId="7F7489A9" w14:textId="26B28351" w:rsidR="00763321" w:rsidRDefault="002879F6" w:rsidP="00F43766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06" w:author="Jimenez, Claudio" w:date="2020-10-24T14:38:00Z"/>
          <w:rFonts w:ascii="Times" w:hAnsi="Times" w:cs="Arial"/>
          <w:color w:val="000000"/>
          <w:sz w:val="22"/>
          <w:szCs w:val="22"/>
        </w:rPr>
      </w:pPr>
      <w:ins w:id="307" w:author="Jimenez, Claudio" w:date="2020-10-24T14:35:00Z">
        <w:r>
          <w:rPr>
            <w:rFonts w:ascii="Times" w:hAnsi="Times" w:cs="Arial"/>
            <w:color w:val="000000"/>
            <w:sz w:val="22"/>
            <w:szCs w:val="22"/>
          </w:rPr>
          <w:t>Umer:</w:t>
        </w:r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Write the summer packing list and research the API</w:t>
        </w:r>
      </w:ins>
      <w:ins w:id="308" w:author="Jimenez, Claudio" w:date="2020-10-24T14:36:00Z">
        <w:r w:rsidR="003A2CFD">
          <w:rPr>
            <w:rFonts w:ascii="Times" w:hAnsi="Times" w:cs="Arial"/>
            <w:color w:val="000000"/>
            <w:sz w:val="22"/>
            <w:szCs w:val="22"/>
          </w:rPr>
          <w:t>, libraries</w:t>
        </w:r>
      </w:ins>
      <w:ins w:id="309" w:author="Jimenez, Claudio" w:date="2020-10-24T14:35:00Z"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we w</w:t>
        </w:r>
      </w:ins>
      <w:ins w:id="310" w:author="Jimenez, Claudio" w:date="2020-10-24T14:36:00Z">
        <w:r w:rsidR="00587C33">
          <w:rPr>
            <w:rFonts w:ascii="Times" w:hAnsi="Times" w:cs="Arial"/>
            <w:color w:val="000000"/>
            <w:sz w:val="22"/>
            <w:szCs w:val="22"/>
          </w:rPr>
          <w:t>ill use for</w:t>
        </w:r>
        <w:r w:rsidR="003A2CFD">
          <w:rPr>
            <w:rFonts w:ascii="Times" w:hAnsi="Times" w:cs="Arial"/>
            <w:color w:val="000000"/>
            <w:sz w:val="22"/>
            <w:szCs w:val="22"/>
          </w:rPr>
          <w:t xml:space="preserve"> our “find camping grounds” feature</w:t>
        </w:r>
      </w:ins>
      <w:ins w:id="311" w:author="Jimenez, Claudio" w:date="2020-10-24T14:38:00Z">
        <w:r w:rsidR="00364A34">
          <w:rPr>
            <w:rFonts w:ascii="Times" w:hAnsi="Times" w:cs="Arial"/>
            <w:color w:val="000000"/>
            <w:sz w:val="22"/>
            <w:szCs w:val="22"/>
          </w:rPr>
          <w:t>.</w:t>
        </w:r>
      </w:ins>
    </w:p>
    <w:p w14:paraId="296488F4" w14:textId="77777777" w:rsidR="00364A34" w:rsidRDefault="00364A34">
      <w:pPr>
        <w:pStyle w:val="ListParagraph"/>
        <w:autoSpaceDE w:val="0"/>
        <w:autoSpaceDN w:val="0"/>
        <w:adjustRightInd w:val="0"/>
        <w:ind w:left="1440"/>
        <w:rPr>
          <w:ins w:id="312" w:author="Jimenez, Claudio" w:date="2020-10-24T14:38:00Z"/>
          <w:rFonts w:ascii="Times" w:hAnsi="Times" w:cs="Arial"/>
          <w:color w:val="000000"/>
          <w:sz w:val="22"/>
          <w:szCs w:val="22"/>
        </w:rPr>
        <w:pPrChange w:id="313" w:author="Jimenez, Claudio" w:date="2020-10-24T14:39:00Z">
          <w:pPr>
            <w:pStyle w:val="ListParagraph"/>
            <w:numPr>
              <w:ilvl w:val="1"/>
              <w:numId w:val="13"/>
            </w:numPr>
            <w:autoSpaceDE w:val="0"/>
            <w:autoSpaceDN w:val="0"/>
            <w:adjustRightInd w:val="0"/>
            <w:ind w:left="1440" w:hanging="360"/>
          </w:pPr>
        </w:pPrChange>
      </w:pPr>
    </w:p>
    <w:p w14:paraId="489AB564" w14:textId="3187D6D2" w:rsidR="00C230E0" w:rsidRDefault="00364A34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314" w:author="Jimenez, Claudio" w:date="2020-10-25T12:02:00Z"/>
          <w:rFonts w:ascii="Times" w:hAnsi="Times" w:cs="Arial"/>
          <w:color w:val="000000"/>
          <w:sz w:val="22"/>
          <w:szCs w:val="22"/>
        </w:rPr>
      </w:pPr>
      <w:ins w:id="315" w:author="Jimenez, Claudio" w:date="2020-10-24T14:38:00Z">
        <w:r>
          <w:rPr>
            <w:rFonts w:ascii="Times" w:hAnsi="Times" w:cs="Arial"/>
            <w:color w:val="000000"/>
            <w:sz w:val="22"/>
            <w:szCs w:val="22"/>
          </w:rPr>
          <w:t>Development project:</w:t>
        </w:r>
      </w:ins>
      <w:ins w:id="316" w:author="Jimenez, Claudio" w:date="2020-10-24T14:36:00Z">
        <w:r w:rsidR="003A2CFD">
          <w:rPr>
            <w:rFonts w:ascii="Times" w:hAnsi="Times" w:cs="Arial"/>
            <w:color w:val="000000"/>
            <w:sz w:val="22"/>
            <w:szCs w:val="22"/>
          </w:rPr>
          <w:t xml:space="preserve"> </w:t>
        </w:r>
        <w:r w:rsidR="00587C33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  <w:ins w:id="317" w:author="Jimenez, Claudio" w:date="2020-10-24T14:33:00Z">
        <w:r w:rsidR="001E103F"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63A1CEA0" w14:textId="77777777" w:rsidR="00D57AD7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18" w:author="Jimenez, Claudio" w:date="2020-10-25T12:03:00Z"/>
          <w:rFonts w:ascii="Times" w:hAnsi="Times" w:cs="Arial"/>
          <w:color w:val="000000"/>
          <w:sz w:val="22"/>
          <w:szCs w:val="22"/>
        </w:rPr>
      </w:pPr>
      <w:ins w:id="319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20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lastRenderedPageBreak/>
          <w:t>Claudio:</w:t>
        </w:r>
        <w:r w:rsidRPr="00D57AD7">
          <w:rPr>
            <w:rFonts w:ascii="Times" w:hAnsi="Times" w:cs="Arial"/>
            <w:color w:val="000000"/>
            <w:sz w:val="22"/>
            <w:szCs w:val="22"/>
            <w:rPrChange w:id="321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Maintainability and Supportability, Legal Requirements</w:t>
        </w:r>
      </w:ins>
    </w:p>
    <w:p w14:paraId="1A37F9E9" w14:textId="181B1FDB" w:rsidR="00D57AD7" w:rsidRPr="00D57AD7" w:rsidRDefault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22" w:author="Jimenez, Claudio" w:date="2020-10-25T12:03:00Z"/>
          <w:rFonts w:ascii="Times" w:hAnsi="Times" w:cs="Arial"/>
          <w:color w:val="000000"/>
          <w:sz w:val="22"/>
          <w:szCs w:val="22"/>
          <w:rPrChange w:id="323" w:author="Jimenez, Claudio" w:date="2020-10-25T12:03:00Z">
            <w:rPr>
              <w:ins w:id="324" w:author="Jimenez, Claudio" w:date="2020-10-25T12:03:00Z"/>
            </w:rPr>
          </w:rPrChange>
        </w:rPr>
        <w:pPrChange w:id="325" w:author="Jimenez, Claudio" w:date="2020-10-25T12:03:00Z">
          <w:pPr>
            <w:pStyle w:val="ListParagraph"/>
            <w:numPr>
              <w:numId w:val="13"/>
            </w:numPr>
            <w:autoSpaceDE w:val="0"/>
            <w:autoSpaceDN w:val="0"/>
            <w:adjustRightInd w:val="0"/>
            <w:ind w:hanging="360"/>
          </w:pPr>
        </w:pPrChange>
      </w:pPr>
      <w:ins w:id="326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27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Syed:</w:t>
        </w:r>
        <w:r w:rsidRPr="00D57AD7">
          <w:rPr>
            <w:rFonts w:ascii="Times" w:hAnsi="Times" w:cs="Arial"/>
            <w:color w:val="000000"/>
            <w:sz w:val="22"/>
            <w:szCs w:val="22"/>
            <w:rPrChange w:id="328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Performance and Dependability </w:t>
        </w:r>
      </w:ins>
    </w:p>
    <w:p w14:paraId="67985778" w14:textId="77777777" w:rsidR="00D57AD7" w:rsidRDefault="00D57AD7" w:rsidP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29" w:author="Jimenez, Claudio" w:date="2020-10-25T12:03:00Z"/>
          <w:rFonts w:ascii="Times" w:hAnsi="Times" w:cs="Arial"/>
          <w:color w:val="000000"/>
          <w:sz w:val="22"/>
          <w:szCs w:val="22"/>
        </w:rPr>
      </w:pPr>
      <w:ins w:id="330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31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Hasan:</w:t>
        </w:r>
        <w:r w:rsidRPr="00D57AD7">
          <w:rPr>
            <w:rFonts w:ascii="Times" w:hAnsi="Times" w:cs="Arial"/>
            <w:color w:val="000000"/>
            <w:sz w:val="22"/>
            <w:szCs w:val="22"/>
            <w:rPrChange w:id="332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Data and Security</w:t>
        </w:r>
      </w:ins>
    </w:p>
    <w:p w14:paraId="4348F933" w14:textId="541FEB72" w:rsidR="005041C3" w:rsidRPr="00D57AD7" w:rsidRDefault="00D57AD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33" w:author="Jimenez, Claudio" w:date="2020-10-24T14:30:00Z"/>
          <w:rFonts w:ascii="Times" w:hAnsi="Times" w:cs="Arial"/>
          <w:color w:val="000000"/>
          <w:sz w:val="22"/>
          <w:szCs w:val="22"/>
          <w:rPrChange w:id="334" w:author="Jimenez, Claudio" w:date="2020-10-25T12:03:00Z">
            <w:rPr>
              <w:ins w:id="335" w:author="Jimenez, Claudio" w:date="2020-10-24T14:30:00Z"/>
            </w:rPr>
          </w:rPrChange>
        </w:rPr>
        <w:pPrChange w:id="336" w:author="Jimenez, Claudio" w:date="2020-10-25T12:03:00Z">
          <w:pPr>
            <w:autoSpaceDE w:val="0"/>
            <w:autoSpaceDN w:val="0"/>
            <w:adjustRightInd w:val="0"/>
          </w:pPr>
        </w:pPrChange>
      </w:pPr>
      <w:ins w:id="337" w:author="Jimenez, Claudio" w:date="2020-10-25T12:03:00Z">
        <w:r w:rsidRPr="00D57AD7">
          <w:rPr>
            <w:rFonts w:ascii="Times" w:hAnsi="Times" w:cs="Arial"/>
            <w:color w:val="000000"/>
            <w:sz w:val="22"/>
            <w:szCs w:val="22"/>
            <w:rPrChange w:id="338" w:author="Jimenez, Claudio" w:date="2020-10-25T12:03:00Z">
              <w:rPr>
                <w:rFonts w:ascii="Helvetica Neue" w:eastAsia="Times New Roman" w:hAnsi="Helvetica Neue" w:cs="Times New Roman"/>
                <w:b/>
                <w:bCs/>
                <w:color w:val="DCDDDE"/>
                <w:bdr w:val="none" w:sz="0" w:space="0" w:color="auto" w:frame="1"/>
              </w:rPr>
            </w:rPrChange>
          </w:rPr>
          <w:t>Umer:</w:t>
        </w:r>
        <w:r w:rsidRPr="00D57AD7">
          <w:rPr>
            <w:rFonts w:ascii="Times" w:hAnsi="Times" w:cs="Arial"/>
            <w:color w:val="000000"/>
            <w:sz w:val="22"/>
            <w:szCs w:val="22"/>
            <w:rPrChange w:id="339" w:author="Jimenez, Claudio" w:date="2020-10-25T12:03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Usability and Humanit</w:t>
        </w:r>
        <w:r>
          <w:rPr>
            <w:rFonts w:ascii="Times" w:hAnsi="Times" w:cs="Arial"/>
            <w:color w:val="000000"/>
            <w:sz w:val="22"/>
            <w:szCs w:val="22"/>
          </w:rPr>
          <w:t>y</w:t>
        </w:r>
      </w:ins>
    </w:p>
    <w:p w14:paraId="3CE62D03" w14:textId="200A8F56" w:rsidR="008479E1" w:rsidRPr="00AE0D9C" w:rsidDel="003C1268" w:rsidRDefault="00F4376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del w:id="340" w:author="Jimenez, Claudio" w:date="2020-10-24T13:05:00Z"/>
          <w:rFonts w:ascii="Times" w:hAnsi="Times" w:cs="Arial"/>
          <w:color w:val="000000"/>
          <w:sz w:val="22"/>
          <w:szCs w:val="22"/>
          <w:rPrChange w:id="341" w:author="Jimenez, Claudio" w:date="2020-09-26T13:35:00Z">
            <w:rPr>
              <w:del w:id="342" w:author="Jimenez, Claudio" w:date="2020-10-24T13:05:00Z"/>
              <w:rFonts w:ascii="Times" w:hAnsi="Times" w:cs="Arial"/>
              <w:color w:val="000000"/>
            </w:rPr>
          </w:rPrChange>
        </w:rPr>
        <w:pPrChange w:id="343" w:author="Jimenez, Claudio" w:date="2020-10-25T12:03:00Z">
          <w:pPr>
            <w:autoSpaceDE w:val="0"/>
            <w:autoSpaceDN w:val="0"/>
            <w:adjustRightInd w:val="0"/>
            <w:spacing w:after="240"/>
          </w:pPr>
        </w:pPrChange>
      </w:pPr>
      <w:ins w:id="344" w:author="Jimenez, Claudio" w:date="2020-10-24T14:29:00Z">
        <w:r>
          <w:rPr>
            <w:rFonts w:ascii="Times" w:hAnsi="Times" w:cs="Arial"/>
            <w:color w:val="000000"/>
            <w:sz w:val="22"/>
            <w:szCs w:val="22"/>
          </w:rPr>
          <w:t xml:space="preserve"> </w:t>
        </w:r>
      </w:ins>
    </w:p>
    <w:p w14:paraId="4AA500F2" w14:textId="520C3DB0" w:rsidR="008479E1" w:rsidRPr="00AE0D9C" w:rsidDel="00AE0D9C" w:rsidRDefault="00EE6F9C">
      <w:pPr>
        <w:autoSpaceDE w:val="0"/>
        <w:autoSpaceDN w:val="0"/>
        <w:adjustRightInd w:val="0"/>
        <w:rPr>
          <w:del w:id="345" w:author="Jimenez, Claudio" w:date="2020-09-26T13:26:00Z"/>
          <w:rFonts w:ascii="Times" w:hAnsi="Times" w:cs="Times"/>
          <w:color w:val="000000"/>
          <w:sz w:val="22"/>
          <w:szCs w:val="22"/>
          <w:rPrChange w:id="346" w:author="Jimenez, Claudio" w:date="2020-09-26T13:35:00Z">
            <w:rPr>
              <w:del w:id="347" w:author="Jimenez, Claudio" w:date="2020-09-26T13:26:00Z"/>
              <w:rFonts w:ascii="Times" w:hAnsi="Times" w:cs="Times"/>
              <w:color w:val="000000"/>
            </w:rPr>
          </w:rPrChange>
        </w:rPr>
        <w:pPrChange w:id="348" w:author="Jimenez, Claudio" w:date="2020-10-24T13:05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del w:id="349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0" w:author="Jimenez, Claudio" w:date="2020-09-26T13:35:00Z">
              <w:rPr/>
            </w:rPrChange>
          </w:rPr>
          <w:delText>a. Everyone: Complete remaining tasks that conform to what we specified in our scenario diagram.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351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2" w:author="Jimenez, Claudio" w:date="2020-09-26T13:35:00Z">
              <w:rPr/>
            </w:rPrChange>
          </w:rPr>
          <w:delText>G.</w:delText>
        </w:r>
      </w:del>
      <w:del w:id="353" w:author="Jimenez, Claudio" w:date="2020-09-26T13:24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4" w:author="Jimenez, Claudio" w:date="2020-09-26T13:35:00Z">
              <w:rPr/>
            </w:rPrChange>
          </w:rPr>
          <w:delText xml:space="preserve"> </w:delText>
        </w:r>
      </w:del>
    </w:p>
    <w:p w14:paraId="23521C73" w14:textId="77777777" w:rsidR="00AE0D9C" w:rsidRPr="00AE0D9C" w:rsidRDefault="00AE0D9C">
      <w:pPr>
        <w:autoSpaceDE w:val="0"/>
        <w:autoSpaceDN w:val="0"/>
        <w:adjustRightInd w:val="0"/>
        <w:rPr>
          <w:ins w:id="355" w:author="Jimenez, Claudio" w:date="2020-09-26T13:28:00Z"/>
          <w:rFonts w:ascii="Times" w:hAnsi="Times" w:cs="Times"/>
          <w:color w:val="000000"/>
          <w:sz w:val="22"/>
          <w:szCs w:val="22"/>
          <w:rPrChange w:id="356" w:author="Jimenez, Claudio" w:date="2020-09-26T13:35:00Z">
            <w:rPr>
              <w:ins w:id="357" w:author="Jimenez, Claudio" w:date="2020-09-26T13:28:00Z"/>
              <w:rFonts w:cs="Times"/>
            </w:rPr>
          </w:rPrChange>
        </w:rPr>
        <w:pPrChange w:id="358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137B1908" w14:textId="04B5C609" w:rsidR="00EE6F9C" w:rsidRPr="00AE0D9C" w:rsidDel="00AE0D9C" w:rsidRDefault="00EE6F9C" w:rsidP="00AE0D9C">
      <w:pPr>
        <w:autoSpaceDE w:val="0"/>
        <w:autoSpaceDN w:val="0"/>
        <w:adjustRightInd w:val="0"/>
        <w:rPr>
          <w:del w:id="359" w:author="Jimenez, Claudio" w:date="2020-09-26T13:28:00Z"/>
          <w:rFonts w:ascii="Times" w:hAnsi="Times" w:cs="Arial"/>
          <w:color w:val="000000"/>
          <w:sz w:val="22"/>
          <w:szCs w:val="22"/>
          <w:rPrChange w:id="360" w:author="Jimenez, Claudio" w:date="2020-09-26T13:35:00Z">
            <w:rPr>
              <w:del w:id="361" w:author="Jimenez, Claudio" w:date="2020-09-26T13:28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62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Questions/comments/concerns</w:t>
      </w:r>
      <w:r w:rsidRPr="00AE0D9C">
        <w:rPr>
          <w:rFonts w:ascii="Times" w:hAnsi="Times" w:cs="Arial"/>
          <w:color w:val="000000"/>
          <w:sz w:val="22"/>
          <w:szCs w:val="22"/>
          <w:rPrChange w:id="36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..................................................................[5 min] </w:t>
      </w:r>
    </w:p>
    <w:p w14:paraId="4C7AF760" w14:textId="77777777" w:rsidR="00AE0D9C" w:rsidRPr="00AE0D9C" w:rsidRDefault="00AE0D9C">
      <w:pPr>
        <w:autoSpaceDE w:val="0"/>
        <w:autoSpaceDN w:val="0"/>
        <w:adjustRightInd w:val="0"/>
        <w:rPr>
          <w:ins w:id="364" w:author="Jimenez, Claudio" w:date="2020-09-26T13:28:00Z"/>
          <w:rFonts w:ascii="Times" w:hAnsi="Times" w:cs="Times"/>
          <w:color w:val="000000"/>
          <w:sz w:val="22"/>
          <w:szCs w:val="22"/>
          <w:rPrChange w:id="365" w:author="Jimenez, Claudio" w:date="2020-09-26T13:35:00Z">
            <w:rPr>
              <w:ins w:id="366" w:author="Jimenez, Claudio" w:date="2020-09-26T13:28:00Z"/>
              <w:rFonts w:ascii="Times" w:hAnsi="Times" w:cs="Times"/>
              <w:color w:val="000000"/>
            </w:rPr>
          </w:rPrChange>
        </w:rPr>
        <w:pPrChange w:id="367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7AE274EE" w14:textId="2FECA08F" w:rsidR="00C93913" w:rsidRPr="00AE0D9C" w:rsidRDefault="00950FF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rPrChange w:id="368" w:author="Jimenez, Claudio" w:date="2020-09-26T13:35:00Z">
            <w:rPr/>
          </w:rPrChange>
        </w:rPr>
        <w:pPrChange w:id="369" w:author="Jimenez, Claudio" w:date="2020-09-26T13:34:00Z">
          <w:pPr>
            <w:pStyle w:val="NormalWeb"/>
            <w:shd w:val="clear" w:color="auto" w:fill="FFFFFF"/>
          </w:pPr>
        </w:pPrChange>
      </w:pPr>
      <w:del w:id="370" w:author="Jimenez, Claudio" w:date="2020-10-24T13:02:00Z">
        <w:r w:rsidRPr="00AE0D9C" w:rsidDel="006A1CC1">
          <w:rPr>
            <w:sz w:val="22"/>
            <w:szCs w:val="22"/>
            <w:rPrChange w:id="371" w:author="Jimenez, Claudio" w:date="2020-09-26T13:35:00Z">
              <w:rPr/>
            </w:rPrChange>
          </w:rPr>
          <w:delText>We discussed and agreed upon meeting rules and weekly meeting times</w:delText>
        </w:r>
      </w:del>
      <w:ins w:id="372" w:author="Jimenez, Claudio" w:date="2020-10-24T13:02:00Z">
        <w:r w:rsidR="006A1CC1">
          <w:rPr>
            <w:sz w:val="22"/>
            <w:szCs w:val="22"/>
          </w:rPr>
          <w:t xml:space="preserve">Umer Qazi did not attend the 9/23 meeting. </w:t>
        </w:r>
      </w:ins>
      <w:ins w:id="373" w:author="Jimenez, Claudio" w:date="2020-10-25T12:05:00Z">
        <w:r w:rsidR="00E05674">
          <w:rPr>
            <w:sz w:val="22"/>
            <w:szCs w:val="22"/>
          </w:rPr>
          <w:t>Attendees</w:t>
        </w:r>
      </w:ins>
      <w:ins w:id="374" w:author="Jimenez, Claudio" w:date="2020-10-24T13:03:00Z">
        <w:r w:rsidR="003C1268">
          <w:rPr>
            <w:sz w:val="22"/>
            <w:szCs w:val="22"/>
          </w:rPr>
          <w:t xml:space="preserve"> agreed on postponing the meeting to 9/24@4:30 se we could all attend.</w:t>
        </w:r>
      </w:ins>
    </w:p>
    <w:sectPr w:rsidR="00C93913" w:rsidRPr="00AE0D9C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42B71"/>
    <w:multiLevelType w:val="hybridMultilevel"/>
    <w:tmpl w:val="9730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308DD"/>
    <w:multiLevelType w:val="hybridMultilevel"/>
    <w:tmpl w:val="FDCAED8C"/>
    <w:lvl w:ilvl="0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12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enez, Claudio">
    <w15:presenceInfo w15:providerId="AD" w15:userId="S::cjimen25@uic.edu::a9967e14-eef2-4e86-aa25-cb72b5e11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0104B9"/>
    <w:rsid w:val="00081DEC"/>
    <w:rsid w:val="00087DEA"/>
    <w:rsid w:val="000A2AEE"/>
    <w:rsid w:val="000C39AA"/>
    <w:rsid w:val="00115B0F"/>
    <w:rsid w:val="001449F5"/>
    <w:rsid w:val="00167E8B"/>
    <w:rsid w:val="00187D48"/>
    <w:rsid w:val="001A40D5"/>
    <w:rsid w:val="001E103F"/>
    <w:rsid w:val="00230137"/>
    <w:rsid w:val="002879F6"/>
    <w:rsid w:val="00317A65"/>
    <w:rsid w:val="00364A34"/>
    <w:rsid w:val="00366300"/>
    <w:rsid w:val="003A2CFD"/>
    <w:rsid w:val="003C1268"/>
    <w:rsid w:val="003F4DA6"/>
    <w:rsid w:val="004441F8"/>
    <w:rsid w:val="004651D7"/>
    <w:rsid w:val="00465CE6"/>
    <w:rsid w:val="004974FA"/>
    <w:rsid w:val="005041C3"/>
    <w:rsid w:val="00587C33"/>
    <w:rsid w:val="00646788"/>
    <w:rsid w:val="006660D4"/>
    <w:rsid w:val="006A0245"/>
    <w:rsid w:val="006A1CC1"/>
    <w:rsid w:val="006F0F2B"/>
    <w:rsid w:val="00763321"/>
    <w:rsid w:val="007E1D3E"/>
    <w:rsid w:val="007E2202"/>
    <w:rsid w:val="007F23B0"/>
    <w:rsid w:val="00821951"/>
    <w:rsid w:val="008479E1"/>
    <w:rsid w:val="008A5D54"/>
    <w:rsid w:val="008D3515"/>
    <w:rsid w:val="009374E0"/>
    <w:rsid w:val="00950FFD"/>
    <w:rsid w:val="00A0066C"/>
    <w:rsid w:val="00A03562"/>
    <w:rsid w:val="00A04CDD"/>
    <w:rsid w:val="00A45671"/>
    <w:rsid w:val="00A5363B"/>
    <w:rsid w:val="00A65B32"/>
    <w:rsid w:val="00A811D7"/>
    <w:rsid w:val="00A81C9D"/>
    <w:rsid w:val="00AA0780"/>
    <w:rsid w:val="00AE0D9C"/>
    <w:rsid w:val="00AF2C9F"/>
    <w:rsid w:val="00B5628D"/>
    <w:rsid w:val="00B56E2F"/>
    <w:rsid w:val="00C230E0"/>
    <w:rsid w:val="00C93913"/>
    <w:rsid w:val="00CB244F"/>
    <w:rsid w:val="00CE0EC2"/>
    <w:rsid w:val="00D103A4"/>
    <w:rsid w:val="00D57AD7"/>
    <w:rsid w:val="00DB076A"/>
    <w:rsid w:val="00DE0EF9"/>
    <w:rsid w:val="00E05674"/>
    <w:rsid w:val="00E61C50"/>
    <w:rsid w:val="00EE274C"/>
    <w:rsid w:val="00EE6F9C"/>
    <w:rsid w:val="00F43766"/>
    <w:rsid w:val="00F9688E"/>
    <w:rsid w:val="00FA1548"/>
    <w:rsid w:val="00FA72B4"/>
    <w:rsid w:val="00FB6B79"/>
    <w:rsid w:val="00FB72D9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7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Jimenez, Claudio</cp:lastModifiedBy>
  <cp:revision>61</cp:revision>
  <dcterms:created xsi:type="dcterms:W3CDTF">2020-10-24T17:34:00Z</dcterms:created>
  <dcterms:modified xsi:type="dcterms:W3CDTF">2020-10-25T17:14:00Z</dcterms:modified>
</cp:coreProperties>
</file>