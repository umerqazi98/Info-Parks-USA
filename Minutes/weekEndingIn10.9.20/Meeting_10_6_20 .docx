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730ECE00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ins w:id="10" w:author="Raza, Syed S" w:date="2020-10-06T12:35:00Z">
        <w:r w:rsidR="006D3167">
          <w:rPr>
            <w:rFonts w:ascii="Times" w:hAnsi="Times" w:cs="Arial"/>
            <w:color w:val="000000"/>
            <w:sz w:val="22"/>
            <w:szCs w:val="22"/>
          </w:rPr>
          <w:t>10</w:t>
        </w:r>
      </w:ins>
      <w:del w:id="11" w:author="Raza, Syed S" w:date="2020-10-06T12:35:00Z">
        <w:r w:rsidR="00950FFD" w:rsidRPr="00AE0D9C" w:rsidDel="006D3167">
          <w:rPr>
            <w:rFonts w:ascii="Times" w:hAnsi="Times" w:cs="Arial"/>
            <w:color w:val="000000"/>
            <w:sz w:val="22"/>
            <w:szCs w:val="22"/>
            <w:rPrChange w:id="1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3" w:author="Jimenez, Claudio" w:date="2020-09-26T13:35:00Z">
            <w:rPr>
              <w:rFonts w:ascii="Times" w:hAnsi="Times" w:cs="Arial"/>
              <w:color w:val="000000"/>
            </w:rPr>
          </w:rPrChange>
        </w:rPr>
        <w:t>/</w:t>
      </w:r>
      <w:ins w:id="14" w:author="Raza, Syed S" w:date="2020-10-06T12:35:00Z">
        <w:r w:rsidR="006D3167">
          <w:rPr>
            <w:rFonts w:ascii="Times" w:hAnsi="Times" w:cs="Arial"/>
            <w:color w:val="000000"/>
            <w:sz w:val="22"/>
            <w:szCs w:val="22"/>
          </w:rPr>
          <w:t>6</w:t>
        </w:r>
      </w:ins>
      <w:del w:id="15" w:author="Raza, Syed S" w:date="2020-10-06T12:35:00Z">
        <w:r w:rsidR="00950FFD" w:rsidRPr="00AE0D9C" w:rsidDel="006D3167">
          <w:rPr>
            <w:rFonts w:ascii="Times" w:hAnsi="Times" w:cs="Arial"/>
            <w:color w:val="000000"/>
            <w:sz w:val="22"/>
            <w:szCs w:val="22"/>
            <w:rPrChange w:id="1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25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7" w:author="Jimenez, Claudio" w:date="2020-09-26T13:35:00Z">
            <w:rPr>
              <w:rFonts w:ascii="Times" w:hAnsi="Times" w:cs="Arial"/>
              <w:color w:val="000000"/>
            </w:rPr>
          </w:rPrChange>
        </w:rPr>
        <w:t>/20</w:t>
      </w:r>
      <w:r w:rsidRPr="00AE0D9C">
        <w:rPr>
          <w:rFonts w:ascii="Times" w:hAnsi="Times" w:cs="Arial"/>
          <w:color w:val="000000"/>
          <w:sz w:val="22"/>
          <w:szCs w:val="22"/>
          <w:rPrChange w:id="1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at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9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0" w:author="Jimenez, Claudio" w:date="2020-09-26T13:35:00Z">
            <w:rPr>
              <w:rFonts w:ascii="Times" w:hAnsi="Times" w:cs="Arial"/>
              <w:color w:val="000000"/>
            </w:rPr>
          </w:rPrChange>
        </w:rPr>
        <w:t>: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21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0pm 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00931322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6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2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29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1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2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............................................................................................[</w:t>
      </w:r>
      <w:ins w:id="33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35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1A01B9E2" w:rsidR="00950FFD" w:rsidRPr="00AE0D9C" w:rsidRDefault="00950FFD">
      <w:pPr>
        <w:autoSpaceDE w:val="0"/>
        <w:autoSpaceDN w:val="0"/>
        <w:adjustRightInd w:val="0"/>
        <w:ind w:firstLine="720"/>
        <w:rPr>
          <w:ins w:id="38" w:author="Jimenez, Claudio" w:date="2020-09-26T12:12:00Z"/>
          <w:rFonts w:ascii="Times" w:hAnsi="Times" w:cs="Arial"/>
          <w:color w:val="000000"/>
          <w:sz w:val="22"/>
          <w:szCs w:val="22"/>
          <w:rPrChange w:id="39" w:author="Jimenez, Claudio" w:date="2020-09-26T13:35:00Z">
            <w:rPr>
              <w:ins w:id="40" w:author="Jimenez, Claudio" w:date="2020-09-26T12:12:00Z"/>
              <w:rFonts w:ascii="Times" w:hAnsi="Times" w:cs="Arial"/>
              <w:color w:val="000000"/>
            </w:rPr>
          </w:rPrChange>
        </w:rPr>
        <w:pPrChange w:id="41" w:author="Jimenez, Claudio" w:date="2020-09-26T13:08:00Z">
          <w:pPr>
            <w:autoSpaceDE w:val="0"/>
            <w:autoSpaceDN w:val="0"/>
            <w:adjustRightInd w:val="0"/>
          </w:pPr>
        </w:pPrChange>
      </w:pPr>
      <w:r w:rsidRPr="00AE0D9C">
        <w:rPr>
          <w:rFonts w:ascii="Times" w:hAnsi="Times" w:cs="Arial"/>
          <w:color w:val="000000"/>
          <w:sz w:val="22"/>
          <w:szCs w:val="22"/>
          <w:rPrChange w:id="42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3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Pr="00AE0D9C">
        <w:rPr>
          <w:rFonts w:ascii="Times" w:hAnsi="Times" w:cs="Arial"/>
          <w:color w:val="000000"/>
          <w:sz w:val="22"/>
          <w:szCs w:val="22"/>
          <w:rPrChange w:id="4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, </w:t>
      </w:r>
      <w:proofErr w:type="spellStart"/>
      <w:r w:rsidRPr="00AE0D9C">
        <w:rPr>
          <w:rFonts w:ascii="Times" w:hAnsi="Times" w:cs="Arial"/>
          <w:color w:val="000000"/>
          <w:sz w:val="22"/>
          <w:szCs w:val="22"/>
          <w:rPrChange w:id="46" w:author="Jimenez, Claudio" w:date="2020-09-26T13:35:00Z">
            <w:rPr>
              <w:rFonts w:ascii="Times" w:hAnsi="Times" w:cs="Arial"/>
              <w:color w:val="000000"/>
            </w:rPr>
          </w:rPrChange>
        </w:rPr>
        <w:t>Umer</w:t>
      </w:r>
      <w:proofErr w:type="spellEnd"/>
      <w:ins w:id="47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4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49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5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1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ins w:id="53" w:author="Raza, Syed S" w:date="2020-10-06T12:35:00Z">
        <w:r w:rsidR="006D3167">
          <w:rPr>
            <w:rFonts w:ascii="Times" w:hAnsi="Times" w:cs="Arial"/>
            <w:color w:val="000000"/>
            <w:sz w:val="22"/>
            <w:szCs w:val="22"/>
          </w:rPr>
          <w:t>,</w:t>
        </w:r>
      </w:ins>
      <w:r w:rsidRPr="00AE0D9C">
        <w:rPr>
          <w:rFonts w:ascii="Times" w:hAnsi="Times" w:cs="Arial"/>
          <w:color w:val="000000"/>
          <w:sz w:val="22"/>
          <w:szCs w:val="22"/>
          <w:rPrChange w:id="5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</w:t>
      </w:r>
      <w:del w:id="55" w:author="Raza, Syed S" w:date="2020-10-06T12:35:00Z">
        <w:r w:rsidRPr="00AE0D9C" w:rsidDel="006D3167">
          <w:rPr>
            <w:rFonts w:ascii="Times" w:hAnsi="Times" w:cs="Arial"/>
            <w:color w:val="000000"/>
            <w:sz w:val="22"/>
            <w:szCs w:val="22"/>
            <w:rPrChange w:id="5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57" w:author="Jimenez, Claudio" w:date="2020-09-26T13:35:00Z">
            <w:rPr>
              <w:rFonts w:ascii="Times" w:hAnsi="Times" w:cs="Arial"/>
              <w:color w:val="000000"/>
            </w:rPr>
          </w:rPrChange>
        </w:rPr>
        <w:t>yed Raza and Claudio Jimenez</w:t>
      </w:r>
      <w:ins w:id="58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60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2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6E63A2C7" w14:textId="77777777" w:rsidR="007F23B0" w:rsidRPr="00AE0D9C" w:rsidRDefault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64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6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2143FD68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66" w:author="Jimenez, Claudio" w:date="2020-09-26T13:07:00Z"/>
          <w:rFonts w:ascii="Times" w:hAnsi="Times" w:cs="Arial"/>
          <w:color w:val="000000"/>
          <w:sz w:val="22"/>
          <w:szCs w:val="22"/>
          <w:rPrChange w:id="67" w:author="Jimenez, Claudio" w:date="2020-09-26T13:35:00Z">
            <w:rPr>
              <w:ins w:id="68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70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73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Review(all)</w:t>
      </w:r>
      <w:r w:rsidRPr="00AE0D9C">
        <w:rPr>
          <w:rFonts w:ascii="Times" w:hAnsi="Times" w:cs="Arial"/>
          <w:color w:val="000000"/>
          <w:sz w:val="22"/>
          <w:szCs w:val="22"/>
          <w:rPrChange w:id="7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...........................................................................................[15min] </w:t>
      </w:r>
    </w:p>
    <w:p w14:paraId="485D39AD" w14:textId="135169E0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77" w:author="Jimenez, Claudio" w:date="2020-09-26T13:10:00Z"/>
          <w:del w:id="78" w:author="Raza, Syed S" w:date="2020-10-06T12:36:00Z"/>
          <w:rFonts w:ascii="Times" w:hAnsi="Times" w:cs="Arial"/>
          <w:color w:val="000000"/>
          <w:sz w:val="22"/>
          <w:szCs w:val="22"/>
          <w:rPrChange w:id="79" w:author="Jimenez, Claudio" w:date="2020-09-26T13:35:00Z">
            <w:rPr>
              <w:ins w:id="80" w:author="Jimenez, Claudio" w:date="2020-09-26T13:10:00Z"/>
              <w:del w:id="81" w:author="Raza, Syed S" w:date="2020-10-06T12:36:00Z"/>
              <w:rFonts w:ascii="Times" w:hAnsi="Times" w:cs="Arial"/>
              <w:color w:val="000000"/>
            </w:rPr>
          </w:rPrChange>
        </w:rPr>
      </w:pPr>
      <w:ins w:id="82" w:author="Jimenez, Claudio" w:date="2020-09-26T13:08:00Z">
        <w:del w:id="83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84" w:author="Jimenez, Claudio" w:date="2020-09-26T13:35:00Z">
                <w:rPr/>
              </w:rPrChange>
            </w:rPr>
            <w:delText xml:space="preserve">We </w:delText>
          </w:r>
        </w:del>
      </w:ins>
      <w:ins w:id="85" w:author="Jimenez, Claudio" w:date="2020-09-26T13:09:00Z">
        <w:del w:id="86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87" w:author="Jimenez, Claudio" w:date="2020-09-26T13:35:00Z">
                <w:rPr/>
              </w:rPrChange>
            </w:rPr>
            <w:delText>didn’t accomplish all items in our sprint. Unfinished stories were moved to the backlog</w:delText>
          </w:r>
        </w:del>
      </w:ins>
      <w:ins w:id="88" w:author="Jimenez, Claudio" w:date="2020-09-26T13:10:00Z">
        <w:del w:id="89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9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.</w:delText>
          </w:r>
        </w:del>
      </w:ins>
    </w:p>
    <w:p w14:paraId="0F6720EC" w14:textId="6BE6B88B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91" w:author="Jimenez, Claudio" w:date="2020-09-26T13:14:00Z"/>
          <w:del w:id="92" w:author="Raza, Syed S" w:date="2020-10-06T12:36:00Z"/>
          <w:rFonts w:ascii="Times" w:hAnsi="Times" w:cs="Arial"/>
          <w:color w:val="000000"/>
          <w:sz w:val="22"/>
          <w:szCs w:val="22"/>
          <w:rPrChange w:id="93" w:author="Jimenez, Claudio" w:date="2020-09-26T13:35:00Z">
            <w:rPr>
              <w:ins w:id="94" w:author="Jimenez, Claudio" w:date="2020-09-26T13:14:00Z"/>
              <w:del w:id="95" w:author="Raza, Syed S" w:date="2020-10-06T12:36:00Z"/>
              <w:rFonts w:ascii="Times" w:hAnsi="Times" w:cs="Arial"/>
              <w:color w:val="000000"/>
            </w:rPr>
          </w:rPrChange>
        </w:rPr>
      </w:pPr>
      <w:ins w:id="96" w:author="Jimenez, Claudio" w:date="2020-09-26T13:11:00Z">
        <w:del w:id="97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9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Sayed completed both the splash screen and login scr</w:delText>
          </w:r>
        </w:del>
      </w:ins>
      <w:ins w:id="99" w:author="Jimenez, Claudio" w:date="2020-09-26T13:13:00Z">
        <w:del w:id="100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0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eens of our coding project app prototype.</w:delText>
          </w:r>
        </w:del>
      </w:ins>
    </w:p>
    <w:p w14:paraId="23F1609A" w14:textId="50E84C5C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2" w:author="Jimenez, Claudio" w:date="2020-09-26T13:14:00Z"/>
          <w:del w:id="103" w:author="Raza, Syed S" w:date="2020-10-06T12:36:00Z"/>
          <w:rFonts w:ascii="Times" w:hAnsi="Times" w:cs="Arial"/>
          <w:color w:val="000000"/>
          <w:sz w:val="22"/>
          <w:szCs w:val="22"/>
          <w:rPrChange w:id="104" w:author="Jimenez, Claudio" w:date="2020-09-26T13:35:00Z">
            <w:rPr>
              <w:ins w:id="105" w:author="Jimenez, Claudio" w:date="2020-09-26T13:14:00Z"/>
              <w:del w:id="106" w:author="Raza, Syed S" w:date="2020-10-06T12:36:00Z"/>
              <w:rFonts w:ascii="Times" w:hAnsi="Times" w:cs="Arial"/>
              <w:color w:val="000000"/>
            </w:rPr>
          </w:rPrChange>
        </w:rPr>
      </w:pPr>
      <w:ins w:id="107" w:author="Jimenez, Claudio" w:date="2020-09-26T13:14:00Z">
        <w:del w:id="108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0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Umer research National Parks guides for hikers.</w:delText>
          </w:r>
        </w:del>
      </w:ins>
    </w:p>
    <w:p w14:paraId="473E4A7C" w14:textId="37CD127A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0" w:author="Jimenez, Claudio" w:date="2020-09-26T13:17:00Z"/>
          <w:del w:id="111" w:author="Raza, Syed S" w:date="2020-10-06T12:36:00Z"/>
          <w:rFonts w:ascii="Times" w:hAnsi="Times" w:cs="Arial"/>
          <w:color w:val="000000"/>
          <w:sz w:val="22"/>
          <w:szCs w:val="22"/>
          <w:rPrChange w:id="112" w:author="Jimenez, Claudio" w:date="2020-09-26T13:35:00Z">
            <w:rPr>
              <w:ins w:id="113" w:author="Jimenez, Claudio" w:date="2020-09-26T13:17:00Z"/>
              <w:del w:id="114" w:author="Raza, Syed S" w:date="2020-10-06T12:36:00Z"/>
              <w:rFonts w:ascii="Times" w:hAnsi="Times" w:cs="Arial"/>
              <w:color w:val="000000"/>
            </w:rPr>
          </w:rPrChange>
        </w:rPr>
      </w:pPr>
      <w:ins w:id="115" w:author="Jimenez, Claudio" w:date="2020-09-26T13:14:00Z">
        <w:del w:id="116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1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Hazan research </w:delText>
          </w:r>
        </w:del>
      </w:ins>
      <w:ins w:id="118" w:author="Jimenez, Claudio" w:date="2020-09-26T13:17:00Z">
        <w:del w:id="119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2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National Parks weather.</w:delText>
          </w:r>
        </w:del>
      </w:ins>
    </w:p>
    <w:p w14:paraId="0DDA0A70" w14:textId="77777777" w:rsidR="006D3167" w:rsidRDefault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1" w:author="Raza, Syed S" w:date="2020-10-06T12:38:00Z"/>
          <w:rFonts w:ascii="Times" w:hAnsi="Times" w:cs="Arial"/>
          <w:color w:val="000000"/>
          <w:sz w:val="22"/>
          <w:szCs w:val="22"/>
        </w:rPr>
      </w:pPr>
      <w:ins w:id="122" w:author="Jimenez, Claudio" w:date="2020-09-26T13:17:00Z">
        <w:del w:id="123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2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Claudio worked on </w:delText>
          </w:r>
          <w:r w:rsidR="008479E1" w:rsidRPr="00AE0D9C" w:rsidDel="006D3167">
            <w:rPr>
              <w:rFonts w:ascii="Times" w:hAnsi="Times" w:cs="Arial"/>
              <w:color w:val="000000"/>
              <w:sz w:val="22"/>
              <w:szCs w:val="22"/>
              <w:rPrChange w:id="12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activity w</w:delText>
          </w:r>
        </w:del>
      </w:ins>
      <w:ins w:id="126" w:author="Jimenez, Claudio" w:date="2020-09-26T13:18:00Z">
        <w:del w:id="127" w:author="Raza, Syed S" w:date="2020-10-06T12:36:00Z">
          <w:r w:rsidR="008479E1" w:rsidRPr="00AE0D9C" w:rsidDel="006D3167">
            <w:rPr>
              <w:rFonts w:ascii="Times" w:hAnsi="Times" w:cs="Arial"/>
              <w:color w:val="000000"/>
              <w:sz w:val="22"/>
              <w:szCs w:val="22"/>
              <w:rPrChange w:id="12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ere users enter their info to create an account.</w:delText>
          </w:r>
        </w:del>
      </w:ins>
      <w:ins w:id="129" w:author="Raza, Syed S" w:date="2020-10-06T12:36:00Z">
        <w:r w:rsidR="006D3167">
          <w:rPr>
            <w:rFonts w:ascii="Times" w:hAnsi="Times" w:cs="Arial"/>
            <w:color w:val="000000"/>
            <w:sz w:val="22"/>
            <w:szCs w:val="22"/>
          </w:rPr>
          <w:t xml:space="preserve">Updated on what we did with coding – </w:t>
        </w:r>
      </w:ins>
    </w:p>
    <w:p w14:paraId="1FAB74D2" w14:textId="6D96E7E0" w:rsidR="00A81C9D" w:rsidRDefault="006D3167" w:rsidP="006D3167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0" w:author="Raza, Syed S" w:date="2020-10-06T12:38:00Z"/>
          <w:rFonts w:ascii="Times" w:hAnsi="Times" w:cs="Arial"/>
          <w:color w:val="000000"/>
          <w:sz w:val="22"/>
          <w:szCs w:val="22"/>
        </w:rPr>
      </w:pPr>
      <w:ins w:id="131" w:author="Raza, Syed S" w:date="2020-10-06T12:36:00Z">
        <w:r>
          <w:rPr>
            <w:rFonts w:ascii="Times" w:hAnsi="Times" w:cs="Arial"/>
            <w:color w:val="000000"/>
            <w:sz w:val="22"/>
            <w:szCs w:val="22"/>
          </w:rPr>
          <w:t xml:space="preserve">Claudio uploaded activity </w:t>
        </w:r>
      </w:ins>
      <w:ins w:id="132" w:author="Raza, Syed S" w:date="2020-10-06T12:37:00Z">
        <w:r>
          <w:rPr>
            <w:rFonts w:ascii="Times" w:hAnsi="Times" w:cs="Arial"/>
            <w:color w:val="000000"/>
            <w:sz w:val="22"/>
            <w:szCs w:val="22"/>
          </w:rPr>
          <w:t>with</w:t>
        </w:r>
      </w:ins>
      <w:ins w:id="133" w:author="Raza, Syed S" w:date="2020-10-06T12:38:00Z">
        <w:r>
          <w:rPr>
            <w:rFonts w:ascii="Times" w:hAnsi="Times" w:cs="Arial"/>
            <w:color w:val="000000"/>
            <w:sz w:val="22"/>
            <w:szCs w:val="22"/>
          </w:rPr>
          <w:t xml:space="preserve"> Forest and linking to Google Maps</w:t>
        </w:r>
      </w:ins>
    </w:p>
    <w:p w14:paraId="514A6832" w14:textId="4A12BDC1" w:rsidR="006D3167" w:rsidRDefault="006D3167" w:rsidP="006D3167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4" w:author="Raza, Syed S" w:date="2020-10-06T12:57:00Z"/>
          <w:rFonts w:ascii="Times" w:hAnsi="Times" w:cs="Arial"/>
          <w:color w:val="000000"/>
          <w:sz w:val="22"/>
          <w:szCs w:val="22"/>
        </w:rPr>
      </w:pPr>
      <w:ins w:id="135" w:author="Raza, Syed S" w:date="2020-10-06T12:38:00Z">
        <w:r>
          <w:rPr>
            <w:rFonts w:ascii="Times" w:hAnsi="Times" w:cs="Arial"/>
            <w:color w:val="000000"/>
            <w:sz w:val="22"/>
            <w:szCs w:val="22"/>
          </w:rPr>
          <w:t xml:space="preserve">Syed updated by connecting to Login Activity, </w:t>
        </w:r>
      </w:ins>
    </w:p>
    <w:p w14:paraId="4C065F4B" w14:textId="77777777" w:rsidR="00F06757" w:rsidRDefault="00F06757" w:rsidP="006D3167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6" w:author="Raza, Syed S" w:date="2020-10-06T12:39:00Z"/>
          <w:rFonts w:ascii="Times" w:hAnsi="Times" w:cs="Arial"/>
          <w:color w:val="000000"/>
          <w:sz w:val="22"/>
          <w:szCs w:val="22"/>
        </w:rPr>
      </w:pPr>
    </w:p>
    <w:p w14:paraId="6DB686C1" w14:textId="3023E659" w:rsidR="006D3167" w:rsidRPr="00AE0D9C" w:rsidDel="006D3167" w:rsidRDefault="006D3167" w:rsidP="006D3167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del w:id="137" w:author="Raza, Syed S" w:date="2020-10-06T12:41:00Z"/>
          <w:rFonts w:ascii="Times" w:hAnsi="Times" w:cs="Arial"/>
          <w:color w:val="000000"/>
          <w:sz w:val="22"/>
          <w:szCs w:val="22"/>
          <w:rPrChange w:id="138" w:author="Jimenez, Claudio" w:date="2020-09-26T13:35:00Z">
            <w:rPr>
              <w:del w:id="139" w:author="Raza, Syed S" w:date="2020-10-06T12:41:00Z"/>
            </w:rPr>
          </w:rPrChange>
        </w:rPr>
        <w:pPrChange w:id="140" w:author="Raza, Syed S" w:date="2020-10-06T12:3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2008FE87" w14:textId="01842E95" w:rsidR="00EE6F9C" w:rsidRPr="00AE0D9C" w:rsidRDefault="00EE6F9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41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142" w:author="Jimenez, Claudio" w:date="2020-09-26T12:12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2B9A05D5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43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44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45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4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47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4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4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50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2D9D0322" w:rsidR="00EE6F9C" w:rsidRPr="006D3167" w:rsidDel="007F23B0" w:rsidRDefault="00EE6F9C" w:rsidP="006D3167">
      <w:pPr>
        <w:pStyle w:val="ListParagraph"/>
        <w:numPr>
          <w:ilvl w:val="0"/>
          <w:numId w:val="13"/>
        </w:numPr>
        <w:rPr>
          <w:del w:id="151" w:author="Jimenez, Claudio" w:date="2020-09-26T12:12:00Z"/>
          <w:rFonts w:ascii="Times" w:hAnsi="Times" w:cs="Times"/>
          <w:color w:val="000000"/>
          <w:sz w:val="22"/>
          <w:szCs w:val="22"/>
          <w:rPrChange w:id="152" w:author="Raza, Syed S" w:date="2020-10-06T12:41:00Z">
            <w:rPr>
              <w:del w:id="153" w:author="Jimenez, Claudio" w:date="2020-09-26T12:12:00Z"/>
              <w:rFonts w:ascii="Times" w:hAnsi="Times" w:cs="Times"/>
              <w:color w:val="000000"/>
            </w:rPr>
          </w:rPrChange>
        </w:rPr>
        <w:pPrChange w:id="154" w:author="Raza, Syed S" w:date="2020-10-06T12:41:00Z">
          <w:pPr>
            <w:autoSpaceDE w:val="0"/>
            <w:autoSpaceDN w:val="0"/>
            <w:adjustRightInd w:val="0"/>
            <w:spacing w:after="240"/>
          </w:pPr>
        </w:pPrChange>
      </w:pPr>
      <w:del w:id="155" w:author="Jimenez, Claudio" w:date="2020-09-26T12:12:00Z">
        <w:r w:rsidRPr="006D3167" w:rsidDel="007F23B0">
          <w:rPr>
            <w:rFonts w:ascii="Times" w:hAnsi="Times" w:cs="Arial"/>
            <w:color w:val="000000"/>
            <w:sz w:val="22"/>
            <w:szCs w:val="22"/>
            <w:rPrChange w:id="156" w:author="Raza, Syed S" w:date="2020-10-06T12:41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 w:rsidP="006D3167">
      <w:pPr>
        <w:pStyle w:val="ListParagraph"/>
        <w:numPr>
          <w:ilvl w:val="0"/>
          <w:numId w:val="13"/>
        </w:numPr>
        <w:rPr>
          <w:del w:id="157" w:author="Jimenez, Claudio" w:date="2020-09-26T12:12:00Z"/>
          <w:rPrChange w:id="158" w:author="Jimenez, Claudio" w:date="2020-09-26T13:35:00Z">
            <w:rPr>
              <w:del w:id="159" w:author="Jimenez, Claudio" w:date="2020-09-26T12:12:00Z"/>
              <w:rFonts w:ascii="Times" w:hAnsi="Times" w:cs="Arial"/>
              <w:color w:val="000000"/>
            </w:rPr>
          </w:rPrChange>
        </w:rPr>
        <w:pPrChange w:id="160" w:author="Raza, Syed S" w:date="2020-10-06T12:41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61" w:author="Jimenez, Claudio" w:date="2020-09-26T12:12:00Z">
        <w:r w:rsidRPr="00AE0D9C" w:rsidDel="007F23B0">
          <w:rPr>
            <w:rPrChange w:id="16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rPrChange w:id="163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PrChange w:id="16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rPrChange w:id="16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1758A4D" w14:textId="036D60AC" w:rsidR="006D3167" w:rsidRDefault="006D3167" w:rsidP="006D3167">
      <w:pPr>
        <w:pStyle w:val="ListParagraph"/>
        <w:numPr>
          <w:ilvl w:val="0"/>
          <w:numId w:val="13"/>
        </w:numPr>
        <w:rPr>
          <w:ins w:id="166" w:author="Raza, Syed S" w:date="2020-10-06T12:41:00Z"/>
        </w:rPr>
      </w:pPr>
      <w:ins w:id="167" w:author="Raza, Syed S" w:date="2020-10-06T12:41:00Z">
        <w:r>
          <w:t xml:space="preserve">Hasan will make a nice splash screen </w:t>
        </w:r>
      </w:ins>
      <w:ins w:id="168" w:author="Raza, Syed S" w:date="2020-10-06T12:50:00Z">
        <w:r w:rsidR="00F06757">
          <w:t xml:space="preserve">when users first start up the application </w:t>
        </w:r>
      </w:ins>
    </w:p>
    <w:p w14:paraId="615C5AAE" w14:textId="3547703C" w:rsidR="006D3167" w:rsidRPr="006D3167" w:rsidRDefault="006D3167" w:rsidP="006D3167">
      <w:pPr>
        <w:pStyle w:val="ListParagraph"/>
        <w:numPr>
          <w:ilvl w:val="0"/>
          <w:numId w:val="13"/>
        </w:numPr>
        <w:rPr>
          <w:ins w:id="169" w:author="Raza, Syed S" w:date="2020-10-06T12:42:00Z"/>
          <w:rPrChange w:id="170" w:author="Raza, Syed S" w:date="2020-10-06T12:42:00Z">
            <w:rPr>
              <w:ins w:id="171" w:author="Raza, Syed S" w:date="2020-10-06T12:42:00Z"/>
              <w:rFonts w:ascii="Times" w:hAnsi="Times" w:cs="Arial"/>
              <w:color w:val="000000"/>
              <w:sz w:val="22"/>
              <w:szCs w:val="22"/>
            </w:rPr>
          </w:rPrChange>
        </w:rPr>
      </w:pPr>
      <w:proofErr w:type="spellStart"/>
      <w:ins w:id="172" w:author="Raza, Syed S" w:date="2020-10-06T12:41:00Z">
        <w:r w:rsidRPr="006D3167">
          <w:rPr>
            <w:rFonts w:ascii="Times" w:hAnsi="Times" w:cs="Arial"/>
            <w:color w:val="000000"/>
            <w:sz w:val="22"/>
            <w:szCs w:val="22"/>
            <w:rPrChange w:id="173" w:author="Raza, Syed S" w:date="2020-10-06T12:41:00Z">
              <w:rPr/>
            </w:rPrChange>
          </w:rPr>
          <w:t>Umer</w:t>
        </w:r>
        <w:proofErr w:type="spellEnd"/>
        <w:r w:rsidRPr="006D3167">
          <w:rPr>
            <w:rFonts w:ascii="Times" w:hAnsi="Times" w:cs="Arial"/>
            <w:color w:val="000000"/>
            <w:sz w:val="22"/>
            <w:szCs w:val="22"/>
            <w:rPrChange w:id="174" w:author="Raza, Syed S" w:date="2020-10-06T12:41:00Z">
              <w:rPr/>
            </w:rPrChange>
          </w:rPr>
          <w:t xml:space="preserve"> will add to the visuals and make it a little better looking</w:t>
        </w:r>
      </w:ins>
    </w:p>
    <w:p w14:paraId="10A9737C" w14:textId="271EB664" w:rsidR="006D3167" w:rsidRPr="00E25588" w:rsidRDefault="006D3167" w:rsidP="006D3167">
      <w:pPr>
        <w:pStyle w:val="ListParagraph"/>
        <w:numPr>
          <w:ilvl w:val="0"/>
          <w:numId w:val="13"/>
        </w:numPr>
        <w:rPr>
          <w:ins w:id="175" w:author="Raza, Syed S" w:date="2020-10-06T13:03:00Z"/>
          <w:rPrChange w:id="176" w:author="Raza, Syed S" w:date="2020-10-06T13:03:00Z">
            <w:rPr>
              <w:ins w:id="177" w:author="Raza, Syed S" w:date="2020-10-06T13:03:00Z"/>
              <w:rFonts w:ascii="Times" w:hAnsi="Times" w:cs="Arial"/>
              <w:color w:val="000000"/>
              <w:sz w:val="22"/>
              <w:szCs w:val="22"/>
            </w:rPr>
          </w:rPrChange>
        </w:rPr>
      </w:pPr>
      <w:ins w:id="178" w:author="Raza, Syed S" w:date="2020-10-06T12:42:00Z">
        <w:r>
          <w:rPr>
            <w:rFonts w:ascii="Times" w:hAnsi="Times" w:cs="Arial"/>
            <w:color w:val="000000"/>
            <w:sz w:val="22"/>
            <w:szCs w:val="22"/>
          </w:rPr>
          <w:t>Update</w:t>
        </w:r>
      </w:ins>
      <w:ins w:id="179" w:author="Raza, Syed S" w:date="2020-10-06T13:03:00Z">
        <w:r w:rsidR="00E25588">
          <w:rPr>
            <w:rFonts w:ascii="Times" w:hAnsi="Times" w:cs="Arial"/>
            <w:color w:val="000000"/>
            <w:sz w:val="22"/>
            <w:szCs w:val="22"/>
          </w:rPr>
          <w:t>d</w:t>
        </w:r>
      </w:ins>
      <w:ins w:id="180" w:author="Raza, Syed S" w:date="2020-10-06T12:42:00Z">
        <w:r>
          <w:rPr>
            <w:rFonts w:ascii="Times" w:hAnsi="Times" w:cs="Arial"/>
            <w:color w:val="000000"/>
            <w:sz w:val="22"/>
            <w:szCs w:val="22"/>
          </w:rPr>
          <w:t xml:space="preserve"> Jira with new stories</w:t>
        </w:r>
      </w:ins>
    </w:p>
    <w:p w14:paraId="09C8471C" w14:textId="77777777" w:rsidR="00E25588" w:rsidRDefault="00E25588" w:rsidP="00E2558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181" w:author="Raza, Syed S" w:date="2020-10-06T13:03:00Z"/>
          <w:rFonts w:ascii="Times" w:hAnsi="Times" w:cs="Times"/>
          <w:color w:val="000000"/>
          <w:sz w:val="22"/>
          <w:szCs w:val="22"/>
        </w:rPr>
      </w:pPr>
      <w:ins w:id="182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>We discussed what are the features that we are expecting to show in the Coding Demo on Friday</w:t>
        </w:r>
      </w:ins>
    </w:p>
    <w:p w14:paraId="763F3E7B" w14:textId="2F92DC22" w:rsidR="00E25588" w:rsidRPr="00342EC4" w:rsidRDefault="00E25588" w:rsidP="00342EC4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183" w:author="Raza, Syed S" w:date="2020-10-06T13:03:00Z"/>
          <w:rFonts w:ascii="Times" w:hAnsi="Times" w:cs="Times"/>
          <w:color w:val="000000"/>
          <w:sz w:val="22"/>
          <w:szCs w:val="22"/>
          <w:rPrChange w:id="184" w:author="Raza, Syed S" w:date="2020-10-06T13:10:00Z">
            <w:rPr>
              <w:ins w:id="185" w:author="Raza, Syed S" w:date="2020-10-06T13:03:00Z"/>
            </w:rPr>
          </w:rPrChange>
        </w:rPr>
        <w:pPrChange w:id="186" w:author="Raza, Syed S" w:date="2020-10-06T13:10:00Z">
          <w:pPr>
            <w:pStyle w:val="ListParagraph"/>
            <w:numPr>
              <w:ilvl w:val="1"/>
              <w:numId w:val="13"/>
            </w:numPr>
            <w:autoSpaceDE w:val="0"/>
            <w:autoSpaceDN w:val="0"/>
            <w:adjustRightInd w:val="0"/>
            <w:ind w:left="1800" w:hanging="360"/>
          </w:pPr>
        </w:pPrChange>
      </w:pPr>
      <w:ins w:id="187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 xml:space="preserve">Syed will email Professor to ensure that we have a sufficient </w:t>
        </w:r>
        <w:proofErr w:type="gramStart"/>
        <w:r>
          <w:rPr>
            <w:rFonts w:ascii="Times" w:hAnsi="Times" w:cs="Times"/>
            <w:color w:val="000000"/>
            <w:sz w:val="22"/>
            <w:szCs w:val="22"/>
          </w:rPr>
          <w:t>amount</w:t>
        </w:r>
        <w:proofErr w:type="gramEnd"/>
        <w:r>
          <w:rPr>
            <w:rFonts w:ascii="Times" w:hAnsi="Times" w:cs="Times"/>
            <w:color w:val="000000"/>
            <w:sz w:val="22"/>
            <w:szCs w:val="22"/>
          </w:rPr>
          <w:t xml:space="preserve"> of features for our first scenario</w:t>
        </w:r>
      </w:ins>
    </w:p>
    <w:p w14:paraId="734CF841" w14:textId="77777777" w:rsidR="00E25588" w:rsidRDefault="00E25588" w:rsidP="00E2558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188" w:author="Raza, Syed S" w:date="2020-10-06T13:03:00Z"/>
          <w:rFonts w:ascii="Times" w:hAnsi="Times" w:cs="Times"/>
          <w:color w:val="000000"/>
          <w:sz w:val="22"/>
          <w:szCs w:val="22"/>
        </w:rPr>
      </w:pPr>
      <w:ins w:id="189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>Went over a little review of how the Android files work, with the relation between the layout files (front-end) and the actual code (backend)</w:t>
        </w:r>
      </w:ins>
    </w:p>
    <w:p w14:paraId="6ADCD451" w14:textId="02ED9A56" w:rsidR="00E25588" w:rsidRDefault="00E25588" w:rsidP="00E25588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190" w:author="Raza, Syed S" w:date="2020-10-06T13:03:00Z"/>
          <w:rFonts w:ascii="Times" w:hAnsi="Times" w:cs="Times"/>
          <w:color w:val="000000"/>
          <w:sz w:val="22"/>
          <w:szCs w:val="22"/>
        </w:rPr>
      </w:pPr>
      <w:ins w:id="191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>Claudio explained where the layout files are shown and how to pick and drop to make the</w:t>
        </w:r>
      </w:ins>
      <w:ins w:id="192" w:author="Raza, Syed S" w:date="2020-10-06T13:10:00Z">
        <w:r w:rsidR="00342EC4">
          <w:rPr>
            <w:rFonts w:ascii="Times" w:hAnsi="Times" w:cs="Times"/>
            <w:color w:val="000000"/>
            <w:sz w:val="22"/>
            <w:szCs w:val="22"/>
          </w:rPr>
          <w:t>m</w:t>
        </w:r>
      </w:ins>
      <w:ins w:id="193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 xml:space="preserve"> a bit nicer.</w:t>
        </w:r>
      </w:ins>
    </w:p>
    <w:p w14:paraId="34CA0743" w14:textId="77777777" w:rsidR="00E25588" w:rsidRDefault="00E25588" w:rsidP="00E25588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194" w:author="Raza, Syed S" w:date="2020-10-06T13:03:00Z"/>
          <w:rFonts w:ascii="Times" w:hAnsi="Times" w:cs="Times"/>
          <w:color w:val="000000"/>
          <w:sz w:val="22"/>
          <w:szCs w:val="22"/>
        </w:rPr>
      </w:pPr>
      <w:ins w:id="195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 xml:space="preserve">Went over the </w:t>
        </w:r>
        <w:proofErr w:type="spellStart"/>
        <w:r>
          <w:rPr>
            <w:rFonts w:ascii="Times" w:hAnsi="Times" w:cs="Times"/>
            <w:color w:val="000000"/>
            <w:sz w:val="22"/>
            <w:szCs w:val="22"/>
          </w:rPr>
          <w:t>listView</w:t>
        </w:r>
        <w:proofErr w:type="spellEnd"/>
        <w:r>
          <w:rPr>
            <w:rFonts w:ascii="Times" w:hAnsi="Times" w:cs="Times"/>
            <w:color w:val="000000"/>
            <w:sz w:val="22"/>
            <w:szCs w:val="22"/>
          </w:rPr>
          <w:t xml:space="preserve"> and how they work with the adapter</w:t>
        </w:r>
      </w:ins>
    </w:p>
    <w:p w14:paraId="4585551B" w14:textId="77777777" w:rsidR="00E25588" w:rsidRPr="00D14A5C" w:rsidRDefault="00E25588" w:rsidP="00E2558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196" w:author="Raza, Syed S" w:date="2020-10-06T13:03:00Z"/>
          <w:rFonts w:ascii="Times" w:hAnsi="Times" w:cs="Times"/>
          <w:color w:val="000000"/>
          <w:sz w:val="22"/>
          <w:szCs w:val="22"/>
        </w:rPr>
      </w:pPr>
      <w:ins w:id="197" w:author="Raza, Syed S" w:date="2020-10-06T13:03:00Z">
        <w:r>
          <w:rPr>
            <w:rFonts w:ascii="Times" w:hAnsi="Times" w:cs="Times"/>
            <w:color w:val="000000"/>
            <w:sz w:val="22"/>
            <w:szCs w:val="22"/>
          </w:rPr>
          <w:t>Talked about the connection between the layout and the Activity</w:t>
        </w:r>
      </w:ins>
    </w:p>
    <w:p w14:paraId="3DA336E8" w14:textId="77777777" w:rsidR="00E25588" w:rsidRPr="00D14A5C" w:rsidRDefault="00E25588" w:rsidP="00E25588">
      <w:pPr>
        <w:pStyle w:val="ListParagraph"/>
        <w:numPr>
          <w:ilvl w:val="0"/>
          <w:numId w:val="13"/>
        </w:numPr>
        <w:rPr>
          <w:ins w:id="198" w:author="Raza, Syed S" w:date="2020-10-06T13:09:00Z"/>
          <w:rFonts w:ascii="Times" w:hAnsi="Times" w:cs="Times"/>
          <w:color w:val="000000"/>
          <w:sz w:val="22"/>
          <w:szCs w:val="22"/>
        </w:rPr>
      </w:pPr>
      <w:ins w:id="199" w:author="Raza, Syed S" w:date="2020-10-06T13:09:00Z">
        <w:r>
          <w:rPr>
            <w:rFonts w:ascii="Times" w:hAnsi="Times" w:cs="Times"/>
            <w:color w:val="000000"/>
            <w:sz w:val="22"/>
            <w:szCs w:val="22"/>
          </w:rPr>
          <w:t xml:space="preserve">Discussing Scenario </w:t>
        </w:r>
      </w:ins>
    </w:p>
    <w:p w14:paraId="397E4A0F" w14:textId="77777777" w:rsidR="00E25588" w:rsidRPr="00D14A5C" w:rsidRDefault="00E25588" w:rsidP="00E25588">
      <w:pPr>
        <w:pStyle w:val="ListParagraph"/>
        <w:numPr>
          <w:ilvl w:val="0"/>
          <w:numId w:val="13"/>
        </w:numPr>
        <w:rPr>
          <w:ins w:id="200" w:author="Raza, Syed S" w:date="2020-10-06T13:09:00Z"/>
        </w:rPr>
      </w:pPr>
      <w:ins w:id="201" w:author="Raza, Syed S" w:date="2020-10-06T13:09:00Z">
        <w:r>
          <w:t>Went over things that we missed in the previous one</w:t>
        </w:r>
      </w:ins>
    </w:p>
    <w:p w14:paraId="3CEBEAE1" w14:textId="77777777" w:rsidR="00E25588" w:rsidRDefault="00E25588" w:rsidP="00E25588">
      <w:pPr>
        <w:pStyle w:val="ListParagraph"/>
        <w:numPr>
          <w:ilvl w:val="1"/>
          <w:numId w:val="13"/>
        </w:numPr>
        <w:rPr>
          <w:ins w:id="202" w:author="Raza, Syed S" w:date="2020-10-06T13:09:00Z"/>
        </w:rPr>
      </w:pPr>
      <w:ins w:id="203" w:author="Raza, Syed S" w:date="2020-10-06T13:09:00Z">
        <w:r>
          <w:t xml:space="preserve">One example of testable predictions if user picks. A date then switches </w:t>
        </w:r>
      </w:ins>
    </w:p>
    <w:p w14:paraId="419E93E1" w14:textId="77777777" w:rsidR="00E25588" w:rsidRDefault="00E25588" w:rsidP="00E25588">
      <w:pPr>
        <w:pStyle w:val="ListParagraph"/>
        <w:numPr>
          <w:ilvl w:val="0"/>
          <w:numId w:val="13"/>
        </w:numPr>
        <w:rPr>
          <w:ins w:id="204" w:author="Raza, Syed S" w:date="2020-10-06T13:09:00Z"/>
        </w:rPr>
      </w:pPr>
      <w:ins w:id="205" w:author="Raza, Syed S" w:date="2020-10-06T13:09:00Z">
        <w:r>
          <w:t>Things to add:</w:t>
        </w:r>
      </w:ins>
    </w:p>
    <w:p w14:paraId="7B9BE5EB" w14:textId="77777777" w:rsidR="00E25588" w:rsidRDefault="00E25588" w:rsidP="00E25588">
      <w:pPr>
        <w:pStyle w:val="ListParagraph"/>
        <w:numPr>
          <w:ilvl w:val="1"/>
          <w:numId w:val="13"/>
        </w:numPr>
        <w:rPr>
          <w:ins w:id="206" w:author="Raza, Syed S" w:date="2020-10-06T13:09:00Z"/>
        </w:rPr>
      </w:pPr>
      <w:ins w:id="207" w:author="Raza, Syed S" w:date="2020-10-06T13:09:00Z">
        <w:r>
          <w:t>Packing list type of thing based on the day of the year (based on the seasons)</w:t>
        </w:r>
      </w:ins>
    </w:p>
    <w:p w14:paraId="09BF450A" w14:textId="4908FBE2" w:rsidR="00E25588" w:rsidRPr="006D3167" w:rsidRDefault="00E25588" w:rsidP="00E25588">
      <w:pPr>
        <w:pStyle w:val="ListParagraph"/>
        <w:numPr>
          <w:ilvl w:val="1"/>
          <w:numId w:val="13"/>
        </w:numPr>
        <w:rPr>
          <w:ins w:id="208" w:author="Raza, Syed S" w:date="2020-10-06T12:41:00Z"/>
          <w:rPrChange w:id="209" w:author="Raza, Syed S" w:date="2020-10-06T12:41:00Z">
            <w:rPr>
              <w:ins w:id="210" w:author="Raza, Syed S" w:date="2020-10-06T12:41:00Z"/>
            </w:rPr>
          </w:rPrChange>
        </w:rPr>
        <w:pPrChange w:id="211" w:author="Raza, Syed S" w:date="2020-10-06T13:09:00Z">
          <w:pPr>
            <w:pStyle w:val="ListParagraph"/>
            <w:numPr>
              <w:ilvl w:val="1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1300" w:hanging="360"/>
          </w:pPr>
        </w:pPrChange>
      </w:pPr>
      <w:ins w:id="212" w:author="Raza, Syed S" w:date="2020-10-06T13:09:00Z">
        <w:r>
          <w:t xml:space="preserve">Based on the National Park, give general info about it, camping </w:t>
        </w:r>
      </w:ins>
    </w:p>
    <w:p w14:paraId="1341D02E" w14:textId="274FC529" w:rsidR="00EE6F9C" w:rsidRPr="00AE0D9C" w:rsidDel="006D3167" w:rsidRDefault="00EE6F9C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13" w:author="Jimenez, Claudio" w:date="2020-09-26T12:15:00Z"/>
          <w:del w:id="214" w:author="Raza, Syed S" w:date="2020-10-06T12:41:00Z"/>
          <w:rFonts w:ascii="Times" w:hAnsi="Times" w:cs="Arial"/>
          <w:color w:val="000000"/>
          <w:sz w:val="22"/>
          <w:szCs w:val="22"/>
          <w:rPrChange w:id="215" w:author="Jimenez, Claudio" w:date="2020-09-26T13:35:00Z">
            <w:rPr>
              <w:ins w:id="216" w:author="Jimenez, Claudio" w:date="2020-09-26T12:15:00Z"/>
              <w:del w:id="217" w:author="Raza, Syed S" w:date="2020-10-06T12:41:00Z"/>
              <w:rFonts w:ascii="Times" w:eastAsia="MS Mincho" w:hAnsi="Times" w:cs="MS Mincho"/>
              <w:color w:val="000000"/>
            </w:rPr>
          </w:rPrChange>
        </w:rPr>
      </w:pPr>
      <w:del w:id="218" w:author="Raza, Syed S" w:date="2020-10-06T12:41:00Z">
        <w:r w:rsidRPr="00AE0D9C" w:rsidDel="006D3167">
          <w:rPr>
            <w:rFonts w:ascii="Times" w:hAnsi="Times" w:cs="Arial"/>
            <w:color w:val="000000"/>
            <w:sz w:val="22"/>
            <w:szCs w:val="22"/>
            <w:rPrChange w:id="219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6D3167">
          <w:rPr>
            <w:rFonts w:ascii="MS Mincho" w:eastAsia="MS Mincho" w:hAnsi="MS Mincho" w:cs="MS Mincho"/>
            <w:color w:val="000000"/>
            <w:sz w:val="22"/>
            <w:szCs w:val="22"/>
            <w:rPrChange w:id="220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6D3167">
          <w:rPr>
            <w:rFonts w:ascii="Times" w:hAnsi="Times" w:cs="Arial"/>
            <w:color w:val="000000"/>
            <w:sz w:val="22"/>
            <w:szCs w:val="22"/>
            <w:rPrChange w:id="221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6D3167">
          <w:rPr>
            <w:rFonts w:ascii="MS Mincho" w:eastAsia="MS Mincho" w:hAnsi="MS Mincho" w:cs="MS Mincho"/>
            <w:color w:val="000000"/>
            <w:sz w:val="22"/>
            <w:szCs w:val="22"/>
            <w:rPrChange w:id="222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223" w:author="Jimenez, Claudio" w:date="2020-09-26T12:13:00Z">
        <w:del w:id="224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2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Claudio explained the desired format for Jira stories</w:delText>
          </w:r>
        </w:del>
      </w:ins>
      <w:ins w:id="226" w:author="Jimenez, Claudio" w:date="2020-09-26T12:16:00Z">
        <w:del w:id="227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2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,</w:delText>
          </w:r>
        </w:del>
      </w:ins>
      <w:ins w:id="229" w:author="Jimenez, Claudio" w:date="2020-09-26T12:17:00Z">
        <w:del w:id="230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31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</w:delText>
          </w:r>
        </w:del>
      </w:ins>
      <w:ins w:id="232" w:author="Jimenez, Claudio" w:date="2020-09-26T12:14:00Z">
        <w:del w:id="233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34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demo the android prototype app</w:delText>
          </w:r>
        </w:del>
      </w:ins>
      <w:ins w:id="235" w:author="Jimenez, Claudio" w:date="2020-09-26T12:16:00Z">
        <w:del w:id="236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37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and</w:delText>
          </w:r>
        </w:del>
      </w:ins>
      <w:ins w:id="238" w:author="Jimenez, Claudio" w:date="2020-09-26T12:17:00Z">
        <w:del w:id="239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40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talked about geo intends to work with Google maps.</w:delText>
          </w:r>
        </w:del>
      </w:ins>
      <w:ins w:id="241" w:author="Jimenez, Claudio" w:date="2020-09-26T12:18:00Z">
        <w:del w:id="242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43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He also completed the user info activity.</w:delText>
          </w:r>
        </w:del>
      </w:ins>
    </w:p>
    <w:p w14:paraId="56438A45" w14:textId="0C212BB2" w:rsidR="007F23B0" w:rsidRPr="00AE0D9C" w:rsidDel="006D3167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44" w:author="Jimenez, Claudio" w:date="2020-09-26T12:16:00Z"/>
          <w:del w:id="245" w:author="Raza, Syed S" w:date="2020-10-06T12:41:00Z"/>
          <w:rFonts w:ascii="Times" w:hAnsi="Times" w:cs="Arial"/>
          <w:color w:val="000000"/>
          <w:sz w:val="22"/>
          <w:szCs w:val="22"/>
          <w:rPrChange w:id="246" w:author="Jimenez, Claudio" w:date="2020-09-26T13:35:00Z">
            <w:rPr>
              <w:ins w:id="247" w:author="Jimenez, Claudio" w:date="2020-09-26T12:16:00Z"/>
              <w:del w:id="248" w:author="Raza, Syed S" w:date="2020-10-06T12:41:00Z"/>
              <w:rFonts w:ascii="Times" w:eastAsia="MS Mincho" w:hAnsi="Times" w:cs="MS Mincho"/>
              <w:color w:val="000000"/>
            </w:rPr>
          </w:rPrChange>
        </w:rPr>
      </w:pPr>
      <w:ins w:id="249" w:author="Jimenez, Claudio" w:date="2020-09-26T12:15:00Z">
        <w:del w:id="250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51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Umer talked about the </w:delText>
          </w:r>
        </w:del>
      </w:ins>
      <w:ins w:id="252" w:author="Jimenez, Claudio" w:date="2020-09-26T12:16:00Z">
        <w:del w:id="253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54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Google maps API and how to use it on our app.</w:delText>
          </w:r>
        </w:del>
      </w:ins>
    </w:p>
    <w:p w14:paraId="075B93C8" w14:textId="48EF9FA8" w:rsidR="007F23B0" w:rsidRPr="00AE0D9C" w:rsidDel="006D3167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55" w:author="Jimenez, Claudio" w:date="2020-09-26T12:18:00Z"/>
          <w:del w:id="256" w:author="Raza, Syed S" w:date="2020-10-06T12:41:00Z"/>
          <w:rFonts w:ascii="Times" w:hAnsi="Times" w:cs="Arial"/>
          <w:color w:val="000000"/>
          <w:sz w:val="22"/>
          <w:szCs w:val="22"/>
          <w:rPrChange w:id="257" w:author="Jimenez, Claudio" w:date="2020-09-26T13:35:00Z">
            <w:rPr>
              <w:ins w:id="258" w:author="Jimenez, Claudio" w:date="2020-09-26T12:18:00Z"/>
              <w:del w:id="259" w:author="Raza, Syed S" w:date="2020-10-06T12:41:00Z"/>
              <w:rFonts w:ascii="Times" w:eastAsia="MS Mincho" w:hAnsi="Times" w:cs="MS Mincho"/>
              <w:color w:val="000000"/>
            </w:rPr>
          </w:rPrChange>
        </w:rPr>
      </w:pPr>
      <w:ins w:id="260" w:author="Jimenez, Claudio" w:date="2020-09-26T12:16:00Z">
        <w:del w:id="261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62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Sayed </w:delText>
          </w:r>
        </w:del>
      </w:ins>
      <w:ins w:id="263" w:author="Jimenez, Claudio" w:date="2020-09-26T13:13:00Z">
        <w:del w:id="264" w:author="Raza, Syed S" w:date="2020-10-06T12:41:00Z">
          <w:r w:rsidR="00A81C9D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6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showed</w:delText>
          </w:r>
        </w:del>
      </w:ins>
      <w:ins w:id="266" w:author="Jimenez, Claudio" w:date="2020-09-26T12:16:00Z">
        <w:del w:id="267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6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the app splash screen and login sc</w:delText>
          </w:r>
        </w:del>
      </w:ins>
      <w:ins w:id="269" w:author="Jimenez, Claudio" w:date="2020-09-26T12:18:00Z">
        <w:del w:id="270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71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r</w:delText>
          </w:r>
        </w:del>
      </w:ins>
      <w:ins w:id="272" w:author="Jimenez, Claudio" w:date="2020-09-26T12:16:00Z">
        <w:del w:id="273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74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een</w:delText>
          </w:r>
        </w:del>
      </w:ins>
      <w:ins w:id="275" w:author="Jimenez, Claudio" w:date="2020-09-26T12:18:00Z">
        <w:del w:id="276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77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.</w:delText>
          </w:r>
        </w:del>
      </w:ins>
    </w:p>
    <w:p w14:paraId="23578C71" w14:textId="7286BBCB" w:rsidR="007F23B0" w:rsidRPr="00AE0D9C" w:rsidDel="006D3167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78" w:author="Jimenez, Claudio" w:date="2020-09-26T12:19:00Z"/>
          <w:del w:id="279" w:author="Raza, Syed S" w:date="2020-10-06T12:41:00Z"/>
          <w:rFonts w:ascii="Times" w:hAnsi="Times" w:cs="Arial"/>
          <w:color w:val="000000"/>
          <w:sz w:val="22"/>
          <w:szCs w:val="22"/>
          <w:rPrChange w:id="280" w:author="Jimenez, Claudio" w:date="2020-09-26T13:35:00Z">
            <w:rPr>
              <w:ins w:id="281" w:author="Jimenez, Claudio" w:date="2020-09-26T12:19:00Z"/>
              <w:del w:id="282" w:author="Raza, Syed S" w:date="2020-10-06T12:41:00Z"/>
              <w:rFonts w:ascii="Times" w:eastAsia="MS Mincho" w:hAnsi="Times" w:cs="MS Mincho"/>
              <w:color w:val="000000"/>
            </w:rPr>
          </w:rPrChange>
        </w:rPr>
      </w:pPr>
      <w:ins w:id="283" w:author="Jimenez, Claudio" w:date="2020-09-26T12:18:00Z">
        <w:del w:id="284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8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Hasan </w:delText>
          </w:r>
        </w:del>
      </w:ins>
      <w:ins w:id="286" w:author="Jimenez, Claudio" w:date="2020-09-26T12:19:00Z">
        <w:del w:id="287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8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would write up and enter new stories in Jira</w:delText>
          </w:r>
        </w:del>
      </w:ins>
    </w:p>
    <w:p w14:paraId="4FD21D28" w14:textId="5480104C" w:rsidR="007F23B0" w:rsidRPr="00AE0D9C" w:rsidDel="006D3167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289" w:author="Jimenez, Claudio" w:date="2020-09-26T13:18:00Z"/>
          <w:del w:id="290" w:author="Raza, Syed S" w:date="2020-10-06T12:41:00Z"/>
          <w:rFonts w:ascii="Times" w:hAnsi="Times" w:cs="Arial"/>
          <w:color w:val="000000"/>
          <w:sz w:val="22"/>
          <w:szCs w:val="22"/>
          <w:rPrChange w:id="291" w:author="Jimenez, Claudio" w:date="2020-09-26T13:35:00Z">
            <w:rPr>
              <w:ins w:id="292" w:author="Jimenez, Claudio" w:date="2020-09-26T13:18:00Z"/>
              <w:del w:id="293" w:author="Raza, Syed S" w:date="2020-10-06T12:41:00Z"/>
              <w:rFonts w:ascii="Times" w:eastAsia="MS Mincho" w:hAnsi="Times" w:cs="MS Mincho"/>
              <w:color w:val="000000"/>
            </w:rPr>
          </w:rPrChange>
        </w:rPr>
      </w:pPr>
      <w:ins w:id="294" w:author="Jimenez, Claudio" w:date="2020-09-26T12:19:00Z">
        <w:del w:id="295" w:author="Raza, Syed S" w:date="2020-10-06T12:41:00Z">
          <w:r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96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As a group we discuss what our goals will be for the first release and plan the next sprint.</w:delText>
          </w:r>
        </w:del>
      </w:ins>
    </w:p>
    <w:p w14:paraId="48D1BE96" w14:textId="77777777" w:rsidR="008479E1" w:rsidRPr="00AE0D9C" w:rsidRDefault="008479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97" w:author="Jimenez, Claudio" w:date="2020-09-26T13:35:00Z">
            <w:rPr/>
          </w:rPrChange>
        </w:rPr>
        <w:pPrChange w:id="298" w:author="Jimenez, Claudio" w:date="2020-09-26T13:1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5EDC366C" w14:textId="78B3DB53" w:rsidR="00EE6F9C" w:rsidRDefault="008479E1" w:rsidP="007F23B0">
      <w:pPr>
        <w:autoSpaceDE w:val="0"/>
        <w:autoSpaceDN w:val="0"/>
        <w:adjustRightInd w:val="0"/>
        <w:rPr>
          <w:ins w:id="299" w:author="Raza, Syed S" w:date="2020-10-06T13:10:00Z"/>
          <w:rFonts w:ascii="Times" w:hAnsi="Times" w:cs="Arial"/>
          <w:color w:val="000000"/>
          <w:sz w:val="22"/>
          <w:szCs w:val="22"/>
        </w:rPr>
      </w:pPr>
      <w:ins w:id="300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30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302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30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30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...............................................................................[</w:t>
      </w:r>
      <w:ins w:id="305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30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307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30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30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6F1F145" w14:textId="68EFD605" w:rsidR="00E25588" w:rsidRDefault="00342EC4" w:rsidP="00E2558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310" w:author="Raza, Syed S" w:date="2020-10-06T14:09:00Z"/>
          <w:rFonts w:ascii="Times" w:hAnsi="Times" w:cs="Arial"/>
          <w:color w:val="000000"/>
          <w:sz w:val="22"/>
          <w:szCs w:val="22"/>
        </w:rPr>
      </w:pPr>
      <w:ins w:id="311" w:author="Raza, Syed S" w:date="2020-10-06T13:10:00Z">
        <w:r>
          <w:rPr>
            <w:rFonts w:ascii="Times" w:hAnsi="Times" w:cs="Arial"/>
            <w:color w:val="000000"/>
            <w:sz w:val="22"/>
            <w:szCs w:val="22"/>
          </w:rPr>
          <w:t>Discu</w:t>
        </w:r>
      </w:ins>
      <w:ins w:id="312" w:author="Raza, Syed S" w:date="2020-10-06T13:12:00Z">
        <w:r>
          <w:rPr>
            <w:rFonts w:ascii="Times" w:hAnsi="Times" w:cs="Arial"/>
            <w:color w:val="000000"/>
            <w:sz w:val="22"/>
            <w:szCs w:val="22"/>
          </w:rPr>
          <w:t xml:space="preserve">ss how </w:t>
        </w:r>
      </w:ins>
      <w:ins w:id="313" w:author="Raza, Syed S" w:date="2020-10-06T13:13:00Z">
        <w:r>
          <w:rPr>
            <w:rFonts w:ascii="Times" w:hAnsi="Times" w:cs="Arial"/>
            <w:color w:val="000000"/>
            <w:sz w:val="22"/>
            <w:szCs w:val="22"/>
          </w:rPr>
          <w:t>to separate the work for the Requirements section</w:t>
        </w:r>
      </w:ins>
    </w:p>
    <w:p w14:paraId="53F277F3" w14:textId="69110563" w:rsidR="00982C03" w:rsidRDefault="00982C03" w:rsidP="00982C03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ins w:id="314" w:author="Raza, Syed S" w:date="2020-10-06T13:13:00Z"/>
          <w:rFonts w:ascii="Times" w:hAnsi="Times" w:cs="Arial"/>
          <w:color w:val="000000"/>
          <w:sz w:val="22"/>
          <w:szCs w:val="22"/>
        </w:rPr>
        <w:pPrChange w:id="315" w:author="Raza, Syed S" w:date="2020-10-06T14:09:00Z">
          <w:pPr>
            <w:pStyle w:val="ListParagraph"/>
            <w:numPr>
              <w:numId w:val="13"/>
            </w:numPr>
            <w:autoSpaceDE w:val="0"/>
            <w:autoSpaceDN w:val="0"/>
            <w:adjustRightInd w:val="0"/>
            <w:ind w:left="1080" w:hanging="360"/>
          </w:pPr>
        </w:pPrChange>
      </w:pPr>
      <w:ins w:id="316" w:author="Raza, Syed S" w:date="2020-10-06T14:09:00Z">
        <w:r>
          <w:rPr>
            <w:rFonts w:ascii="Times" w:hAnsi="Times" w:cs="Arial"/>
            <w:color w:val="000000"/>
            <w:sz w:val="22"/>
            <w:szCs w:val="22"/>
          </w:rPr>
          <w:t>Very long so need to start now</w:t>
        </w:r>
      </w:ins>
    </w:p>
    <w:p w14:paraId="236DB150" w14:textId="38D5461F" w:rsidR="00342EC4" w:rsidRPr="00E25588" w:rsidRDefault="00342EC4" w:rsidP="00E2558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ins w:id="317" w:author="Jimenez, Claudio" w:date="2020-09-26T13:18:00Z"/>
          <w:rFonts w:ascii="Times" w:hAnsi="Times" w:cs="Arial"/>
          <w:color w:val="000000"/>
          <w:sz w:val="22"/>
          <w:szCs w:val="22"/>
          <w:rPrChange w:id="318" w:author="Raza, Syed S" w:date="2020-10-06T13:10:00Z">
            <w:rPr>
              <w:ins w:id="319" w:author="Jimenez, Claudio" w:date="2020-09-26T13:18:00Z"/>
              <w:rFonts w:ascii="Times" w:hAnsi="Times" w:cs="Arial"/>
              <w:color w:val="000000"/>
            </w:rPr>
          </w:rPrChange>
        </w:rPr>
        <w:pPrChange w:id="320" w:author="Raza, Syed S" w:date="2020-10-06T13:10:00Z">
          <w:pPr>
            <w:autoSpaceDE w:val="0"/>
            <w:autoSpaceDN w:val="0"/>
            <w:adjustRightInd w:val="0"/>
          </w:pPr>
        </w:pPrChange>
      </w:pPr>
      <w:ins w:id="321" w:author="Raza, Syed S" w:date="2020-10-06T13:13:00Z">
        <w:r>
          <w:rPr>
            <w:rFonts w:ascii="Times" w:hAnsi="Times" w:cs="Arial"/>
            <w:color w:val="000000"/>
            <w:sz w:val="22"/>
            <w:szCs w:val="22"/>
          </w:rPr>
          <w:t xml:space="preserve">Will talk about it </w:t>
        </w:r>
      </w:ins>
      <w:proofErr w:type="spellStart"/>
      <w:ins w:id="322" w:author="Raza, Syed S" w:date="2020-10-06T14:09:00Z">
        <w:r w:rsidR="00982C03">
          <w:rPr>
            <w:rFonts w:ascii="Times" w:hAnsi="Times" w:cs="Arial"/>
            <w:color w:val="000000"/>
            <w:sz w:val="22"/>
            <w:szCs w:val="22"/>
          </w:rPr>
          <w:t>on</w:t>
        </w:r>
      </w:ins>
      <w:ins w:id="323" w:author="Raza, Syed S" w:date="2020-10-06T13:13:00Z">
        <w:r>
          <w:rPr>
            <w:rFonts w:ascii="Times" w:hAnsi="Times" w:cs="Arial"/>
            <w:color w:val="000000"/>
            <w:sz w:val="22"/>
            <w:szCs w:val="22"/>
          </w:rPr>
          <w:t>n</w:t>
        </w:r>
        <w:proofErr w:type="spellEnd"/>
        <w:r>
          <w:rPr>
            <w:rFonts w:ascii="Times" w:hAnsi="Times" w:cs="Arial"/>
            <w:color w:val="000000"/>
            <w:sz w:val="22"/>
            <w:szCs w:val="22"/>
          </w:rPr>
          <w:t xml:space="preserve"> Thursday</w:t>
        </w:r>
      </w:ins>
    </w:p>
    <w:p w14:paraId="7A91CAD8" w14:textId="07CA230F" w:rsidR="008479E1" w:rsidDel="00E25588" w:rsidRDefault="008479E1" w:rsidP="00E25588">
      <w:pPr>
        <w:pStyle w:val="ListParagraph"/>
        <w:numPr>
          <w:ilvl w:val="0"/>
          <w:numId w:val="13"/>
        </w:numPr>
        <w:rPr>
          <w:del w:id="324" w:author="Raza, Syed S" w:date="2020-10-06T12:48:00Z"/>
          <w:rFonts w:ascii="Times" w:hAnsi="Times" w:cs="Times"/>
          <w:color w:val="000000"/>
          <w:sz w:val="22"/>
          <w:szCs w:val="22"/>
        </w:rPr>
      </w:pPr>
      <w:ins w:id="325" w:author="Jimenez, Claudio" w:date="2020-09-26T13:18:00Z">
        <w:del w:id="326" w:author="Raza, Syed S" w:date="2020-10-06T12:48:00Z">
          <w:r w:rsidRPr="00E25588" w:rsidDel="006D3167">
            <w:rPr>
              <w:rFonts w:ascii="Times" w:hAnsi="Times" w:cs="Times"/>
              <w:color w:val="000000"/>
              <w:sz w:val="22"/>
              <w:szCs w:val="22"/>
              <w:rPrChange w:id="327" w:author="Raza, Syed S" w:date="2020-10-06T13:04:00Z">
                <w:rPr>
                  <w:rFonts w:ascii="Times" w:hAnsi="Times" w:cs="Times"/>
                  <w:color w:val="000000"/>
                </w:rPr>
              </w:rPrChange>
            </w:rPr>
            <w:delText>We distributed the proje</w:delText>
          </w:r>
        </w:del>
      </w:ins>
      <w:ins w:id="328" w:author="Jimenez, Claudio" w:date="2020-09-26T13:19:00Z">
        <w:del w:id="329" w:author="Raza, Syed S" w:date="2020-10-06T12:48:00Z">
          <w:r w:rsidRPr="00E25588" w:rsidDel="006D3167">
            <w:rPr>
              <w:rFonts w:ascii="Times" w:hAnsi="Times" w:cs="Times"/>
              <w:color w:val="000000"/>
              <w:sz w:val="22"/>
              <w:szCs w:val="22"/>
              <w:rPrChange w:id="330" w:author="Raza, Syed S" w:date="2020-10-06T13:04:00Z">
                <w:rPr>
                  <w:rFonts w:ascii="Times" w:hAnsi="Times" w:cs="Times"/>
                  <w:color w:val="000000"/>
                </w:rPr>
              </w:rPrChange>
            </w:rPr>
            <w:delText>ct description sections among ourselves. We each will work on 2 sections</w:delText>
          </w:r>
        </w:del>
      </w:ins>
      <w:ins w:id="331" w:author="Jimenez, Claudio" w:date="2020-09-26T13:20:00Z">
        <w:del w:id="332" w:author="Raza, Syed S" w:date="2020-10-06T12:48:00Z">
          <w:r w:rsidRPr="00E25588" w:rsidDel="006D3167">
            <w:rPr>
              <w:rFonts w:ascii="Times" w:hAnsi="Times" w:cs="Times"/>
              <w:color w:val="000000"/>
              <w:sz w:val="22"/>
              <w:szCs w:val="22"/>
              <w:rPrChange w:id="333" w:author="Raza, Syed S" w:date="2020-10-06T13:04:00Z">
                <w:rPr>
                  <w:rFonts w:ascii="Times" w:hAnsi="Times" w:cs="Times"/>
                  <w:color w:val="000000"/>
                </w:rPr>
              </w:rPrChange>
            </w:rPr>
            <w:delText xml:space="preserve"> and will prepare t</w:delText>
          </w:r>
        </w:del>
      </w:ins>
      <w:ins w:id="334" w:author="Jimenez, Claudio" w:date="2020-09-26T13:21:00Z">
        <w:del w:id="335" w:author="Raza, Syed S" w:date="2020-10-06T12:48:00Z">
          <w:r w:rsidRPr="00E25588" w:rsidDel="006D3167">
            <w:rPr>
              <w:rFonts w:ascii="Times" w:hAnsi="Times" w:cs="Times"/>
              <w:color w:val="000000"/>
              <w:sz w:val="22"/>
              <w:szCs w:val="22"/>
              <w:rPrChange w:id="336" w:author="Raza, Syed S" w:date="2020-10-06T13:04:00Z">
                <w:rPr>
                  <w:rFonts w:ascii="Times" w:hAnsi="Times" w:cs="Times"/>
                  <w:color w:val="000000"/>
                </w:rPr>
              </w:rPrChange>
            </w:rPr>
            <w:delText>he corresponding slides for the presentation.</w:delText>
          </w:r>
        </w:del>
      </w:ins>
      <w:ins w:id="337" w:author="Jimenez, Claudio" w:date="2020-09-26T13:19:00Z">
        <w:del w:id="338" w:author="Raza, Syed S" w:date="2020-10-06T12:48:00Z">
          <w:r w:rsidRPr="00E25588" w:rsidDel="006D3167">
            <w:rPr>
              <w:rFonts w:ascii="Times" w:hAnsi="Times" w:cs="Times"/>
              <w:color w:val="000000"/>
              <w:sz w:val="22"/>
              <w:szCs w:val="22"/>
              <w:rPrChange w:id="339" w:author="Raza, Syed S" w:date="2020-10-06T13:04:00Z">
                <w:rPr>
                  <w:rFonts w:ascii="Times" w:hAnsi="Times" w:cs="Times"/>
                  <w:color w:val="000000"/>
                </w:rPr>
              </w:rPrChange>
            </w:rPr>
            <w:delText xml:space="preserve"> </w:delText>
          </w:r>
        </w:del>
      </w:ins>
    </w:p>
    <w:p w14:paraId="7D8675E5" w14:textId="1E72ED93" w:rsidR="00F06757" w:rsidDel="00E25588" w:rsidRDefault="008479E1" w:rsidP="00E25588">
      <w:pPr>
        <w:pStyle w:val="ListParagraph"/>
        <w:numPr>
          <w:ilvl w:val="0"/>
          <w:numId w:val="13"/>
        </w:numPr>
        <w:rPr>
          <w:del w:id="340" w:author="Raza, Syed S" w:date="2020-10-06T13:03:00Z"/>
        </w:rPr>
      </w:pPr>
      <w:ins w:id="341" w:author="Jimenez, Claudio" w:date="2020-09-26T13:19:00Z">
        <w:del w:id="342" w:author="Raza, Syed S" w:date="2020-10-06T12:48:00Z">
          <w:r w:rsidRPr="00AE0D9C" w:rsidDel="006D3167">
            <w:rPr>
              <w:rPrChange w:id="343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talked about the power point presentation and </w:delText>
          </w:r>
        </w:del>
      </w:ins>
      <w:ins w:id="344" w:author="Jimenez, Claudio" w:date="2020-09-26T13:20:00Z">
        <w:del w:id="345" w:author="Raza, Syed S" w:date="2020-10-06T12:48:00Z">
          <w:r w:rsidRPr="00AE0D9C" w:rsidDel="006D3167">
            <w:rPr>
              <w:rPrChange w:id="346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Sayed created a google slide show.</w:delText>
          </w:r>
        </w:del>
      </w:ins>
    </w:p>
    <w:p w14:paraId="6696E3B2" w14:textId="3C8461A8" w:rsidR="00E25588" w:rsidRPr="00AE0D9C" w:rsidDel="00E25588" w:rsidRDefault="00E25588" w:rsidP="00E25588">
      <w:pPr>
        <w:pStyle w:val="ListParagraph"/>
        <w:numPr>
          <w:ilvl w:val="1"/>
          <w:numId w:val="13"/>
        </w:numPr>
        <w:rPr>
          <w:del w:id="347" w:author="Raza, Syed S" w:date="2020-10-06T13:09:00Z"/>
          <w:rPrChange w:id="348" w:author="Jimenez, Claudio" w:date="2020-09-26T13:35:00Z">
            <w:rPr>
              <w:del w:id="349" w:author="Raza, Syed S" w:date="2020-10-06T13:09:00Z"/>
            </w:rPr>
          </w:rPrChange>
        </w:rPr>
        <w:pPrChange w:id="350" w:author="Raza, Syed S" w:date="2020-10-06T13:05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351" w:author="Jimenez, Claudio" w:date="2020-09-26T13:18:00Z"/>
          <w:rFonts w:ascii="Times" w:hAnsi="Times" w:cs="Times"/>
          <w:color w:val="000000"/>
          <w:sz w:val="22"/>
          <w:szCs w:val="22"/>
          <w:rPrChange w:id="352" w:author="Jimenez, Claudio" w:date="2020-09-26T13:35:00Z">
            <w:rPr>
              <w:del w:id="353" w:author="Jimenez, Claudio" w:date="2020-09-26T13:18:00Z"/>
              <w:rFonts w:ascii="Times" w:hAnsi="Times" w:cs="Times"/>
              <w:color w:val="000000"/>
            </w:rPr>
          </w:rPrChange>
        </w:rPr>
        <w:pPrChange w:id="354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355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57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3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359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360" w:author="Jimenez, Claudio" w:date="2020-09-26T13:35:00Z">
            <w:rPr>
              <w:del w:id="361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36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363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6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6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36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67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08AC0399" w:rsidR="00EE6F9C" w:rsidRPr="00AE0D9C" w:rsidDel="00F06757" w:rsidRDefault="00EE6F9C">
      <w:pPr>
        <w:autoSpaceDE w:val="0"/>
        <w:autoSpaceDN w:val="0"/>
        <w:adjustRightInd w:val="0"/>
        <w:rPr>
          <w:del w:id="368" w:author="Raza, Syed S" w:date="2020-10-06T12:57:00Z"/>
          <w:rFonts w:ascii="Times" w:hAnsi="Times" w:cs="Times"/>
          <w:color w:val="000000"/>
          <w:sz w:val="22"/>
          <w:szCs w:val="22"/>
          <w:rPrChange w:id="369" w:author="Jimenez, Claudio" w:date="2020-09-26T13:35:00Z">
            <w:rPr>
              <w:del w:id="370" w:author="Raza, Syed S" w:date="2020-10-06T12:57:00Z"/>
              <w:rFonts w:ascii="Times" w:hAnsi="Times" w:cs="Times"/>
              <w:color w:val="000000"/>
            </w:rPr>
          </w:rPrChange>
        </w:rPr>
        <w:pPrChange w:id="37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372" w:author="Raza, Syed S" w:date="2020-10-06T12:57:00Z">
        <w:r w:rsidRPr="00AE0D9C" w:rsidDel="00F06757">
          <w:rPr>
            <w:rFonts w:ascii="Times" w:hAnsi="Times" w:cs="Arial"/>
            <w:b/>
            <w:bCs/>
            <w:color w:val="000000"/>
            <w:sz w:val="22"/>
            <w:szCs w:val="22"/>
            <w:rPrChange w:id="37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Set</w:delText>
        </w:r>
      </w:del>
      <w:ins w:id="374" w:author="Jimenez, Claudio" w:date="2020-09-26T12:05:00Z">
        <w:del w:id="375" w:author="Raza, Syed S" w:date="2020-10-06T12:57:00Z">
          <w:r w:rsidR="006A0245" w:rsidRPr="00AE0D9C" w:rsidDel="00F06757">
            <w:rPr>
              <w:rFonts w:ascii="Times" w:hAnsi="Times" w:cs="Arial"/>
              <w:b/>
              <w:bCs/>
              <w:color w:val="000000"/>
              <w:sz w:val="22"/>
              <w:szCs w:val="22"/>
              <w:rPrChange w:id="376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 xml:space="preserve"> </w:delText>
          </w:r>
        </w:del>
      </w:ins>
      <w:del w:id="377" w:author="Raza, Syed S" w:date="2020-10-06T12:57:00Z">
        <w:r w:rsidRPr="00AE0D9C" w:rsidDel="00F06757">
          <w:rPr>
            <w:rFonts w:ascii="Times" w:hAnsi="Times" w:cs="Arial"/>
            <w:b/>
            <w:bCs/>
            <w:color w:val="000000"/>
            <w:sz w:val="22"/>
            <w:szCs w:val="22"/>
            <w:rPrChange w:id="37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dateofnextmeeting</w:delText>
        </w:r>
      </w:del>
      <w:ins w:id="379" w:author="Jimenez, Claudio" w:date="2020-09-26T12:06:00Z">
        <w:del w:id="380" w:author="Raza, Syed S" w:date="2020-10-06T12:57:00Z">
          <w:r w:rsidR="006A0245" w:rsidRPr="00AE0D9C" w:rsidDel="00F06757">
            <w:rPr>
              <w:rFonts w:ascii="Times" w:hAnsi="Times" w:cs="Arial"/>
              <w:b/>
              <w:bCs/>
              <w:color w:val="000000"/>
              <w:sz w:val="22"/>
              <w:szCs w:val="22"/>
              <w:rPrChange w:id="381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>date for next meetings</w:delText>
          </w:r>
        </w:del>
      </w:ins>
      <w:del w:id="382" w:author="Raza, Syed S" w:date="2020-10-06T12:57:00Z">
        <w:r w:rsidRPr="00AE0D9C" w:rsidDel="00F06757">
          <w:rPr>
            <w:rFonts w:ascii="Times" w:hAnsi="Times" w:cs="Arial"/>
            <w:color w:val="000000"/>
            <w:sz w:val="22"/>
            <w:szCs w:val="22"/>
            <w:rPrChange w:id="38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..........................................................................[2min] </w:delText>
        </w:r>
      </w:del>
    </w:p>
    <w:p w14:paraId="37D95881" w14:textId="2D7B0F6D" w:rsidR="006A0245" w:rsidRPr="00AE0D9C" w:rsidDel="00F06757" w:rsidRDefault="00EE6F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384" w:author="Jimenez, Claudio" w:date="2020-09-26T12:07:00Z"/>
          <w:del w:id="385" w:author="Raza, Syed S" w:date="2020-10-06T12:57:00Z"/>
          <w:rFonts w:ascii="Times" w:hAnsi="Times" w:cs="Arial"/>
          <w:color w:val="000000"/>
          <w:sz w:val="22"/>
          <w:szCs w:val="22"/>
          <w:rPrChange w:id="386" w:author="Jimenez, Claudio" w:date="2020-09-26T13:35:00Z">
            <w:rPr>
              <w:ins w:id="387" w:author="Jimenez, Claudio" w:date="2020-09-26T12:07:00Z"/>
              <w:del w:id="388" w:author="Raza, Syed S" w:date="2020-10-06T12:57:00Z"/>
            </w:rPr>
          </w:rPrChange>
        </w:rPr>
        <w:pPrChange w:id="389" w:author="Jimenez, Claudio" w:date="2020-09-26T13:21:00Z">
          <w:pPr>
            <w:autoSpaceDE w:val="0"/>
            <w:autoSpaceDN w:val="0"/>
            <w:adjustRightInd w:val="0"/>
          </w:pPr>
        </w:pPrChange>
      </w:pPr>
      <w:del w:id="390" w:author="Raza, Syed S" w:date="2020-10-06T12:57:00Z">
        <w:r w:rsidRPr="00AE0D9C" w:rsidDel="00F06757">
          <w:rPr>
            <w:rFonts w:ascii="Times" w:hAnsi="Times" w:cs="Arial"/>
            <w:color w:val="000000"/>
            <w:sz w:val="22"/>
            <w:szCs w:val="22"/>
            <w:rPrChange w:id="391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392" w:author="Jimenez, Claudio" w:date="2020-09-26T12:06:00Z">
        <w:del w:id="393" w:author="Raza, Syed S" w:date="2020-10-06T12:57:00Z">
          <w:r w:rsidR="006A0245" w:rsidRPr="00AE0D9C" w:rsidDel="00F06757">
            <w:rPr>
              <w:rFonts w:ascii="Times" w:hAnsi="Times" w:cs="Arial"/>
              <w:color w:val="000000"/>
              <w:sz w:val="22"/>
              <w:szCs w:val="22"/>
              <w:rPrChange w:id="394" w:author="Jimenez, Claudio" w:date="2020-09-26T13:35:00Z">
                <w:rPr/>
              </w:rPrChange>
            </w:rPr>
            <w:delText>We talked about having 2 meetings consistently on Tuesdays and Thursdays of every week @12:30p</w:delText>
          </w:r>
        </w:del>
      </w:ins>
      <w:ins w:id="395" w:author="Jimenez, Claudio" w:date="2020-09-26T12:07:00Z">
        <w:del w:id="396" w:author="Raza, Syed S" w:date="2020-10-06T12:57:00Z">
          <w:r w:rsidR="006A0245" w:rsidRPr="00AE0D9C" w:rsidDel="00F06757">
            <w:rPr>
              <w:rFonts w:ascii="Times" w:hAnsi="Times" w:cs="Arial"/>
              <w:color w:val="000000"/>
              <w:sz w:val="22"/>
              <w:szCs w:val="22"/>
              <w:rPrChange w:id="397" w:author="Jimenez, Claudio" w:date="2020-09-26T13:35:00Z">
                <w:rPr/>
              </w:rPrChange>
            </w:rPr>
            <w:delText>. We also set meeting rules,</w:delText>
          </w:r>
        </w:del>
      </w:ins>
    </w:p>
    <w:p w14:paraId="020AB846" w14:textId="2A36A87B" w:rsidR="006A0245" w:rsidRPr="00AE0D9C" w:rsidDel="00F06757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98" w:author="Jimenez, Claudio" w:date="2020-09-26T12:09:00Z"/>
          <w:del w:id="399" w:author="Raza, Syed S" w:date="2020-10-06T12:57:00Z"/>
          <w:rFonts w:ascii="Times" w:hAnsi="Times" w:cs="Arial"/>
          <w:color w:val="000000"/>
          <w:sz w:val="22"/>
          <w:szCs w:val="22"/>
          <w:rPrChange w:id="400" w:author="Jimenez, Claudio" w:date="2020-09-26T13:35:00Z">
            <w:rPr>
              <w:ins w:id="401" w:author="Jimenez, Claudio" w:date="2020-09-26T12:09:00Z"/>
              <w:del w:id="402" w:author="Raza, Syed S" w:date="2020-10-06T12:57:00Z"/>
              <w:rFonts w:ascii="Times" w:hAnsi="Times" w:cs="Arial"/>
              <w:color w:val="000000"/>
            </w:rPr>
          </w:rPrChange>
        </w:rPr>
      </w:pPr>
      <w:ins w:id="403" w:author="Jimenez, Claudio" w:date="2020-09-26T12:07:00Z">
        <w:del w:id="404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0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We will </w:delText>
          </w:r>
        </w:del>
      </w:ins>
      <w:ins w:id="406" w:author="Jimenez, Claudio" w:date="2020-09-26T12:08:00Z">
        <w:del w:id="407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0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meet at the agreed times. Changes to meeting</w:delText>
          </w:r>
        </w:del>
      </w:ins>
      <w:ins w:id="409" w:author="Jimenez, Claudio" w:date="2020-09-26T12:11:00Z">
        <w:del w:id="410" w:author="Raza, Syed S" w:date="2020-10-06T12:57:00Z">
          <w:r w:rsidR="007F23B0" w:rsidRPr="00AE0D9C" w:rsidDel="00F06757">
            <w:rPr>
              <w:rFonts w:ascii="Times" w:hAnsi="Times" w:cs="Arial"/>
              <w:color w:val="000000"/>
              <w:sz w:val="22"/>
              <w:szCs w:val="22"/>
              <w:rPrChange w:id="41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s</w:delText>
          </w:r>
        </w:del>
      </w:ins>
      <w:ins w:id="412" w:author="Jimenez, Claudio" w:date="2020-09-26T12:08:00Z">
        <w:del w:id="413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1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can only be made 48</w:delText>
          </w:r>
        </w:del>
      </w:ins>
      <w:ins w:id="415" w:author="Jimenez, Claudio" w:date="2020-09-26T12:09:00Z">
        <w:del w:id="416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1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hours before the schedule meeting unless there is an emergency.</w:delText>
          </w:r>
        </w:del>
      </w:ins>
    </w:p>
    <w:p w14:paraId="33BF46B5" w14:textId="10D64BE0" w:rsidR="006A0245" w:rsidRPr="00AE0D9C" w:rsidDel="00F06757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418" w:author="Jimenez, Claudio" w:date="2020-09-26T12:07:00Z"/>
          <w:del w:id="419" w:author="Raza, Syed S" w:date="2020-10-06T12:57:00Z"/>
          <w:rFonts w:ascii="Times" w:hAnsi="Times" w:cs="Arial"/>
          <w:color w:val="000000"/>
          <w:sz w:val="22"/>
          <w:szCs w:val="22"/>
          <w:rPrChange w:id="420" w:author="Jimenez, Claudio" w:date="2020-09-26T13:35:00Z">
            <w:rPr>
              <w:ins w:id="421" w:author="Jimenez, Claudio" w:date="2020-09-26T12:07:00Z"/>
              <w:del w:id="422" w:author="Raza, Syed S" w:date="2020-10-06T12:57:00Z"/>
            </w:rPr>
          </w:rPrChange>
        </w:rPr>
        <w:pPrChange w:id="42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424" w:author="Jimenez, Claudio" w:date="2020-09-26T12:09:00Z">
        <w:del w:id="425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26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Attendees must have access to a computer </w:delText>
          </w:r>
        </w:del>
      </w:ins>
      <w:ins w:id="427" w:author="Jimenez, Claudio" w:date="2020-09-26T12:10:00Z">
        <w:del w:id="428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2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during the meeting to follow up on Jira and coding </w:delText>
          </w:r>
        </w:del>
      </w:ins>
      <w:ins w:id="430" w:author="Jimenez, Claudio" w:date="2020-09-26T12:11:00Z">
        <w:del w:id="431" w:author="Raza, Syed S" w:date="2020-10-06T12:57:00Z">
          <w:r w:rsidR="007F23B0" w:rsidRPr="00AE0D9C" w:rsidDel="00F06757">
            <w:rPr>
              <w:rFonts w:ascii="Times" w:hAnsi="Times" w:cs="Arial"/>
              <w:color w:val="000000"/>
              <w:sz w:val="22"/>
              <w:szCs w:val="22"/>
              <w:rPrChange w:id="432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assignments</w:delText>
          </w:r>
        </w:del>
      </w:ins>
      <w:ins w:id="433" w:author="Jimenez, Claudio" w:date="2020-09-26T12:10:00Z">
        <w:del w:id="434" w:author="Raza, Syed S" w:date="2020-10-06T12:57:00Z">
          <w:r w:rsidRPr="00AE0D9C" w:rsidDel="00F06757">
            <w:rPr>
              <w:rFonts w:ascii="Times" w:hAnsi="Times" w:cs="Arial"/>
              <w:color w:val="000000"/>
              <w:sz w:val="22"/>
              <w:szCs w:val="22"/>
              <w:rPrChange w:id="43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.</w:delText>
          </w:r>
        </w:del>
      </w:ins>
    </w:p>
    <w:p w14:paraId="7A348778" w14:textId="77777777" w:rsidR="006A0245" w:rsidRPr="00AE0D9C" w:rsidDel="007F23B0" w:rsidRDefault="006A0245">
      <w:pPr>
        <w:autoSpaceDE w:val="0"/>
        <w:autoSpaceDN w:val="0"/>
        <w:adjustRightInd w:val="0"/>
        <w:rPr>
          <w:del w:id="436" w:author="Jimenez, Claudio" w:date="2020-09-26T12:11:00Z"/>
          <w:rFonts w:ascii="Times" w:hAnsi="Times" w:cs="Arial"/>
          <w:color w:val="000000"/>
          <w:sz w:val="22"/>
          <w:szCs w:val="22"/>
          <w:rPrChange w:id="437" w:author="Jimenez, Claudio" w:date="2020-09-26T13:35:00Z">
            <w:rPr>
              <w:del w:id="438" w:author="Jimenez, Claudio" w:date="2020-09-26T12:11:00Z"/>
              <w:rFonts w:ascii="Times" w:hAnsi="Times" w:cs="Times"/>
              <w:color w:val="000000"/>
            </w:rPr>
          </w:rPrChange>
        </w:rPr>
        <w:pPrChange w:id="439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44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44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3F18FE72" w:rsidR="00EE6F9C" w:rsidRPr="00AE0D9C" w:rsidRDefault="00EE6F9C" w:rsidP="007F23B0">
      <w:pPr>
        <w:autoSpaceDE w:val="0"/>
        <w:autoSpaceDN w:val="0"/>
        <w:adjustRightInd w:val="0"/>
        <w:rPr>
          <w:ins w:id="442" w:author="Jimenez, Claudio" w:date="2020-09-26T13:23:00Z"/>
          <w:rFonts w:ascii="Times" w:hAnsi="Times" w:cs="Arial"/>
          <w:color w:val="000000"/>
          <w:sz w:val="22"/>
          <w:szCs w:val="22"/>
          <w:rPrChange w:id="443" w:author="Jimenez, Claudio" w:date="2020-09-26T13:35:00Z">
            <w:rPr>
              <w:ins w:id="444" w:author="Jimenez, Claudio" w:date="2020-09-26T13:23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44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r w:rsidRPr="00AE0D9C">
        <w:rPr>
          <w:rFonts w:ascii="Times" w:hAnsi="Times" w:cs="Arial"/>
          <w:color w:val="000000"/>
          <w:sz w:val="22"/>
          <w:szCs w:val="22"/>
          <w:rPrChange w:id="44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3CE62D03" w14:textId="2E8F3FB3" w:rsidR="008479E1" w:rsidDel="00F06757" w:rsidRDefault="00F06757" w:rsidP="00F06757">
      <w:pPr>
        <w:pStyle w:val="ListParagraph"/>
        <w:numPr>
          <w:ilvl w:val="0"/>
          <w:numId w:val="13"/>
        </w:numPr>
        <w:rPr>
          <w:del w:id="447" w:author="Raza, Syed S" w:date="2020-10-06T12:50:00Z"/>
          <w:rFonts w:ascii="Times" w:hAnsi="Times" w:cs="Arial"/>
          <w:color w:val="000000"/>
          <w:sz w:val="22"/>
          <w:szCs w:val="22"/>
        </w:rPr>
      </w:pPr>
      <w:ins w:id="448" w:author="Raza, Syed S" w:date="2020-10-06T12:58:00Z">
        <w:r>
          <w:rPr>
            <w:rFonts w:ascii="Times" w:hAnsi="Times" w:cs="Arial"/>
            <w:color w:val="000000"/>
            <w:sz w:val="22"/>
            <w:szCs w:val="22"/>
          </w:rPr>
          <w:t xml:space="preserve">Hasan will work on the image to make a logo or a simple image to make the Splash Screen more appealing </w:t>
        </w:r>
      </w:ins>
      <w:ins w:id="449" w:author="Jimenez, Claudio" w:date="2020-09-26T13:23:00Z">
        <w:del w:id="450" w:author="Raza, Syed S" w:date="2020-10-06T12:58:00Z">
          <w:r w:rsidR="008479E1" w:rsidRPr="00F06757" w:rsidDel="00F06757">
            <w:rPr>
              <w:rFonts w:ascii="Times" w:hAnsi="Times" w:cs="Arial"/>
              <w:color w:val="000000"/>
              <w:sz w:val="22"/>
              <w:szCs w:val="22"/>
              <w:rPrChange w:id="451" w:author="Raza, Syed S" w:date="2020-10-06T12:58:00Z">
                <w:rPr>
                  <w:rFonts w:ascii="Times" w:hAnsi="Times" w:cs="Arial"/>
                  <w:color w:val="000000"/>
                </w:rPr>
              </w:rPrChange>
            </w:rPr>
            <w:tab/>
          </w:r>
        </w:del>
        <w:del w:id="452" w:author="Raza, Syed S" w:date="2020-10-06T12:50:00Z">
          <w:r w:rsidR="008479E1" w:rsidRPr="00F06757" w:rsidDel="00F06757">
            <w:rPr>
              <w:rFonts w:ascii="Times" w:hAnsi="Times" w:cs="Arial"/>
              <w:color w:val="000000"/>
              <w:sz w:val="22"/>
              <w:szCs w:val="22"/>
              <w:rPrChange w:id="453" w:author="Raza, Syed S" w:date="2020-10-06T12:58:00Z">
                <w:rPr>
                  <w:rFonts w:ascii="Times" w:hAnsi="Times" w:cs="Arial"/>
                  <w:color w:val="000000"/>
                </w:rPr>
              </w:rPrChange>
            </w:rPr>
            <w:delText>For the development project each of us will work on the following sections,</w:delText>
          </w:r>
        </w:del>
      </w:ins>
    </w:p>
    <w:p w14:paraId="488B8779" w14:textId="77777777" w:rsidR="00F06757" w:rsidRPr="00F06757" w:rsidRDefault="00F06757" w:rsidP="00F06757">
      <w:pPr>
        <w:pStyle w:val="ListParagraph"/>
        <w:numPr>
          <w:ilvl w:val="0"/>
          <w:numId w:val="13"/>
        </w:numPr>
        <w:rPr>
          <w:ins w:id="454" w:author="Raza, Syed S" w:date="2020-10-06T12:58:00Z"/>
          <w:rFonts w:ascii="Times" w:hAnsi="Times" w:cs="Arial"/>
          <w:color w:val="000000"/>
          <w:sz w:val="22"/>
          <w:szCs w:val="22"/>
          <w:rPrChange w:id="455" w:author="Raza, Syed S" w:date="2020-10-06T12:58:00Z">
            <w:rPr>
              <w:ins w:id="456" w:author="Raza, Syed S" w:date="2020-10-06T12:58:00Z"/>
              <w:rFonts w:ascii="Times" w:hAnsi="Times" w:cs="Arial"/>
              <w:color w:val="000000"/>
            </w:rPr>
          </w:rPrChange>
        </w:rPr>
        <w:pPrChange w:id="457" w:author="Raza, Syed S" w:date="2020-10-06T12:58:00Z">
          <w:pPr>
            <w:autoSpaceDE w:val="0"/>
            <w:autoSpaceDN w:val="0"/>
            <w:adjustRightInd w:val="0"/>
            <w:spacing w:after="240"/>
          </w:pPr>
        </w:pPrChange>
      </w:pPr>
    </w:p>
    <w:p w14:paraId="24853AF1" w14:textId="4D088A9E" w:rsidR="008479E1" w:rsidDel="00982C03" w:rsidRDefault="00E25588" w:rsidP="00F06757">
      <w:pPr>
        <w:pStyle w:val="ListParagraph"/>
        <w:numPr>
          <w:ilvl w:val="0"/>
          <w:numId w:val="13"/>
        </w:numPr>
        <w:rPr>
          <w:del w:id="458" w:author="Raza, Syed S" w:date="2020-10-06T12:50:00Z"/>
        </w:rPr>
      </w:pPr>
      <w:proofErr w:type="spellStart"/>
      <w:ins w:id="459" w:author="Raza, Syed S" w:date="2020-10-06T12:59:00Z">
        <w:r>
          <w:t>Umer</w:t>
        </w:r>
        <w:proofErr w:type="spellEnd"/>
        <w:r>
          <w:t xml:space="preserve"> will make the </w:t>
        </w:r>
        <w:proofErr w:type="spellStart"/>
        <w:r>
          <w:t>ChooseYourPark</w:t>
        </w:r>
        <w:proofErr w:type="spellEnd"/>
        <w:r>
          <w:t xml:space="preserve"> screen a bit more appealing, change the font, add a top bar, etc.</w:t>
        </w:r>
      </w:ins>
      <w:ins w:id="460" w:author="Jimenez, Claudio" w:date="2020-09-26T13:22:00Z">
        <w:del w:id="461" w:author="Raza, Syed S" w:date="2020-10-06T12:50:00Z">
          <w:r w:rsidR="008479E1" w:rsidRPr="00AE0D9C" w:rsidDel="00F06757">
            <w:rPr>
              <w:rPrChange w:id="462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Claudio</w:delText>
          </w:r>
        </w:del>
      </w:ins>
      <w:ins w:id="463" w:author="Jimenez, Claudio" w:date="2020-09-26T13:23:00Z">
        <w:del w:id="464" w:author="Raza, Syed S" w:date="2020-10-06T12:50:00Z">
          <w:r w:rsidR="008479E1" w:rsidRPr="00AE0D9C" w:rsidDel="00F06757">
            <w:rPr>
              <w:rPrChange w:id="46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: </w:delText>
          </w:r>
        </w:del>
      </w:ins>
      <w:ins w:id="466" w:author="Jimenez, Claudio" w:date="2020-09-26T13:22:00Z">
        <w:del w:id="467" w:author="Raza, Syed S" w:date="2020-10-06T12:50:00Z">
          <w:r w:rsidR="008479E1" w:rsidRPr="00AE0D9C" w:rsidDel="00F06757">
            <w:rPr>
              <w:rPrChange w:id="468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Stakeholders </w:delText>
          </w:r>
        </w:del>
      </w:ins>
      <w:ins w:id="469" w:author="Jimenez, Claudio" w:date="2020-09-26T13:23:00Z">
        <w:del w:id="470" w:author="Raza, Syed S" w:date="2020-10-06T12:50:00Z">
          <w:r w:rsidR="008479E1" w:rsidRPr="00AE0D9C" w:rsidDel="00F06757">
            <w:rPr>
              <w:rPrChange w:id="47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and </w:delText>
          </w:r>
        </w:del>
      </w:ins>
      <w:ins w:id="472" w:author="Jimenez, Claudio" w:date="2020-09-26T13:34:00Z">
        <w:del w:id="473" w:author="Raza, Syed S" w:date="2020-10-06T12:50:00Z">
          <w:r w:rsidR="00AE0D9C" w:rsidRPr="00AE0D9C" w:rsidDel="00F06757">
            <w:rPr>
              <w:rPrChange w:id="47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t</w:delText>
          </w:r>
        </w:del>
      </w:ins>
      <w:ins w:id="475" w:author="Jimenez, Claudio" w:date="2020-09-26T13:22:00Z">
        <w:del w:id="476" w:author="Raza, Syed S" w:date="2020-10-06T12:50:00Z">
          <w:r w:rsidR="008479E1" w:rsidRPr="00AE0D9C" w:rsidDel="00F06757">
            <w:rPr>
              <w:rPrChange w:id="477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he scope of the Product </w:delText>
          </w:r>
        </w:del>
      </w:ins>
    </w:p>
    <w:p w14:paraId="5BBABF91" w14:textId="62AE9315" w:rsidR="00982C03" w:rsidRPr="00AE0D9C" w:rsidRDefault="00982C03" w:rsidP="00F06757">
      <w:pPr>
        <w:pStyle w:val="ListParagraph"/>
        <w:numPr>
          <w:ilvl w:val="0"/>
          <w:numId w:val="13"/>
        </w:numPr>
        <w:rPr>
          <w:ins w:id="478" w:author="Raza, Syed S" w:date="2020-10-06T14:09:00Z"/>
          <w:rPrChange w:id="479" w:author="Jimenez, Claudio" w:date="2020-09-26T13:35:00Z">
            <w:rPr>
              <w:ins w:id="480" w:author="Raza, Syed S" w:date="2020-10-06T14:09:00Z"/>
              <w:rFonts w:ascii="Times" w:hAnsi="Times" w:cs="Arial"/>
              <w:color w:val="000000"/>
            </w:rPr>
          </w:rPrChange>
        </w:rPr>
        <w:pPrChange w:id="481" w:author="Raza, Syed S" w:date="2020-10-06T12:5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</w:p>
    <w:p w14:paraId="119BE9E7" w14:textId="7334B95A" w:rsidR="008479E1" w:rsidRPr="00AE0D9C" w:rsidDel="00F06757" w:rsidRDefault="00982C03" w:rsidP="00F06757">
      <w:pPr>
        <w:pStyle w:val="ListParagraph"/>
        <w:numPr>
          <w:ilvl w:val="0"/>
          <w:numId w:val="13"/>
        </w:numPr>
        <w:rPr>
          <w:ins w:id="482" w:author="Jimenez, Claudio" w:date="2020-09-26T13:24:00Z"/>
          <w:del w:id="483" w:author="Raza, Syed S" w:date="2020-10-06T12:50:00Z"/>
          <w:rPrChange w:id="484" w:author="Jimenez, Claudio" w:date="2020-09-26T13:35:00Z">
            <w:rPr>
              <w:ins w:id="485" w:author="Jimenez, Claudio" w:date="2020-09-26T13:24:00Z"/>
              <w:del w:id="486" w:author="Raza, Syed S" w:date="2020-10-06T12:50:00Z"/>
              <w:rFonts w:ascii="Times" w:hAnsi="Times" w:cs="Arial"/>
              <w:color w:val="000000"/>
            </w:rPr>
          </w:rPrChange>
        </w:rPr>
        <w:pPrChange w:id="487" w:author="Raza, Syed S" w:date="2020-10-06T12:5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488" w:author="Raza, Syed S" w:date="2020-10-06T14:09:00Z">
        <w:r>
          <w:t>Syed and Claudio will assist them if needed</w:t>
        </w:r>
      </w:ins>
      <w:ins w:id="489" w:author="Jimenez, Claudio" w:date="2020-09-26T13:22:00Z">
        <w:del w:id="490" w:author="Raza, Syed S" w:date="2020-10-06T12:50:00Z">
          <w:r w:rsidR="008479E1" w:rsidRPr="00AE0D9C" w:rsidDel="00F06757">
            <w:rPr>
              <w:rPrChange w:id="491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Hasan</w:delText>
          </w:r>
        </w:del>
      </w:ins>
      <w:ins w:id="492" w:author="Jimenez, Claudio" w:date="2020-09-26T13:24:00Z">
        <w:del w:id="493" w:author="Raza, Syed S" w:date="2020-10-06T12:50:00Z">
          <w:r w:rsidR="008479E1" w:rsidRPr="00AE0D9C" w:rsidDel="00F06757">
            <w:rPr>
              <w:rPrChange w:id="49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495" w:author="Jimenez, Claudio" w:date="2020-09-26T13:22:00Z">
        <w:del w:id="496" w:author="Raza, Syed S" w:date="2020-10-06T12:50:00Z">
          <w:r w:rsidR="008479E1" w:rsidRPr="00AE0D9C" w:rsidDel="00F06757">
            <w:rPr>
              <w:rPrChange w:id="497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Purpose of Project </w:delText>
          </w:r>
        </w:del>
      </w:ins>
      <w:ins w:id="498" w:author="Jimenez, Claudio" w:date="2020-09-26T13:24:00Z">
        <w:del w:id="499" w:author="Raza, Syed S" w:date="2020-10-06T12:50:00Z">
          <w:r w:rsidR="008479E1" w:rsidRPr="00AE0D9C" w:rsidDel="00F06757">
            <w:rPr>
              <w:rPrChange w:id="50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and </w:delText>
          </w:r>
        </w:del>
      </w:ins>
      <w:ins w:id="501" w:author="Jimenez, Claudio" w:date="2020-09-26T13:22:00Z">
        <w:del w:id="502" w:author="Raza, Syed S" w:date="2020-10-06T12:50:00Z">
          <w:r w:rsidR="008479E1" w:rsidRPr="00AE0D9C" w:rsidDel="00F06757">
            <w:rPr>
              <w:rPrChange w:id="503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Naming conventions and definitions </w:delText>
          </w:r>
        </w:del>
      </w:ins>
    </w:p>
    <w:p w14:paraId="5B916A2B" w14:textId="4A4B6BF8" w:rsidR="008479E1" w:rsidRPr="00AE0D9C" w:rsidDel="00F06757" w:rsidRDefault="008479E1" w:rsidP="00F06757">
      <w:pPr>
        <w:pStyle w:val="ListParagraph"/>
        <w:numPr>
          <w:ilvl w:val="0"/>
          <w:numId w:val="13"/>
        </w:numPr>
        <w:rPr>
          <w:ins w:id="504" w:author="Jimenez, Claudio" w:date="2020-09-26T13:24:00Z"/>
          <w:del w:id="505" w:author="Raza, Syed S" w:date="2020-10-06T12:50:00Z"/>
          <w:rPrChange w:id="506" w:author="Jimenez, Claudio" w:date="2020-09-26T13:35:00Z">
            <w:rPr>
              <w:ins w:id="507" w:author="Jimenez, Claudio" w:date="2020-09-26T13:24:00Z"/>
              <w:del w:id="508" w:author="Raza, Syed S" w:date="2020-10-06T12:50:00Z"/>
              <w:rFonts w:ascii="Times" w:hAnsi="Times" w:cs="Arial"/>
              <w:color w:val="000000"/>
            </w:rPr>
          </w:rPrChange>
        </w:rPr>
        <w:pPrChange w:id="509" w:author="Raza, Syed S" w:date="2020-10-06T12:5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510" w:author="Jimenez, Claudio" w:date="2020-09-26T13:22:00Z">
        <w:del w:id="511" w:author="Raza, Syed S" w:date="2020-10-06T12:50:00Z">
          <w:r w:rsidRPr="00AE0D9C" w:rsidDel="00F06757">
            <w:rPr>
              <w:rPrChange w:id="512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Umer</w:delText>
          </w:r>
        </w:del>
      </w:ins>
      <w:ins w:id="513" w:author="Jimenez, Claudio" w:date="2020-09-26T13:24:00Z">
        <w:del w:id="514" w:author="Raza, Syed S" w:date="2020-10-06T12:50:00Z">
          <w:r w:rsidRPr="00AE0D9C" w:rsidDel="00F06757">
            <w:rPr>
              <w:rPrChange w:id="51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516" w:author="Jimenez, Claudio" w:date="2020-09-26T13:22:00Z">
        <w:del w:id="517" w:author="Raza, Syed S" w:date="2020-10-06T12:50:00Z">
          <w:r w:rsidRPr="00AE0D9C" w:rsidDel="00F06757">
            <w:rPr>
              <w:rPrChange w:id="518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Project Overview</w:delText>
          </w:r>
        </w:del>
      </w:ins>
      <w:ins w:id="519" w:author="Jimenez, Claudio" w:date="2020-09-26T13:24:00Z">
        <w:del w:id="520" w:author="Raza, Syed S" w:date="2020-10-06T12:50:00Z">
          <w:r w:rsidRPr="00AE0D9C" w:rsidDel="00F06757">
            <w:rPr>
              <w:rPrChange w:id="52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, </w:delText>
          </w:r>
        </w:del>
      </w:ins>
      <w:ins w:id="522" w:author="Jimenez, Claudio" w:date="2020-09-26T13:22:00Z">
        <w:del w:id="523" w:author="Raza, Syed S" w:date="2020-10-06T12:50:00Z">
          <w:r w:rsidRPr="00AE0D9C" w:rsidDel="00F06757">
            <w:rPr>
              <w:rPrChange w:id="524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Relevant Facts and </w:delText>
          </w:r>
        </w:del>
      </w:ins>
      <w:ins w:id="525" w:author="Jimenez, Claudio" w:date="2020-09-26T13:24:00Z">
        <w:del w:id="526" w:author="Raza, Syed S" w:date="2020-10-06T12:50:00Z">
          <w:r w:rsidRPr="00AE0D9C" w:rsidDel="00F06757">
            <w:rPr>
              <w:rPrChange w:id="52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Assumptions</w:delText>
          </w:r>
        </w:del>
      </w:ins>
      <w:ins w:id="528" w:author="Jimenez, Claudio" w:date="2020-09-26T13:22:00Z">
        <w:del w:id="529" w:author="Raza, Syed S" w:date="2020-10-06T12:50:00Z">
          <w:r w:rsidRPr="00AE0D9C" w:rsidDel="00F06757">
            <w:rPr>
              <w:rPrChange w:id="530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</w:delText>
          </w:r>
        </w:del>
      </w:ins>
    </w:p>
    <w:p w14:paraId="4549E668" w14:textId="08E206D9" w:rsidR="008479E1" w:rsidRPr="00AE0D9C" w:rsidDel="00F06757" w:rsidRDefault="00AE0D9C" w:rsidP="00F06757">
      <w:pPr>
        <w:pStyle w:val="ListParagraph"/>
        <w:numPr>
          <w:ilvl w:val="0"/>
          <w:numId w:val="13"/>
        </w:numPr>
        <w:rPr>
          <w:ins w:id="531" w:author="Jimenez, Claudio" w:date="2020-09-26T13:22:00Z"/>
          <w:del w:id="532" w:author="Raza, Syed S" w:date="2020-10-06T12:50:00Z"/>
          <w:rPrChange w:id="533" w:author="Jimenez, Claudio" w:date="2020-09-26T13:35:00Z">
            <w:rPr>
              <w:ins w:id="534" w:author="Jimenez, Claudio" w:date="2020-09-26T13:22:00Z"/>
              <w:del w:id="535" w:author="Raza, Syed S" w:date="2020-10-06T12:50:00Z"/>
              <w:rFonts w:ascii="Times New Roman" w:eastAsia="Times New Roman" w:hAnsi="Times New Roman" w:cs="Times New Roman"/>
            </w:rPr>
          </w:rPrChange>
        </w:rPr>
        <w:pPrChange w:id="536" w:author="Raza, Syed S" w:date="2020-10-06T12:58:00Z">
          <w:pPr/>
        </w:pPrChange>
      </w:pPr>
      <w:ins w:id="537" w:author="Jimenez, Claudio" w:date="2020-09-26T13:34:00Z">
        <w:del w:id="538" w:author="Raza, Syed S" w:date="2020-10-06T12:50:00Z">
          <w:r w:rsidRPr="00AE0D9C" w:rsidDel="00F06757">
            <w:rPr>
              <w:rPrChange w:id="53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Syed: </w:delText>
          </w:r>
        </w:del>
      </w:ins>
      <w:ins w:id="540" w:author="Jimenez, Claudio" w:date="2020-09-26T13:22:00Z">
        <w:del w:id="541" w:author="Raza, Syed S" w:date="2020-10-06T12:50:00Z">
          <w:r w:rsidR="008479E1" w:rsidRPr="00AE0D9C" w:rsidDel="00F06757">
            <w:rPr>
              <w:rPrChange w:id="542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The scope of work</w:delText>
          </w:r>
        </w:del>
      </w:ins>
      <w:ins w:id="543" w:author="Jimenez, Claudio" w:date="2020-09-26T13:24:00Z">
        <w:del w:id="544" w:author="Raza, Syed S" w:date="2020-10-06T12:50:00Z">
          <w:r w:rsidR="008479E1" w:rsidRPr="00AE0D9C" w:rsidDel="00F06757">
            <w:rPr>
              <w:rPrChange w:id="54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and</w:delText>
          </w:r>
        </w:del>
      </w:ins>
      <w:ins w:id="546" w:author="Jimenez, Claudio" w:date="2020-09-26T13:22:00Z">
        <w:del w:id="547" w:author="Raza, Syed S" w:date="2020-10-06T12:50:00Z">
          <w:r w:rsidR="008479E1" w:rsidRPr="00AE0D9C" w:rsidDel="00F06757">
            <w:rPr>
              <w:rPrChange w:id="548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Mandated Constraints</w:delText>
          </w:r>
        </w:del>
      </w:ins>
    </w:p>
    <w:p w14:paraId="6DAD66E9" w14:textId="06BAEE38" w:rsidR="00EE6F9C" w:rsidRPr="00AE0D9C" w:rsidDel="00F06757" w:rsidRDefault="00EE6F9C" w:rsidP="00F06757">
      <w:pPr>
        <w:pStyle w:val="ListParagraph"/>
        <w:numPr>
          <w:ilvl w:val="0"/>
          <w:numId w:val="13"/>
        </w:numPr>
        <w:rPr>
          <w:ins w:id="549" w:author="Jimenez, Claudio" w:date="2020-09-26T13:25:00Z"/>
          <w:del w:id="550" w:author="Raza, Syed S" w:date="2020-10-06T12:50:00Z"/>
          <w:rFonts w:eastAsia="MS Mincho" w:cs="MS Mincho"/>
          <w:rPrChange w:id="551" w:author="Jimenez, Claudio" w:date="2020-09-26T13:35:00Z">
            <w:rPr>
              <w:ins w:id="552" w:author="Jimenez, Claudio" w:date="2020-09-26T13:25:00Z"/>
              <w:del w:id="553" w:author="Raza, Syed S" w:date="2020-10-06T12:50:00Z"/>
              <w:rFonts w:ascii="MS Mincho" w:eastAsia="MS Mincho" w:hAnsi="MS Mincho" w:cs="MS Mincho"/>
              <w:color w:val="000000"/>
            </w:rPr>
          </w:rPrChange>
        </w:rPr>
        <w:pPrChange w:id="554" w:author="Raza, Syed S" w:date="2020-10-06T12:58:00Z">
          <w:pPr>
            <w:autoSpaceDE w:val="0"/>
            <w:autoSpaceDN w:val="0"/>
            <w:adjustRightInd w:val="0"/>
            <w:ind w:left="720"/>
          </w:pPr>
        </w:pPrChange>
      </w:pPr>
      <w:del w:id="555" w:author="Raza, Syed S" w:date="2020-10-06T12:50:00Z">
        <w:r w:rsidRPr="00AE0D9C" w:rsidDel="00F06757">
          <w:rPr>
            <w:rPrChange w:id="556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F06757">
          <w:rPr>
            <w:rFonts w:ascii="MS Mincho" w:eastAsia="MS Mincho" w:hAnsi="MS Mincho" w:cs="MS Mincho"/>
            <w:rPrChange w:id="557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558" w:author="Jimenez, Claudio" w:date="2020-09-26T13:24:00Z">
        <w:del w:id="559" w:author="Raza, Syed S" w:date="2020-10-06T12:50:00Z">
          <w:r w:rsidR="008479E1" w:rsidRPr="00AE0D9C" w:rsidDel="00F06757">
            <w:rPr>
              <w:rPrChange w:id="560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For the</w:delText>
          </w:r>
          <w:r w:rsidR="008479E1" w:rsidRPr="00AE0D9C" w:rsidDel="00F06757">
            <w:rPr>
              <w:rFonts w:eastAsia="MS Mincho" w:cs="MS Mincho"/>
              <w:rPrChange w:id="561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 xml:space="preserve"> </w:delText>
          </w:r>
        </w:del>
      </w:ins>
      <w:ins w:id="562" w:author="Jimenez, Claudio" w:date="2020-09-26T13:25:00Z">
        <w:del w:id="563" w:author="Raza, Syed S" w:date="2020-10-06T12:50:00Z">
          <w:r w:rsidR="008479E1" w:rsidRPr="00AE0D9C" w:rsidDel="00F06757">
            <w:rPr>
              <w:rFonts w:eastAsia="MS Mincho" w:cs="MS Mincho"/>
              <w:rPrChange w:id="564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coding project,</w:delText>
          </w:r>
        </w:del>
      </w:ins>
      <w:del w:id="565" w:author="Raza, Syed S" w:date="2020-10-06T12:50:00Z">
        <w:r w:rsidRPr="00AE0D9C" w:rsidDel="00F06757">
          <w:rPr>
            <w:rPrChange w:id="566" w:author="Jimenez, Claudio" w:date="2020-09-26T13:35:00Z">
              <w:rPr/>
            </w:rPrChange>
          </w:rPr>
          <w:delText xml:space="preserve">G. </w:delText>
        </w:r>
      </w:del>
    </w:p>
    <w:p w14:paraId="4AA500F2" w14:textId="1655C21D" w:rsidR="008479E1" w:rsidRPr="00AE0D9C" w:rsidDel="00F06757" w:rsidRDefault="008479E1" w:rsidP="00F06757">
      <w:pPr>
        <w:pStyle w:val="ListParagraph"/>
        <w:numPr>
          <w:ilvl w:val="0"/>
          <w:numId w:val="13"/>
        </w:numPr>
        <w:rPr>
          <w:del w:id="567" w:author="Raza, Syed S" w:date="2020-10-06T12:50:00Z"/>
          <w:rFonts w:cs="Times"/>
          <w:rPrChange w:id="568" w:author="Jimenez, Claudio" w:date="2020-09-26T13:35:00Z">
            <w:rPr>
              <w:del w:id="569" w:author="Raza, Syed S" w:date="2020-10-06T12:50:00Z"/>
              <w:rFonts w:ascii="Times" w:hAnsi="Times" w:cs="Times"/>
              <w:color w:val="000000"/>
            </w:rPr>
          </w:rPrChange>
        </w:rPr>
        <w:pPrChange w:id="570" w:author="Raza, Syed S" w:date="2020-10-06T12:5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571" w:author="Jimenez, Claudio" w:date="2020-09-26T13:25:00Z">
        <w:del w:id="572" w:author="Raza, Syed S" w:date="2020-10-06T12:50:00Z">
          <w:r w:rsidRPr="00AE0D9C" w:rsidDel="00F06757">
            <w:rPr>
              <w:rFonts w:cs="Times"/>
              <w:rPrChange w:id="573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will write more stories on </w:delText>
          </w:r>
        </w:del>
      </w:ins>
      <w:ins w:id="574" w:author="Jimenez, Claudio" w:date="2020-09-26T13:26:00Z">
        <w:del w:id="575" w:author="Raza, Syed S" w:date="2020-10-06T12:50:00Z">
          <w:r w:rsidRPr="00AE0D9C" w:rsidDel="00F06757">
            <w:rPr>
              <w:rFonts w:cs="Times"/>
              <w:rPrChange w:id="576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J</w:delText>
          </w:r>
        </w:del>
      </w:ins>
      <w:ins w:id="577" w:author="Jimenez, Claudio" w:date="2020-09-26T13:25:00Z">
        <w:del w:id="578" w:author="Raza, Syed S" w:date="2020-10-06T12:50:00Z">
          <w:r w:rsidRPr="00AE0D9C" w:rsidDel="00F06757">
            <w:rPr>
              <w:rFonts w:cs="Times"/>
              <w:rPrChange w:id="579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ira’s backlog and </w:delText>
          </w:r>
        </w:del>
      </w:ins>
      <w:ins w:id="580" w:author="Jimenez, Claudio" w:date="2020-09-26T13:26:00Z">
        <w:del w:id="581" w:author="Raza, Syed S" w:date="2020-10-06T12:50:00Z">
          <w:r w:rsidRPr="00AE0D9C" w:rsidDel="00F06757">
            <w:rPr>
              <w:rFonts w:cs="Times"/>
              <w:rPrChange w:id="582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work on the next sprint stories</w:delText>
          </w:r>
        </w:del>
      </w:ins>
      <w:ins w:id="583" w:author="Jimenez, Claudio" w:date="2020-09-26T13:27:00Z">
        <w:del w:id="584" w:author="Raza, Syed S" w:date="2020-10-06T12:50:00Z">
          <w:r w:rsidRPr="00AE0D9C" w:rsidDel="00F06757">
            <w:rPr>
              <w:rFonts w:cs="Times"/>
              <w:rPrChange w:id="585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. Each of us will take a story </w:delText>
          </w:r>
          <w:r w:rsidR="00AE0D9C" w:rsidRPr="00AE0D9C" w:rsidDel="00F06757">
            <w:rPr>
              <w:rFonts w:cs="Times"/>
              <w:rPrChange w:id="586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from the planned sprint</w:delText>
          </w:r>
        </w:del>
      </w:ins>
      <w:ins w:id="587" w:author="Jimenez, Claudio" w:date="2020-09-26T13:28:00Z">
        <w:del w:id="588" w:author="Raza, Syed S" w:date="2020-10-06T12:50:00Z">
          <w:r w:rsidR="00AE0D9C" w:rsidRPr="00AE0D9C" w:rsidDel="00F06757">
            <w:rPr>
              <w:rFonts w:cs="Times"/>
              <w:rPrChange w:id="589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.</w:delText>
          </w:r>
        </w:del>
      </w:ins>
    </w:p>
    <w:p w14:paraId="29F26078" w14:textId="77777777" w:rsidR="00AE0D9C" w:rsidRPr="00AE0D9C" w:rsidRDefault="00AE0D9C" w:rsidP="00F06757">
      <w:pPr>
        <w:pStyle w:val="ListParagraph"/>
        <w:numPr>
          <w:ilvl w:val="0"/>
          <w:numId w:val="13"/>
        </w:numPr>
        <w:rPr>
          <w:ins w:id="590" w:author="Jimenez, Claudio" w:date="2020-09-26T13:28:00Z"/>
          <w:rFonts w:cs="Times"/>
          <w:rPrChange w:id="591" w:author="Jimenez, Claudio" w:date="2020-09-26T13:35:00Z">
            <w:rPr>
              <w:ins w:id="592" w:author="Jimenez, Claudio" w:date="2020-09-26T13:28:00Z"/>
              <w:rFonts w:ascii="Times" w:hAnsi="Times" w:cs="Times"/>
              <w:color w:val="000000"/>
            </w:rPr>
          </w:rPrChange>
        </w:rPr>
        <w:pPrChange w:id="593" w:author="Raza, Syed S" w:date="2020-10-06T12:58:00Z">
          <w:pPr>
            <w:pStyle w:val="ListParagraph"/>
            <w:autoSpaceDE w:val="0"/>
            <w:autoSpaceDN w:val="0"/>
            <w:adjustRightInd w:val="0"/>
          </w:pPr>
        </w:pPrChange>
      </w:pPr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594" w:author="Jimenez, Claudio" w:date="2020-09-26T13:28:00Z"/>
          <w:rFonts w:ascii="Times" w:hAnsi="Times" w:cs="Times"/>
          <w:color w:val="000000"/>
          <w:sz w:val="22"/>
          <w:szCs w:val="22"/>
          <w:rPrChange w:id="595" w:author="Jimenez, Claudio" w:date="2020-09-26T13:35:00Z">
            <w:rPr>
              <w:ins w:id="596" w:author="Jimenez, Claudio" w:date="2020-09-26T13:28:00Z"/>
              <w:rFonts w:cs="Times"/>
            </w:rPr>
          </w:rPrChange>
        </w:rPr>
        <w:pPrChange w:id="597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598" w:author="Jimenez, Claudio" w:date="2020-09-26T13:28:00Z"/>
          <w:rFonts w:ascii="Times" w:hAnsi="Times" w:cs="Arial"/>
          <w:color w:val="000000"/>
          <w:sz w:val="22"/>
          <w:szCs w:val="22"/>
          <w:rPrChange w:id="599" w:author="Jimenez, Claudio" w:date="2020-09-26T13:35:00Z">
            <w:rPr>
              <w:del w:id="600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0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60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603" w:author="Jimenez, Claudio" w:date="2020-09-26T13:28:00Z"/>
          <w:rFonts w:ascii="Times" w:hAnsi="Times" w:cs="Times"/>
          <w:color w:val="000000"/>
          <w:sz w:val="22"/>
          <w:szCs w:val="22"/>
          <w:rPrChange w:id="604" w:author="Jimenez, Claudio" w:date="2020-09-26T13:35:00Z">
            <w:rPr>
              <w:ins w:id="605" w:author="Jimenez, Claudio" w:date="2020-09-26T13:28:00Z"/>
              <w:rFonts w:ascii="Times" w:hAnsi="Times" w:cs="Times"/>
              <w:color w:val="000000"/>
            </w:rPr>
          </w:rPrChange>
        </w:rPr>
        <w:pPrChange w:id="606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D0EA82E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607" w:author="Jimenez, Claudio" w:date="2020-09-26T13:35:00Z">
            <w:rPr/>
          </w:rPrChange>
        </w:rPr>
        <w:pPrChange w:id="608" w:author="Jimenez, Claudio" w:date="2020-09-26T13:34:00Z">
          <w:pPr>
            <w:pStyle w:val="NormalWeb"/>
            <w:shd w:val="clear" w:color="auto" w:fill="FFFFFF"/>
          </w:pPr>
        </w:pPrChange>
      </w:pPr>
      <w:r w:rsidRPr="00AE0D9C">
        <w:rPr>
          <w:sz w:val="22"/>
          <w:szCs w:val="22"/>
          <w:rPrChange w:id="609" w:author="Jimenez, Claudio" w:date="2020-09-26T13:35:00Z">
            <w:rPr/>
          </w:rPrChange>
        </w:rPr>
        <w:t>We discussed and agreed upon meeting rules and weekly meeting times</w:t>
      </w:r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7D9"/>
    <w:multiLevelType w:val="hybridMultilevel"/>
    <w:tmpl w:val="E46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E6934"/>
    <w:multiLevelType w:val="hybridMultilevel"/>
    <w:tmpl w:val="82E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D135C"/>
    <w:multiLevelType w:val="hybridMultilevel"/>
    <w:tmpl w:val="C98820FE"/>
    <w:lvl w:ilvl="0" w:tplc="6EB80D2C">
      <w:start w:val="3"/>
      <w:numFmt w:val="bullet"/>
      <w:lvlText w:val="-"/>
      <w:lvlJc w:val="left"/>
      <w:pPr>
        <w:ind w:left="1080" w:hanging="360"/>
      </w:pPr>
      <w:rPr>
        <w:rFonts w:ascii="Times" w:eastAsiaTheme="minorHAnsi" w:hAnsi="Time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  <w15:person w15:author="Raza, Syed S">
    <w15:presenceInfo w15:providerId="AD" w15:userId="S::sraza21@uic.edu::0cd855bc-cd92-4803-b129-d2ef7056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342EC4"/>
    <w:rsid w:val="004974FA"/>
    <w:rsid w:val="006A0245"/>
    <w:rsid w:val="006D3167"/>
    <w:rsid w:val="007F23B0"/>
    <w:rsid w:val="00821951"/>
    <w:rsid w:val="008479E1"/>
    <w:rsid w:val="008D3515"/>
    <w:rsid w:val="009374E0"/>
    <w:rsid w:val="00950FFD"/>
    <w:rsid w:val="00982C03"/>
    <w:rsid w:val="00A81C9D"/>
    <w:rsid w:val="00AE0D9C"/>
    <w:rsid w:val="00C93913"/>
    <w:rsid w:val="00E11349"/>
    <w:rsid w:val="00E25588"/>
    <w:rsid w:val="00EE6F9C"/>
    <w:rsid w:val="00F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Raza, Syed S</cp:lastModifiedBy>
  <cp:revision>3</cp:revision>
  <dcterms:created xsi:type="dcterms:W3CDTF">2020-10-06T19:09:00Z</dcterms:created>
  <dcterms:modified xsi:type="dcterms:W3CDTF">2020-10-06T19:09:00Z</dcterms:modified>
</cp:coreProperties>
</file>